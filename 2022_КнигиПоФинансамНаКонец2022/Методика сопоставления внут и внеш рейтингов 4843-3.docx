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C1012" w14:textId="77777777" w:rsidR="001A27EA" w:rsidRPr="003C2EB6" w:rsidRDefault="001A27EA" w:rsidP="001A27EA">
      <w:pPr>
        <w:spacing w:after="120" w:line="240" w:lineRule="auto"/>
        <w:jc w:val="center"/>
        <w:rPr>
          <w:rFonts w:ascii="Times New Roman" w:hAnsi="Times New Roman" w:cs="Times New Roman"/>
          <w:b/>
          <w:bCs/>
          <w:sz w:val="28"/>
          <w:szCs w:val="28"/>
        </w:rPr>
      </w:pPr>
      <w:r>
        <w:rPr>
          <w:rFonts w:ascii="Times New Roman" w:hAnsi="Times New Roman" w:cs="Times New Roman"/>
          <w:b/>
          <w:bCs/>
          <w:noProof/>
          <w:sz w:val="28"/>
          <w:szCs w:val="28"/>
          <w:lang w:eastAsia="ru-RU"/>
        </w:rPr>
        <w:drawing>
          <wp:inline distT="0" distB="0" distL="0" distR="0" wp14:anchorId="49698F9D" wp14:editId="71B75D03">
            <wp:extent cx="9526" cy="9526"/>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8"/>
                    <a:stretch>
                      <a:fillRect/>
                    </a:stretch>
                  </pic:blipFill>
                  <pic:spPr>
                    <a:xfrm>
                      <a:off x="0" y="0"/>
                      <a:ext cx="9526" cy="9526"/>
                    </a:xfrm>
                    <a:prstGeom prst="rect">
                      <a:avLst/>
                    </a:prstGeom>
                  </pic:spPr>
                </pic:pic>
              </a:graphicData>
            </a:graphic>
          </wp:inline>
        </w:drawing>
      </w:r>
      <w:r>
        <w:rPr>
          <w:rFonts w:ascii="Times New Roman" w:hAnsi="Times New Roman" w:cs="Times New Roman"/>
          <w:b/>
          <w:bCs/>
          <w:noProof/>
          <w:sz w:val="28"/>
          <w:szCs w:val="28"/>
          <w:lang w:eastAsia="ru-RU"/>
        </w:rPr>
        <w:drawing>
          <wp:inline distT="0" distB="0" distL="0" distR="0" wp14:anchorId="22783A45" wp14:editId="79603E68">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link="rId9"/>
                    <a:stretch>
                      <a:fillRect/>
                    </a:stretch>
                  </pic:blipFill>
                  <pic:spPr>
                    <a:xfrm>
                      <a:off x="0" y="0"/>
                      <a:ext cx="9526" cy="9526"/>
                    </a:xfrm>
                    <a:prstGeom prst="rect">
                      <a:avLst/>
                    </a:prstGeom>
                  </pic:spPr>
                </pic:pic>
              </a:graphicData>
            </a:graphic>
          </wp:inline>
        </w:drawing>
      </w:r>
      <w:r w:rsidRPr="003C2EB6">
        <w:rPr>
          <w:rFonts w:ascii="Times New Roman" w:hAnsi="Times New Roman" w:cs="Times New Roman"/>
          <w:b/>
          <w:bCs/>
          <w:sz w:val="28"/>
          <w:szCs w:val="28"/>
        </w:rPr>
        <w:t>ПУБЛИЧНОЕ АКЦИОНЕРНОЕ ОБЩЕСТВО</w:t>
      </w:r>
    </w:p>
    <w:p w14:paraId="77917660" w14:textId="77777777" w:rsidR="001A27EA" w:rsidRPr="00354E1A" w:rsidRDefault="001A27EA" w:rsidP="001A27EA">
      <w:pPr>
        <w:pBdr>
          <w:bottom w:val="single" w:sz="4" w:space="1" w:color="auto"/>
        </w:pBdr>
        <w:spacing w:after="0" w:line="240" w:lineRule="auto"/>
        <w:jc w:val="center"/>
        <w:rPr>
          <w:b/>
          <w:bCs/>
          <w:sz w:val="28"/>
          <w:szCs w:val="28"/>
        </w:rPr>
      </w:pPr>
      <w:r w:rsidRPr="003C2EB6">
        <w:rPr>
          <w:rFonts w:ascii="Times New Roman" w:hAnsi="Times New Roman" w:cs="Times New Roman"/>
          <w:b/>
          <w:bCs/>
          <w:sz w:val="28"/>
          <w:szCs w:val="28"/>
        </w:rPr>
        <w:t>«СБЕРБАНК РОССИИ</w:t>
      </w:r>
      <w:r w:rsidRPr="00354E1A">
        <w:rPr>
          <w:b/>
          <w:bCs/>
          <w:sz w:val="28"/>
          <w:szCs w:val="28"/>
        </w:rPr>
        <w:t>»</w:t>
      </w:r>
    </w:p>
    <w:p w14:paraId="22773A09" w14:textId="77777777" w:rsidR="001A27EA" w:rsidRDefault="001A27EA" w:rsidP="001A27EA">
      <w:pPr>
        <w:spacing w:after="0" w:line="240" w:lineRule="auto"/>
        <w:ind w:left="5387" w:right="-142"/>
        <w:rPr>
          <w:rFonts w:ascii="Times New Roman" w:hAnsi="Times New Roman" w:cs="Times New Roman"/>
          <w:sz w:val="24"/>
          <w:szCs w:val="24"/>
        </w:rPr>
      </w:pPr>
    </w:p>
    <w:p w14:paraId="52FA3A2B" w14:textId="77777777" w:rsidR="001A27EA" w:rsidRDefault="001A27EA" w:rsidP="001A27EA">
      <w:pPr>
        <w:spacing w:after="0" w:line="240" w:lineRule="auto"/>
        <w:ind w:left="4820"/>
        <w:rPr>
          <w:rFonts w:ascii="Times New Roman" w:hAnsi="Times New Roman" w:cs="Times New Roman"/>
          <w:sz w:val="24"/>
          <w:szCs w:val="24"/>
        </w:rPr>
      </w:pPr>
      <w:r w:rsidRPr="00F95D41">
        <w:rPr>
          <w:rFonts w:ascii="Times New Roman" w:hAnsi="Times New Roman" w:cs="Times New Roman"/>
          <w:sz w:val="24"/>
          <w:szCs w:val="24"/>
        </w:rPr>
        <w:t>УТВЕРЖДЕНА</w:t>
      </w:r>
    </w:p>
    <w:p w14:paraId="649667B9" w14:textId="77777777" w:rsidR="001A27EA" w:rsidRPr="00F95D41" w:rsidRDefault="001A27EA" w:rsidP="001A27EA">
      <w:pPr>
        <w:spacing w:after="0" w:line="240" w:lineRule="auto"/>
        <w:ind w:left="4820"/>
        <w:rPr>
          <w:rFonts w:ascii="Times New Roman" w:hAnsi="Times New Roman" w:cs="Times New Roman"/>
          <w:sz w:val="24"/>
          <w:szCs w:val="24"/>
        </w:rPr>
      </w:pPr>
      <w:r w:rsidRPr="0072383B">
        <w:rPr>
          <w:rFonts w:ascii="Times New Roman" w:hAnsi="Times New Roman" w:cs="Times New Roman"/>
          <w:sz w:val="24"/>
          <w:szCs w:val="24"/>
        </w:rPr>
        <w:t>Старший вице-президент ПАО Сбербанк Д.А. Джангиров</w:t>
      </w:r>
    </w:p>
    <w:p w14:paraId="791617D1" w14:textId="77777777" w:rsidR="001A27EA" w:rsidRDefault="001A27EA" w:rsidP="001A27EA">
      <w:pPr>
        <w:rPr>
          <w:rFonts w:ascii="Times New Roman" w:hAnsi="Times New Roman" w:cs="Times New Roman"/>
          <w:sz w:val="24"/>
          <w:szCs w:val="24"/>
        </w:rPr>
      </w:pPr>
    </w:p>
    <w:p w14:paraId="5F9CB78B" w14:textId="77777777" w:rsidR="001A27EA" w:rsidRDefault="001A27EA" w:rsidP="001A27EA">
      <w:pPr>
        <w:rPr>
          <w:rFonts w:ascii="Times New Roman" w:hAnsi="Times New Roman" w:cs="Times New Roman"/>
          <w:sz w:val="24"/>
          <w:szCs w:val="24"/>
        </w:rPr>
      </w:pPr>
    </w:p>
    <w:p w14:paraId="1A3A2AD6" w14:textId="77777777" w:rsidR="001A27EA" w:rsidRDefault="001A27EA" w:rsidP="001A27EA">
      <w:pPr>
        <w:rPr>
          <w:rFonts w:ascii="Times New Roman" w:hAnsi="Times New Roman" w:cs="Times New Roman"/>
          <w:sz w:val="24"/>
          <w:szCs w:val="24"/>
        </w:rPr>
      </w:pPr>
    </w:p>
    <w:p w14:paraId="448A1754" w14:textId="77777777" w:rsidR="001A27EA" w:rsidRPr="00B4228A" w:rsidRDefault="001A27EA" w:rsidP="001A27EA">
      <w:pPr>
        <w:rPr>
          <w:rFonts w:ascii="Times New Roman" w:hAnsi="Times New Roman" w:cs="Times New Roman"/>
          <w:sz w:val="24"/>
          <w:szCs w:val="24"/>
        </w:rPr>
      </w:pPr>
    </w:p>
    <w:p w14:paraId="00ADC537" w14:textId="77777777" w:rsidR="001A27EA" w:rsidRPr="00B4228A" w:rsidRDefault="001A27EA" w:rsidP="001A27EA">
      <w:pPr>
        <w:ind w:left="6237"/>
        <w:rPr>
          <w:rFonts w:ascii="Times New Roman" w:hAnsi="Times New Roman" w:cs="Times New Roman"/>
          <w:sz w:val="24"/>
          <w:szCs w:val="24"/>
        </w:rPr>
      </w:pPr>
    </w:p>
    <w:p w14:paraId="25737E56" w14:textId="0CDC35A8" w:rsidR="001A27EA" w:rsidRPr="00B4228A" w:rsidRDefault="001A27EA" w:rsidP="001A27EA">
      <w:pPr>
        <w:rPr>
          <w:rFonts w:ascii="Times New Roman" w:hAnsi="Times New Roman" w:cs="Times New Roman"/>
          <w:b/>
          <w:bCs/>
          <w:sz w:val="24"/>
          <w:szCs w:val="24"/>
        </w:rPr>
      </w:pPr>
      <w:r w:rsidRPr="00B4228A">
        <w:rPr>
          <w:rFonts w:ascii="Times New Roman" w:hAnsi="Times New Roman" w:cs="Times New Roman"/>
          <w:b/>
          <w:bCs/>
          <w:sz w:val="24"/>
          <w:szCs w:val="24"/>
        </w:rPr>
        <w:t>«</w:t>
      </w:r>
      <w:r>
        <w:rPr>
          <w:rFonts w:ascii="Times New Roman" w:hAnsi="Times New Roman" w:cs="Times New Roman"/>
          <w:b/>
          <w:bCs/>
          <w:sz w:val="24"/>
          <w:szCs w:val="24"/>
        </w:rPr>
        <w:t>__</w:t>
      </w:r>
      <w:r w:rsidRPr="00B4228A">
        <w:rPr>
          <w:rFonts w:ascii="Times New Roman" w:hAnsi="Times New Roman" w:cs="Times New Roman"/>
          <w:b/>
          <w:bCs/>
          <w:sz w:val="24"/>
          <w:szCs w:val="24"/>
        </w:rPr>
        <w:t xml:space="preserve">» </w:t>
      </w:r>
      <w:r>
        <w:rPr>
          <w:rFonts w:ascii="Times New Roman" w:hAnsi="Times New Roman" w:cs="Times New Roman"/>
          <w:b/>
          <w:bCs/>
          <w:sz w:val="24"/>
          <w:szCs w:val="24"/>
        </w:rPr>
        <w:t xml:space="preserve"> ___________ </w:t>
      </w:r>
      <w:r w:rsidRPr="00B4228A">
        <w:rPr>
          <w:rFonts w:ascii="Times New Roman" w:hAnsi="Times New Roman" w:cs="Times New Roman"/>
          <w:b/>
          <w:bCs/>
          <w:sz w:val="24"/>
          <w:szCs w:val="24"/>
        </w:rPr>
        <w:t>202</w:t>
      </w:r>
      <w:r>
        <w:rPr>
          <w:rFonts w:ascii="Times New Roman" w:hAnsi="Times New Roman" w:cs="Times New Roman"/>
          <w:b/>
          <w:bCs/>
          <w:sz w:val="24"/>
          <w:szCs w:val="24"/>
        </w:rPr>
        <w:t>3</w:t>
      </w:r>
      <w:r w:rsidRPr="00B4228A">
        <w:rPr>
          <w:rFonts w:ascii="Times New Roman" w:hAnsi="Times New Roman" w:cs="Times New Roman"/>
          <w:b/>
          <w:bCs/>
          <w:sz w:val="24"/>
          <w:szCs w:val="24"/>
        </w:rPr>
        <w:t xml:space="preserve"> года</w:t>
      </w:r>
      <w:r w:rsidRPr="00B4228A">
        <w:rPr>
          <w:rFonts w:ascii="Times New Roman" w:hAnsi="Times New Roman" w:cs="Times New Roman"/>
          <w:b/>
          <w:bCs/>
          <w:sz w:val="24"/>
          <w:szCs w:val="24"/>
        </w:rPr>
        <w:tab/>
      </w:r>
      <w:r w:rsidRPr="00B4228A">
        <w:rPr>
          <w:rFonts w:ascii="Times New Roman" w:hAnsi="Times New Roman" w:cs="Times New Roman"/>
          <w:b/>
          <w:bCs/>
          <w:sz w:val="24"/>
          <w:szCs w:val="24"/>
        </w:rPr>
        <w:tab/>
      </w:r>
      <w:r w:rsidRPr="00B4228A">
        <w:rPr>
          <w:rFonts w:ascii="Times New Roman" w:hAnsi="Times New Roman" w:cs="Times New Roman"/>
          <w:b/>
          <w:bCs/>
          <w:sz w:val="24"/>
          <w:szCs w:val="24"/>
        </w:rPr>
        <w:tab/>
      </w:r>
      <w:r w:rsidRPr="00B4228A">
        <w:rPr>
          <w:rFonts w:ascii="Times New Roman" w:hAnsi="Times New Roman" w:cs="Times New Roman"/>
          <w:b/>
          <w:bCs/>
          <w:sz w:val="24"/>
          <w:szCs w:val="24"/>
        </w:rPr>
        <w:tab/>
      </w:r>
      <w:r w:rsidRPr="00B4228A">
        <w:rPr>
          <w:rFonts w:ascii="Times New Roman" w:hAnsi="Times New Roman" w:cs="Times New Roman"/>
          <w:b/>
          <w:bCs/>
          <w:sz w:val="24"/>
          <w:szCs w:val="24"/>
        </w:rPr>
        <w:tab/>
      </w:r>
      <w:r w:rsidRPr="00B4228A">
        <w:rPr>
          <w:rFonts w:ascii="Times New Roman" w:hAnsi="Times New Roman" w:cs="Times New Roman"/>
          <w:b/>
          <w:bCs/>
          <w:sz w:val="24"/>
          <w:szCs w:val="24"/>
        </w:rPr>
        <w:tab/>
      </w:r>
      <w:r>
        <w:rPr>
          <w:rFonts w:ascii="Times New Roman" w:hAnsi="Times New Roman" w:cs="Times New Roman"/>
          <w:b/>
          <w:bCs/>
          <w:sz w:val="24"/>
          <w:szCs w:val="24"/>
        </w:rPr>
        <w:tab/>
      </w:r>
      <w:r w:rsidRPr="00B4228A">
        <w:rPr>
          <w:rFonts w:ascii="Times New Roman" w:hAnsi="Times New Roman" w:cs="Times New Roman"/>
          <w:b/>
          <w:bCs/>
          <w:sz w:val="24"/>
          <w:szCs w:val="24"/>
        </w:rPr>
        <w:t>№</w:t>
      </w:r>
      <w:r>
        <w:rPr>
          <w:rFonts w:ascii="Times New Roman" w:hAnsi="Times New Roman" w:cs="Times New Roman"/>
          <w:b/>
          <w:bCs/>
          <w:sz w:val="24"/>
          <w:szCs w:val="24"/>
        </w:rPr>
        <w:t>4843-3</w:t>
      </w:r>
    </w:p>
    <w:p w14:paraId="5AC27B4A" w14:textId="77777777" w:rsidR="001A27EA" w:rsidRPr="00B4228A" w:rsidRDefault="001A27EA" w:rsidP="001A27EA">
      <w:pPr>
        <w:jc w:val="center"/>
        <w:rPr>
          <w:rFonts w:ascii="Times New Roman" w:hAnsi="Times New Roman" w:cs="Times New Roman"/>
          <w:b/>
          <w:bCs/>
          <w:sz w:val="24"/>
          <w:szCs w:val="24"/>
        </w:rPr>
      </w:pPr>
    </w:p>
    <w:p w14:paraId="7200A740" w14:textId="77777777" w:rsidR="001A27EA" w:rsidRPr="00B4228A" w:rsidRDefault="001A27EA" w:rsidP="001A27EA">
      <w:pPr>
        <w:jc w:val="center"/>
        <w:rPr>
          <w:b/>
          <w:bCs/>
        </w:rPr>
      </w:pPr>
    </w:p>
    <w:p w14:paraId="1E1D30D9" w14:textId="2EEA9E57" w:rsidR="001A27EA" w:rsidRDefault="001A27EA" w:rsidP="001A27EA">
      <w:pPr>
        <w:rPr>
          <w:rFonts w:ascii="Times New Roman" w:hAnsi="Times New Roman"/>
          <w:b/>
          <w:sz w:val="24"/>
        </w:rPr>
      </w:pPr>
    </w:p>
    <w:p w14:paraId="79C94206" w14:textId="38F6D8E4" w:rsidR="001A27EA" w:rsidRDefault="001A27EA" w:rsidP="001A27EA">
      <w:pPr>
        <w:rPr>
          <w:rFonts w:ascii="Times New Roman" w:hAnsi="Times New Roman"/>
          <w:b/>
          <w:sz w:val="24"/>
        </w:rPr>
      </w:pPr>
    </w:p>
    <w:p w14:paraId="70EB6E47" w14:textId="77777777" w:rsidR="001A27EA" w:rsidRPr="00B4228A" w:rsidRDefault="001A27EA" w:rsidP="001A27EA">
      <w:pPr>
        <w:rPr>
          <w:rFonts w:ascii="Times New Roman" w:hAnsi="Times New Roman"/>
          <w:b/>
          <w:sz w:val="24"/>
        </w:rPr>
      </w:pPr>
    </w:p>
    <w:p w14:paraId="60E7AC34" w14:textId="77777777" w:rsidR="001A27EA" w:rsidRPr="00B4228A" w:rsidRDefault="001A27EA" w:rsidP="001A27EA">
      <w:pPr>
        <w:rPr>
          <w:rFonts w:ascii="Times New Roman" w:hAnsi="Times New Roman"/>
          <w:b/>
          <w:sz w:val="24"/>
        </w:rPr>
      </w:pPr>
    </w:p>
    <w:p w14:paraId="32C629A6" w14:textId="2AE95310" w:rsidR="001A27EA" w:rsidRDefault="001A27EA" w:rsidP="001A27EA">
      <w:pPr>
        <w:keepNext/>
        <w:widowControl w:val="0"/>
        <w:spacing w:after="0" w:line="240" w:lineRule="auto"/>
        <w:ind w:right="-2"/>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МЕТОДИКА</w:t>
      </w:r>
    </w:p>
    <w:p w14:paraId="4ECE87B0" w14:textId="0B611F92" w:rsidR="001A27EA" w:rsidRDefault="001A27EA" w:rsidP="001A27EA">
      <w:pPr>
        <w:keepNext/>
        <w:widowControl w:val="0"/>
        <w:suppressAutoHyphens/>
        <w:spacing w:after="0" w:line="240" w:lineRule="auto"/>
        <w:jc w:val="center"/>
        <w:rPr>
          <w:rFonts w:ascii="Times New Roman" w:hAnsi="Times New Roman" w:cs="Times New Roman"/>
          <w:b/>
          <w:bCs/>
          <w:sz w:val="28"/>
          <w:szCs w:val="28"/>
          <w:lang w:eastAsia="ru-RU"/>
        </w:rPr>
      </w:pPr>
      <w:r w:rsidRPr="001A27EA">
        <w:rPr>
          <w:rFonts w:ascii="Times New Roman" w:hAnsi="Times New Roman" w:cs="Times New Roman"/>
          <w:b/>
          <w:bCs/>
          <w:sz w:val="28"/>
          <w:szCs w:val="28"/>
          <w:lang w:eastAsia="ru-RU"/>
        </w:rPr>
        <w:t>сопоставления</w:t>
      </w:r>
      <w:r>
        <w:rPr>
          <w:rFonts w:ascii="Times New Roman" w:hAnsi="Times New Roman" w:cs="Times New Roman"/>
          <w:b/>
          <w:bCs/>
          <w:sz w:val="28"/>
          <w:szCs w:val="28"/>
          <w:lang w:eastAsia="ru-RU"/>
        </w:rPr>
        <w:t xml:space="preserve"> внутренних и внешних рейтингов</w:t>
      </w:r>
    </w:p>
    <w:p w14:paraId="2804DE1C" w14:textId="4E170072" w:rsidR="007662AB" w:rsidRDefault="007662AB" w:rsidP="001A27EA">
      <w:pPr>
        <w:keepNext/>
        <w:widowControl w:val="0"/>
        <w:suppressAutoHyphens/>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№4843</w:t>
      </w:r>
    </w:p>
    <w:p w14:paraId="6378EE21" w14:textId="0C0E1BDE" w:rsidR="007662AB" w:rsidRPr="007662AB" w:rsidRDefault="007662AB" w:rsidP="001A27EA">
      <w:pPr>
        <w:keepNext/>
        <w:widowControl w:val="0"/>
        <w:suppressAutoHyphens/>
        <w:spacing w:after="0" w:line="240" w:lineRule="auto"/>
        <w:jc w:val="center"/>
        <w:rPr>
          <w:rFonts w:ascii="Times New Roman" w:hAnsi="Times New Roman"/>
          <w:b/>
          <w:sz w:val="24"/>
        </w:rPr>
      </w:pPr>
      <w:r>
        <w:rPr>
          <w:rFonts w:ascii="Times New Roman" w:hAnsi="Times New Roman" w:cs="Times New Roman"/>
          <w:b/>
          <w:bCs/>
          <w:sz w:val="28"/>
          <w:szCs w:val="28"/>
          <w:lang w:eastAsia="ru-RU"/>
        </w:rPr>
        <w:t>(Редакция 3)</w:t>
      </w:r>
    </w:p>
    <w:p w14:paraId="64383F61" w14:textId="77777777" w:rsidR="001A27EA" w:rsidRPr="00B4228A" w:rsidRDefault="001A27EA" w:rsidP="001A27EA"/>
    <w:p w14:paraId="5CE46146" w14:textId="77777777" w:rsidR="001A27EA" w:rsidRPr="00B4228A" w:rsidRDefault="001A27EA" w:rsidP="001A27EA"/>
    <w:p w14:paraId="4074AFFE" w14:textId="77777777" w:rsidR="001A27EA" w:rsidRPr="00B4228A" w:rsidRDefault="001A27EA" w:rsidP="001A27EA"/>
    <w:p w14:paraId="57907CE3" w14:textId="7C4717B6" w:rsidR="001A27EA" w:rsidRDefault="001A27EA" w:rsidP="001A27EA"/>
    <w:p w14:paraId="4E658BBD" w14:textId="28AEBDC9" w:rsidR="001A27EA" w:rsidRDefault="001A27EA" w:rsidP="001A27EA"/>
    <w:p w14:paraId="52B37F9E" w14:textId="4B33A1B2" w:rsidR="001A27EA" w:rsidRDefault="001A27EA" w:rsidP="001A27EA"/>
    <w:p w14:paraId="16CF0694" w14:textId="1F3C183C" w:rsidR="001A27EA" w:rsidRDefault="001A27EA" w:rsidP="001A27EA"/>
    <w:p w14:paraId="5F7A7FAD" w14:textId="7980ED6E" w:rsidR="001A27EA" w:rsidRDefault="001A27EA" w:rsidP="001A27EA"/>
    <w:p w14:paraId="62219024" w14:textId="77777777" w:rsidR="001A27EA" w:rsidRPr="00B4228A" w:rsidRDefault="001A27EA" w:rsidP="001A27EA"/>
    <w:p w14:paraId="5D13F398" w14:textId="77777777" w:rsidR="001A27EA" w:rsidRPr="00B4228A" w:rsidRDefault="001A27EA" w:rsidP="001A27EA">
      <w:pPr>
        <w:tabs>
          <w:tab w:val="left" w:pos="6255"/>
        </w:tabs>
      </w:pPr>
      <w:r w:rsidRPr="00B4228A">
        <w:tab/>
      </w:r>
    </w:p>
    <w:p w14:paraId="6174F3F8" w14:textId="77777777" w:rsidR="001A27EA" w:rsidRPr="00B4228A" w:rsidRDefault="001A27EA" w:rsidP="001A27EA"/>
    <w:p w14:paraId="5EC0648F" w14:textId="77777777" w:rsidR="001A27EA" w:rsidRPr="00B4228A" w:rsidRDefault="001A27EA" w:rsidP="001A27EA">
      <w:pPr>
        <w:tabs>
          <w:tab w:val="left" w:pos="5175"/>
        </w:tabs>
        <w:spacing w:after="0" w:line="240" w:lineRule="auto"/>
        <w:jc w:val="center"/>
        <w:rPr>
          <w:rFonts w:ascii="Times New Roman" w:hAnsi="Times New Roman" w:cs="Times New Roman"/>
          <w:sz w:val="24"/>
          <w:szCs w:val="24"/>
        </w:rPr>
      </w:pPr>
      <w:r w:rsidRPr="00B4228A">
        <w:rPr>
          <w:rFonts w:ascii="Times New Roman" w:hAnsi="Times New Roman" w:cs="Times New Roman"/>
          <w:sz w:val="24"/>
          <w:szCs w:val="24"/>
        </w:rPr>
        <w:t>г. Москва</w:t>
      </w:r>
    </w:p>
    <w:p w14:paraId="7CB744DA" w14:textId="5BE2F8BC" w:rsidR="001A27EA" w:rsidRPr="004A4651" w:rsidRDefault="001A27EA" w:rsidP="004A4651">
      <w:pPr>
        <w:spacing w:after="0" w:line="240" w:lineRule="auto"/>
        <w:jc w:val="center"/>
        <w:rPr>
          <w:rFonts w:ascii="Times New Roman" w:hAnsi="Times New Roman" w:cs="Times New Roman"/>
          <w:sz w:val="24"/>
          <w:szCs w:val="24"/>
        </w:rPr>
      </w:pPr>
      <w:r w:rsidRPr="00B4228A">
        <w:rPr>
          <w:rFonts w:ascii="Times New Roman" w:hAnsi="Times New Roman" w:cs="Times New Roman"/>
          <w:sz w:val="24"/>
          <w:szCs w:val="24"/>
        </w:rPr>
        <w:t>202</w:t>
      </w:r>
      <w:r>
        <w:rPr>
          <w:rFonts w:ascii="Times New Roman" w:hAnsi="Times New Roman" w:cs="Times New Roman"/>
          <w:sz w:val="24"/>
          <w:szCs w:val="24"/>
        </w:rPr>
        <w:t>3</w:t>
      </w:r>
    </w:p>
    <w:p w14:paraId="2FC87C1F" w14:textId="559F30E3" w:rsidR="001A27EA" w:rsidRPr="007662AB" w:rsidRDefault="001A27EA" w:rsidP="007662AB">
      <w:pPr>
        <w:pStyle w:val="ConsPlusTitle"/>
        <w:jc w:val="center"/>
        <w:outlineLvl w:val="0"/>
        <w:rPr>
          <w:rFonts w:ascii="Times New Roman" w:hAnsi="Times New Roman" w:cs="Times New Roman"/>
          <w:sz w:val="28"/>
          <w:szCs w:val="28"/>
        </w:rPr>
      </w:pPr>
      <w:bookmarkStart w:id="0" w:name="_Toc130986295"/>
      <w:r w:rsidRPr="007662AB">
        <w:rPr>
          <w:rFonts w:ascii="Times New Roman" w:hAnsi="Times New Roman" w:cs="Times New Roman"/>
          <w:sz w:val="28"/>
          <w:szCs w:val="28"/>
        </w:rPr>
        <w:lastRenderedPageBreak/>
        <w:t>Реквизиты ВНД</w:t>
      </w:r>
      <w:bookmarkEnd w:id="0"/>
    </w:p>
    <w:p w14:paraId="394E6E54" w14:textId="77777777" w:rsidR="001A27EA" w:rsidRDefault="001A27EA" w:rsidP="001A27EA">
      <w:pPr>
        <w:pStyle w:val="ConsPlusNormal"/>
        <w:jc w:val="center"/>
      </w:pPr>
    </w:p>
    <w:tbl>
      <w:tblPr>
        <w:tblW w:w="9781" w:type="dxa"/>
        <w:jc w:val="center"/>
        <w:tblLayout w:type="fixed"/>
        <w:tblCellMar>
          <w:top w:w="102" w:type="dxa"/>
          <w:left w:w="62" w:type="dxa"/>
          <w:bottom w:w="102" w:type="dxa"/>
          <w:right w:w="62" w:type="dxa"/>
        </w:tblCellMar>
        <w:tblLook w:val="0000" w:firstRow="0" w:lastRow="0" w:firstColumn="0" w:lastColumn="0" w:noHBand="0" w:noVBand="0"/>
      </w:tblPr>
      <w:tblGrid>
        <w:gridCol w:w="1257"/>
        <w:gridCol w:w="1116"/>
        <w:gridCol w:w="420"/>
        <w:gridCol w:w="2094"/>
        <w:gridCol w:w="560"/>
        <w:gridCol w:w="4334"/>
      </w:tblGrid>
      <w:tr w:rsidR="001A27EA" w14:paraId="3D57F53F" w14:textId="77777777" w:rsidTr="00B1205E">
        <w:trPr>
          <w:jc w:val="center"/>
        </w:trPr>
        <w:tc>
          <w:tcPr>
            <w:tcW w:w="2373" w:type="dxa"/>
            <w:gridSpan w:val="2"/>
            <w:tcBorders>
              <w:top w:val="single" w:sz="4" w:space="0" w:color="auto"/>
              <w:left w:val="single" w:sz="4" w:space="0" w:color="auto"/>
              <w:bottom w:val="single" w:sz="4" w:space="0" w:color="auto"/>
              <w:right w:val="single" w:sz="4" w:space="0" w:color="auto"/>
            </w:tcBorders>
            <w:vAlign w:val="center"/>
          </w:tcPr>
          <w:p w14:paraId="10EB67C8" w14:textId="77777777" w:rsidR="001A27EA" w:rsidRPr="00D56301" w:rsidRDefault="001A27EA" w:rsidP="001A27EA">
            <w:pPr>
              <w:pStyle w:val="ConsPlusNormal"/>
              <w:rPr>
                <w:b/>
              </w:rPr>
            </w:pPr>
            <w:r w:rsidRPr="00D56301">
              <w:rPr>
                <w:b/>
              </w:rPr>
              <w:t>Наименование ВНД</w:t>
            </w:r>
          </w:p>
        </w:tc>
        <w:tc>
          <w:tcPr>
            <w:tcW w:w="7408" w:type="dxa"/>
            <w:gridSpan w:val="4"/>
            <w:tcBorders>
              <w:top w:val="single" w:sz="4" w:space="0" w:color="auto"/>
              <w:bottom w:val="single" w:sz="4" w:space="0" w:color="auto"/>
              <w:right w:val="single" w:sz="4" w:space="0" w:color="auto"/>
            </w:tcBorders>
            <w:vAlign w:val="center"/>
          </w:tcPr>
          <w:p w14:paraId="31F92046" w14:textId="56A46550" w:rsidR="001A27EA" w:rsidRDefault="001A27EA" w:rsidP="001A27EA">
            <w:pPr>
              <w:pStyle w:val="ConsPlusNormal"/>
            </w:pPr>
            <w:r>
              <w:t>Методика сопоставления внутренних и внешних рейтингов N 4843-3</w:t>
            </w:r>
          </w:p>
        </w:tc>
      </w:tr>
      <w:tr w:rsidR="001A27EA" w14:paraId="69D0F9CE" w14:textId="77777777" w:rsidTr="00B1205E">
        <w:trPr>
          <w:jc w:val="center"/>
        </w:trPr>
        <w:tc>
          <w:tcPr>
            <w:tcW w:w="2373" w:type="dxa"/>
            <w:gridSpan w:val="2"/>
            <w:tcBorders>
              <w:top w:val="single" w:sz="4" w:space="0" w:color="auto"/>
              <w:left w:val="single" w:sz="4" w:space="0" w:color="auto"/>
              <w:bottom w:val="single" w:sz="4" w:space="0" w:color="auto"/>
              <w:right w:val="single" w:sz="4" w:space="0" w:color="auto"/>
            </w:tcBorders>
            <w:vAlign w:val="center"/>
          </w:tcPr>
          <w:p w14:paraId="7268473A" w14:textId="77777777" w:rsidR="001A27EA" w:rsidRPr="00D56301" w:rsidRDefault="001A27EA" w:rsidP="001A27EA">
            <w:pPr>
              <w:pStyle w:val="ConsPlusNormal"/>
              <w:rPr>
                <w:b/>
              </w:rPr>
            </w:pPr>
            <w:r w:rsidRPr="00D56301">
              <w:rPr>
                <w:b/>
              </w:rPr>
              <w:t>Подразделение-разработчик ВНД</w:t>
            </w:r>
          </w:p>
        </w:tc>
        <w:tc>
          <w:tcPr>
            <w:tcW w:w="7408" w:type="dxa"/>
            <w:gridSpan w:val="4"/>
            <w:tcBorders>
              <w:top w:val="single" w:sz="4" w:space="0" w:color="auto"/>
              <w:bottom w:val="single" w:sz="4" w:space="0" w:color="auto"/>
              <w:right w:val="single" w:sz="4" w:space="0" w:color="auto"/>
            </w:tcBorders>
            <w:vAlign w:val="center"/>
          </w:tcPr>
          <w:p w14:paraId="72E5829F" w14:textId="389800E1" w:rsidR="001A27EA" w:rsidRDefault="001A27EA" w:rsidP="001A27EA">
            <w:pPr>
              <w:pStyle w:val="ConsPlusNormal"/>
            </w:pPr>
            <w:r>
              <w:t>Блок Риски Управление риск-моделирования</w:t>
            </w:r>
          </w:p>
        </w:tc>
      </w:tr>
      <w:tr w:rsidR="001A27EA" w14:paraId="361D06AA" w14:textId="77777777" w:rsidTr="00B1205E">
        <w:trPr>
          <w:jc w:val="center"/>
        </w:trPr>
        <w:tc>
          <w:tcPr>
            <w:tcW w:w="2373" w:type="dxa"/>
            <w:gridSpan w:val="2"/>
            <w:tcBorders>
              <w:top w:val="single" w:sz="4" w:space="0" w:color="auto"/>
              <w:left w:val="single" w:sz="4" w:space="0" w:color="auto"/>
              <w:bottom w:val="single" w:sz="4" w:space="0" w:color="auto"/>
              <w:right w:val="single" w:sz="4" w:space="0" w:color="auto"/>
            </w:tcBorders>
            <w:vAlign w:val="center"/>
          </w:tcPr>
          <w:p w14:paraId="110C5158" w14:textId="77777777" w:rsidR="001A27EA" w:rsidRPr="00D56301" w:rsidRDefault="001A27EA" w:rsidP="001A27EA">
            <w:pPr>
              <w:pStyle w:val="ConsPlusNormal"/>
              <w:rPr>
                <w:b/>
              </w:rPr>
            </w:pPr>
            <w:r w:rsidRPr="00D56301">
              <w:rPr>
                <w:b/>
              </w:rPr>
              <w:t>Исполнитель ВНД, номер телефона</w:t>
            </w:r>
          </w:p>
        </w:tc>
        <w:tc>
          <w:tcPr>
            <w:tcW w:w="7408" w:type="dxa"/>
            <w:gridSpan w:val="4"/>
            <w:tcBorders>
              <w:top w:val="single" w:sz="4" w:space="0" w:color="auto"/>
              <w:bottom w:val="single" w:sz="4" w:space="0" w:color="auto"/>
              <w:right w:val="single" w:sz="4" w:space="0" w:color="auto"/>
            </w:tcBorders>
            <w:vAlign w:val="center"/>
          </w:tcPr>
          <w:p w14:paraId="209959F6" w14:textId="2D4522D5" w:rsidR="001A27EA" w:rsidRDefault="001A27EA" w:rsidP="007662AB">
            <w:pPr>
              <w:pStyle w:val="ConsPlusNormal"/>
            </w:pPr>
            <w:r>
              <w:t>Жданова Екатерина (вн. тел: 8</w:t>
            </w:r>
            <w:r w:rsidR="00B323E1">
              <w:t>-</w:t>
            </w:r>
            <w:r>
              <w:t>55763197)</w:t>
            </w:r>
          </w:p>
        </w:tc>
      </w:tr>
      <w:tr w:rsidR="001A27EA" w14:paraId="2DE7B1A2" w14:textId="77777777" w:rsidTr="00B1205E">
        <w:trPr>
          <w:trHeight w:val="173"/>
          <w:jc w:val="center"/>
        </w:trPr>
        <w:tc>
          <w:tcPr>
            <w:tcW w:w="2373" w:type="dxa"/>
            <w:gridSpan w:val="2"/>
            <w:tcBorders>
              <w:top w:val="single" w:sz="4" w:space="0" w:color="auto"/>
              <w:left w:val="single" w:sz="4" w:space="0" w:color="auto"/>
              <w:bottom w:val="single" w:sz="4" w:space="0" w:color="auto"/>
              <w:right w:val="single" w:sz="4" w:space="0" w:color="auto"/>
            </w:tcBorders>
            <w:vAlign w:val="center"/>
          </w:tcPr>
          <w:p w14:paraId="12956880" w14:textId="77777777" w:rsidR="001A27EA" w:rsidRPr="00D56301" w:rsidRDefault="001A27EA" w:rsidP="001A27EA">
            <w:pPr>
              <w:pStyle w:val="ConsPlusNormal"/>
              <w:rPr>
                <w:b/>
              </w:rPr>
            </w:pPr>
            <w:r w:rsidRPr="00D56301">
              <w:rPr>
                <w:b/>
              </w:rPr>
              <w:t>Тип / вид ВНД</w:t>
            </w:r>
          </w:p>
        </w:tc>
        <w:tc>
          <w:tcPr>
            <w:tcW w:w="7408" w:type="dxa"/>
            <w:gridSpan w:val="4"/>
            <w:tcBorders>
              <w:top w:val="single" w:sz="4" w:space="0" w:color="auto"/>
              <w:bottom w:val="single" w:sz="4" w:space="0" w:color="auto"/>
              <w:right w:val="single" w:sz="4" w:space="0" w:color="auto"/>
            </w:tcBorders>
            <w:vAlign w:val="center"/>
          </w:tcPr>
          <w:p w14:paraId="08D6A795" w14:textId="77777777" w:rsidR="001A27EA" w:rsidRDefault="001A27EA" w:rsidP="001A27EA">
            <w:pPr>
              <w:pStyle w:val="ConsPlusNormal"/>
            </w:pPr>
            <w:r>
              <w:t>Процессный / Методика</w:t>
            </w:r>
          </w:p>
        </w:tc>
      </w:tr>
      <w:tr w:rsidR="001A27EA" w14:paraId="0E1DBDFF" w14:textId="77777777" w:rsidTr="004A4651">
        <w:trPr>
          <w:trHeight w:val="573"/>
          <w:jc w:val="center"/>
        </w:trPr>
        <w:tc>
          <w:tcPr>
            <w:tcW w:w="2373" w:type="dxa"/>
            <w:gridSpan w:val="2"/>
            <w:tcBorders>
              <w:top w:val="single" w:sz="4" w:space="0" w:color="auto"/>
              <w:left w:val="single" w:sz="4" w:space="0" w:color="auto"/>
              <w:bottom w:val="single" w:sz="4" w:space="0" w:color="auto"/>
              <w:right w:val="single" w:sz="4" w:space="0" w:color="auto"/>
            </w:tcBorders>
            <w:vAlign w:val="center"/>
          </w:tcPr>
          <w:p w14:paraId="2C9657AA" w14:textId="77777777" w:rsidR="001A27EA" w:rsidRPr="00D56301" w:rsidRDefault="001A27EA" w:rsidP="001A27EA">
            <w:pPr>
              <w:pStyle w:val="ConsPlusNormal"/>
              <w:rPr>
                <w:b/>
              </w:rPr>
            </w:pPr>
            <w:r w:rsidRPr="00D56301">
              <w:rPr>
                <w:b/>
              </w:rPr>
              <w:t>Код направления деятельности/код процесса</w:t>
            </w:r>
          </w:p>
        </w:tc>
        <w:tc>
          <w:tcPr>
            <w:tcW w:w="7408" w:type="dxa"/>
            <w:gridSpan w:val="4"/>
            <w:tcBorders>
              <w:top w:val="single" w:sz="4" w:space="0" w:color="auto"/>
              <w:bottom w:val="single" w:sz="4" w:space="0" w:color="auto"/>
              <w:right w:val="single" w:sz="4" w:space="0" w:color="auto"/>
            </w:tcBorders>
            <w:vAlign w:val="center"/>
          </w:tcPr>
          <w:p w14:paraId="1EADD6FF" w14:textId="6E389F0A" w:rsidR="001A27EA" w:rsidRDefault="00B323E1" w:rsidP="00B323E1">
            <w:pPr>
              <w:pStyle w:val="ConsPlusNormal"/>
            </w:pPr>
            <w:r>
              <w:t>П833</w:t>
            </w:r>
          </w:p>
        </w:tc>
      </w:tr>
      <w:tr w:rsidR="001A27EA" w14:paraId="7C0F101F" w14:textId="77777777" w:rsidTr="004A4651">
        <w:trPr>
          <w:trHeight w:val="375"/>
          <w:jc w:val="center"/>
        </w:trPr>
        <w:tc>
          <w:tcPr>
            <w:tcW w:w="2373" w:type="dxa"/>
            <w:gridSpan w:val="2"/>
            <w:vMerge w:val="restart"/>
            <w:tcBorders>
              <w:top w:val="single" w:sz="4" w:space="0" w:color="auto"/>
              <w:left w:val="single" w:sz="4" w:space="0" w:color="auto"/>
              <w:right w:val="single" w:sz="4" w:space="0" w:color="auto"/>
            </w:tcBorders>
            <w:vAlign w:val="center"/>
          </w:tcPr>
          <w:p w14:paraId="260E8C72" w14:textId="77777777" w:rsidR="001A27EA" w:rsidRPr="00D56301" w:rsidRDefault="001A27EA" w:rsidP="001A27EA">
            <w:pPr>
              <w:pStyle w:val="ConsPlusNormal"/>
              <w:rPr>
                <w:b/>
              </w:rPr>
            </w:pPr>
            <w:r w:rsidRPr="00D56301">
              <w:rPr>
                <w:b/>
              </w:rPr>
              <w:t>Действие ВНД распространяется  на подразделения</w:t>
            </w:r>
          </w:p>
        </w:tc>
        <w:tc>
          <w:tcPr>
            <w:tcW w:w="420" w:type="dxa"/>
            <w:tcBorders>
              <w:top w:val="single" w:sz="4" w:space="0" w:color="auto"/>
              <w:left w:val="single" w:sz="4" w:space="0" w:color="auto"/>
              <w:bottom w:val="single" w:sz="4" w:space="0" w:color="auto"/>
              <w:right w:val="single" w:sz="4" w:space="0" w:color="auto"/>
            </w:tcBorders>
            <w:vAlign w:val="center"/>
          </w:tcPr>
          <w:p w14:paraId="172EBCB8" w14:textId="77777777" w:rsidR="001A27EA" w:rsidRDefault="001A27EA" w:rsidP="001A27EA">
            <w:pPr>
              <w:pStyle w:val="ConsPlusNormal"/>
              <w:jc w:val="center"/>
            </w:pPr>
            <w:r>
              <w:t>[X]</w:t>
            </w:r>
          </w:p>
        </w:tc>
        <w:tc>
          <w:tcPr>
            <w:tcW w:w="2094" w:type="dxa"/>
            <w:tcBorders>
              <w:top w:val="single" w:sz="4" w:space="0" w:color="auto"/>
              <w:left w:val="single" w:sz="4" w:space="0" w:color="auto"/>
              <w:right w:val="single" w:sz="4" w:space="0" w:color="auto"/>
            </w:tcBorders>
            <w:vAlign w:val="center"/>
          </w:tcPr>
          <w:p w14:paraId="770AA75F" w14:textId="77777777" w:rsidR="001A27EA" w:rsidRDefault="001A27EA" w:rsidP="001A27EA">
            <w:pPr>
              <w:pStyle w:val="ConsPlusNormal"/>
            </w:pPr>
            <w:r>
              <w:t>Центральный аппарат</w:t>
            </w:r>
          </w:p>
        </w:tc>
        <w:tc>
          <w:tcPr>
            <w:tcW w:w="560" w:type="dxa"/>
            <w:tcBorders>
              <w:top w:val="single" w:sz="4" w:space="0" w:color="auto"/>
              <w:left w:val="single" w:sz="4" w:space="0" w:color="auto"/>
              <w:bottom w:val="single" w:sz="4" w:space="0" w:color="auto"/>
              <w:right w:val="single" w:sz="4" w:space="0" w:color="auto"/>
            </w:tcBorders>
            <w:vAlign w:val="center"/>
          </w:tcPr>
          <w:p w14:paraId="6EC3E11E" w14:textId="77777777" w:rsidR="001A27EA" w:rsidRDefault="001A27EA" w:rsidP="001A27EA">
            <w:pPr>
              <w:pStyle w:val="ConsPlusNormal"/>
              <w:jc w:val="center"/>
            </w:pPr>
            <w:r>
              <w:t>[ ]</w:t>
            </w:r>
          </w:p>
        </w:tc>
        <w:tc>
          <w:tcPr>
            <w:tcW w:w="4334" w:type="dxa"/>
            <w:tcBorders>
              <w:top w:val="single" w:sz="4" w:space="0" w:color="auto"/>
              <w:left w:val="single" w:sz="4" w:space="0" w:color="auto"/>
              <w:right w:val="single" w:sz="4" w:space="0" w:color="auto"/>
            </w:tcBorders>
            <w:vAlign w:val="center"/>
          </w:tcPr>
          <w:p w14:paraId="6BA0349B" w14:textId="77777777" w:rsidR="001A27EA" w:rsidRDefault="001A27EA" w:rsidP="001A27EA">
            <w:pPr>
              <w:pStyle w:val="ConsPlusNormal"/>
            </w:pPr>
            <w:r>
              <w:t>Подразделения центрального подчинения</w:t>
            </w:r>
          </w:p>
        </w:tc>
      </w:tr>
      <w:tr w:rsidR="001A27EA" w14:paraId="4F9D6FA8" w14:textId="77777777" w:rsidTr="00B1205E">
        <w:trPr>
          <w:jc w:val="center"/>
        </w:trPr>
        <w:tc>
          <w:tcPr>
            <w:tcW w:w="2373" w:type="dxa"/>
            <w:gridSpan w:val="2"/>
            <w:vMerge/>
            <w:tcBorders>
              <w:top w:val="single" w:sz="4" w:space="0" w:color="auto"/>
              <w:left w:val="single" w:sz="4" w:space="0" w:color="auto"/>
              <w:right w:val="single" w:sz="4" w:space="0" w:color="auto"/>
            </w:tcBorders>
          </w:tcPr>
          <w:p w14:paraId="68EA722A" w14:textId="77777777" w:rsidR="001A27EA" w:rsidRDefault="001A27EA" w:rsidP="001A27EA">
            <w:pPr>
              <w:pStyle w:val="ConsPlusNormal"/>
            </w:pPr>
          </w:p>
        </w:tc>
        <w:tc>
          <w:tcPr>
            <w:tcW w:w="420" w:type="dxa"/>
            <w:tcBorders>
              <w:top w:val="single" w:sz="4" w:space="0" w:color="auto"/>
              <w:left w:val="single" w:sz="4" w:space="0" w:color="auto"/>
              <w:bottom w:val="single" w:sz="4" w:space="0" w:color="auto"/>
              <w:right w:val="single" w:sz="4" w:space="0" w:color="auto"/>
            </w:tcBorders>
            <w:vAlign w:val="center"/>
          </w:tcPr>
          <w:p w14:paraId="052AADAC" w14:textId="77777777" w:rsidR="001A27EA" w:rsidRDefault="001A27EA" w:rsidP="001A27EA">
            <w:pPr>
              <w:pStyle w:val="ConsPlusNormal"/>
              <w:jc w:val="center"/>
            </w:pPr>
            <w:r>
              <w:t>[ ]</w:t>
            </w:r>
          </w:p>
        </w:tc>
        <w:tc>
          <w:tcPr>
            <w:tcW w:w="2094" w:type="dxa"/>
            <w:tcBorders>
              <w:left w:val="single" w:sz="4" w:space="0" w:color="auto"/>
              <w:right w:val="single" w:sz="4" w:space="0" w:color="auto"/>
            </w:tcBorders>
            <w:vAlign w:val="center"/>
          </w:tcPr>
          <w:p w14:paraId="51554EFD" w14:textId="77777777" w:rsidR="001A27EA" w:rsidRDefault="001A27EA" w:rsidP="001A27EA">
            <w:pPr>
              <w:pStyle w:val="ConsPlusNormal"/>
            </w:pPr>
            <w:r>
              <w:t>Территориальные банки</w:t>
            </w:r>
          </w:p>
        </w:tc>
        <w:tc>
          <w:tcPr>
            <w:tcW w:w="560" w:type="dxa"/>
            <w:tcBorders>
              <w:top w:val="single" w:sz="4" w:space="0" w:color="auto"/>
              <w:left w:val="single" w:sz="4" w:space="0" w:color="auto"/>
              <w:bottom w:val="single" w:sz="4" w:space="0" w:color="auto"/>
              <w:right w:val="single" w:sz="4" w:space="0" w:color="auto"/>
            </w:tcBorders>
            <w:vAlign w:val="center"/>
          </w:tcPr>
          <w:p w14:paraId="50C41FE5" w14:textId="77777777" w:rsidR="001A27EA" w:rsidRDefault="001A27EA" w:rsidP="001A27EA">
            <w:pPr>
              <w:pStyle w:val="ConsPlusNormal"/>
              <w:jc w:val="center"/>
            </w:pPr>
            <w:r>
              <w:t>[ ]</w:t>
            </w:r>
          </w:p>
        </w:tc>
        <w:tc>
          <w:tcPr>
            <w:tcW w:w="4334" w:type="dxa"/>
            <w:tcBorders>
              <w:left w:val="single" w:sz="4" w:space="0" w:color="auto"/>
              <w:right w:val="single" w:sz="4" w:space="0" w:color="auto"/>
            </w:tcBorders>
            <w:vAlign w:val="center"/>
          </w:tcPr>
          <w:p w14:paraId="0F0861D2" w14:textId="77777777" w:rsidR="001A27EA" w:rsidRDefault="001A27EA" w:rsidP="001A27EA">
            <w:pPr>
              <w:pStyle w:val="ConsPlusNormal"/>
            </w:pPr>
            <w:r>
              <w:t>Внутренние структурные подразделения</w:t>
            </w:r>
          </w:p>
        </w:tc>
      </w:tr>
      <w:tr w:rsidR="001A27EA" w14:paraId="309A9199" w14:textId="77777777" w:rsidTr="00B1205E">
        <w:trPr>
          <w:jc w:val="center"/>
        </w:trPr>
        <w:tc>
          <w:tcPr>
            <w:tcW w:w="2373" w:type="dxa"/>
            <w:gridSpan w:val="2"/>
            <w:vMerge/>
            <w:tcBorders>
              <w:top w:val="single" w:sz="4" w:space="0" w:color="auto"/>
              <w:left w:val="single" w:sz="4" w:space="0" w:color="auto"/>
              <w:right w:val="single" w:sz="4" w:space="0" w:color="auto"/>
            </w:tcBorders>
          </w:tcPr>
          <w:p w14:paraId="65D16CFA" w14:textId="77777777" w:rsidR="001A27EA" w:rsidRDefault="001A27EA" w:rsidP="001A27EA">
            <w:pPr>
              <w:pStyle w:val="ConsPlusNormal"/>
            </w:pPr>
          </w:p>
        </w:tc>
        <w:tc>
          <w:tcPr>
            <w:tcW w:w="420" w:type="dxa"/>
            <w:tcBorders>
              <w:top w:val="single" w:sz="4" w:space="0" w:color="auto"/>
              <w:left w:val="single" w:sz="4" w:space="0" w:color="auto"/>
              <w:bottom w:val="single" w:sz="4" w:space="0" w:color="auto"/>
              <w:right w:val="single" w:sz="4" w:space="0" w:color="auto"/>
            </w:tcBorders>
            <w:vAlign w:val="center"/>
          </w:tcPr>
          <w:p w14:paraId="2E4E90B5" w14:textId="77777777" w:rsidR="001A27EA" w:rsidRDefault="001A27EA" w:rsidP="001A27EA">
            <w:pPr>
              <w:pStyle w:val="ConsPlusNormal"/>
              <w:jc w:val="center"/>
            </w:pPr>
            <w:r>
              <w:t>[ ]</w:t>
            </w:r>
          </w:p>
        </w:tc>
        <w:tc>
          <w:tcPr>
            <w:tcW w:w="2094" w:type="dxa"/>
            <w:tcBorders>
              <w:left w:val="single" w:sz="4" w:space="0" w:color="auto"/>
              <w:right w:val="single" w:sz="4" w:space="0" w:color="auto"/>
            </w:tcBorders>
            <w:vAlign w:val="center"/>
          </w:tcPr>
          <w:p w14:paraId="17123A16" w14:textId="77777777" w:rsidR="001A27EA" w:rsidRDefault="001A27EA" w:rsidP="001A27EA">
            <w:pPr>
              <w:pStyle w:val="ConsPlusNormal"/>
            </w:pPr>
            <w:r>
              <w:t>Отделения банка</w:t>
            </w:r>
          </w:p>
        </w:tc>
        <w:tc>
          <w:tcPr>
            <w:tcW w:w="560" w:type="dxa"/>
            <w:tcBorders>
              <w:top w:val="single" w:sz="4" w:space="0" w:color="auto"/>
              <w:left w:val="single" w:sz="4" w:space="0" w:color="auto"/>
              <w:bottom w:val="single" w:sz="4" w:space="0" w:color="auto"/>
              <w:right w:val="single" w:sz="4" w:space="0" w:color="auto"/>
            </w:tcBorders>
            <w:vAlign w:val="center"/>
          </w:tcPr>
          <w:p w14:paraId="314B18AA" w14:textId="77777777" w:rsidR="001A27EA" w:rsidRDefault="001A27EA" w:rsidP="001A27EA">
            <w:pPr>
              <w:pStyle w:val="ConsPlusNormal"/>
              <w:jc w:val="center"/>
            </w:pPr>
            <w:r>
              <w:t>[X]</w:t>
            </w:r>
          </w:p>
        </w:tc>
        <w:tc>
          <w:tcPr>
            <w:tcW w:w="4334" w:type="dxa"/>
            <w:tcBorders>
              <w:left w:val="single" w:sz="4" w:space="0" w:color="auto"/>
              <w:right w:val="single" w:sz="4" w:space="0" w:color="auto"/>
            </w:tcBorders>
            <w:vAlign w:val="center"/>
          </w:tcPr>
          <w:p w14:paraId="28FDEDDA" w14:textId="77777777" w:rsidR="001A27EA" w:rsidRDefault="001A27EA" w:rsidP="001A27EA">
            <w:pPr>
              <w:pStyle w:val="ConsPlusNormal"/>
            </w:pPr>
            <w:r>
              <w:t>Группа ПАО Сбербанк</w:t>
            </w:r>
          </w:p>
        </w:tc>
      </w:tr>
      <w:tr w:rsidR="001A27EA" w14:paraId="028C2D7D" w14:textId="77777777" w:rsidTr="004A4651">
        <w:trPr>
          <w:trHeight w:val="192"/>
          <w:jc w:val="center"/>
        </w:trPr>
        <w:tc>
          <w:tcPr>
            <w:tcW w:w="2373" w:type="dxa"/>
            <w:gridSpan w:val="2"/>
            <w:tcBorders>
              <w:left w:val="single" w:sz="4" w:space="0" w:color="auto"/>
              <w:bottom w:val="single" w:sz="4" w:space="0" w:color="auto"/>
              <w:right w:val="single" w:sz="4" w:space="0" w:color="auto"/>
            </w:tcBorders>
            <w:vAlign w:val="center"/>
          </w:tcPr>
          <w:p w14:paraId="34D06669" w14:textId="77777777" w:rsidR="001A27EA" w:rsidRDefault="001A27EA" w:rsidP="001A27EA">
            <w:pPr>
              <w:pStyle w:val="ConsPlusNormal"/>
              <w:jc w:val="both"/>
            </w:pPr>
          </w:p>
        </w:tc>
        <w:tc>
          <w:tcPr>
            <w:tcW w:w="420" w:type="dxa"/>
            <w:tcBorders>
              <w:top w:val="single" w:sz="4" w:space="0" w:color="auto"/>
              <w:left w:val="single" w:sz="4" w:space="0" w:color="auto"/>
              <w:bottom w:val="single" w:sz="4" w:space="0" w:color="auto"/>
              <w:right w:val="single" w:sz="4" w:space="0" w:color="auto"/>
            </w:tcBorders>
            <w:vAlign w:val="center"/>
          </w:tcPr>
          <w:p w14:paraId="39F59D17" w14:textId="77777777" w:rsidR="001A27EA" w:rsidRDefault="001A27EA" w:rsidP="001A27EA">
            <w:pPr>
              <w:pStyle w:val="ConsPlusNormal"/>
              <w:jc w:val="center"/>
            </w:pPr>
            <w:r>
              <w:t>[ ]</w:t>
            </w:r>
          </w:p>
        </w:tc>
        <w:tc>
          <w:tcPr>
            <w:tcW w:w="2094" w:type="dxa"/>
            <w:tcBorders>
              <w:left w:val="single" w:sz="4" w:space="0" w:color="auto"/>
              <w:bottom w:val="single" w:sz="4" w:space="0" w:color="auto"/>
              <w:right w:val="single" w:sz="4" w:space="0" w:color="auto"/>
            </w:tcBorders>
            <w:vAlign w:val="center"/>
          </w:tcPr>
          <w:p w14:paraId="1E98581E" w14:textId="77777777" w:rsidR="001A27EA" w:rsidRDefault="001A27EA" w:rsidP="001A27EA">
            <w:pPr>
              <w:pStyle w:val="ConsPlusNormal"/>
            </w:pPr>
            <w:r>
              <w:t>Филиалы за рубежом</w:t>
            </w:r>
          </w:p>
        </w:tc>
        <w:tc>
          <w:tcPr>
            <w:tcW w:w="560" w:type="dxa"/>
            <w:tcBorders>
              <w:top w:val="single" w:sz="4" w:space="0" w:color="auto"/>
              <w:left w:val="single" w:sz="4" w:space="0" w:color="auto"/>
              <w:bottom w:val="single" w:sz="4" w:space="0" w:color="auto"/>
              <w:right w:val="single" w:sz="4" w:space="0" w:color="auto"/>
            </w:tcBorders>
          </w:tcPr>
          <w:p w14:paraId="55794BCB" w14:textId="77777777" w:rsidR="001A27EA" w:rsidRDefault="001A27EA" w:rsidP="001A27EA">
            <w:pPr>
              <w:pStyle w:val="ConsPlusNormal"/>
              <w:jc w:val="center"/>
            </w:pPr>
          </w:p>
        </w:tc>
        <w:tc>
          <w:tcPr>
            <w:tcW w:w="4334" w:type="dxa"/>
            <w:tcBorders>
              <w:left w:val="single" w:sz="4" w:space="0" w:color="auto"/>
              <w:bottom w:val="single" w:sz="4" w:space="0" w:color="auto"/>
              <w:right w:val="single" w:sz="4" w:space="0" w:color="auto"/>
            </w:tcBorders>
            <w:vAlign w:val="center"/>
          </w:tcPr>
          <w:p w14:paraId="295D7CDF" w14:textId="77777777" w:rsidR="001A27EA" w:rsidRDefault="001A27EA" w:rsidP="001A27EA">
            <w:pPr>
              <w:pStyle w:val="ConsPlusNormal"/>
              <w:jc w:val="both"/>
            </w:pPr>
          </w:p>
        </w:tc>
      </w:tr>
      <w:tr w:rsidR="001A27EA" w14:paraId="490F5728" w14:textId="77777777" w:rsidTr="00B1205E">
        <w:trPr>
          <w:jc w:val="center"/>
        </w:trPr>
        <w:tc>
          <w:tcPr>
            <w:tcW w:w="2373" w:type="dxa"/>
            <w:gridSpan w:val="2"/>
            <w:tcBorders>
              <w:top w:val="single" w:sz="4" w:space="0" w:color="auto"/>
              <w:left w:val="single" w:sz="4" w:space="0" w:color="auto"/>
              <w:bottom w:val="single" w:sz="4" w:space="0" w:color="auto"/>
              <w:right w:val="single" w:sz="4" w:space="0" w:color="auto"/>
            </w:tcBorders>
            <w:vAlign w:val="center"/>
          </w:tcPr>
          <w:p w14:paraId="56B9C9E8" w14:textId="77777777" w:rsidR="001A27EA" w:rsidRPr="00D56301" w:rsidRDefault="001A27EA" w:rsidP="001A27EA">
            <w:pPr>
              <w:pStyle w:val="ConsPlusNormal"/>
              <w:rPr>
                <w:b/>
              </w:rPr>
            </w:pPr>
            <w:r w:rsidRPr="00D56301">
              <w:rPr>
                <w:b/>
              </w:rPr>
              <w:t>ВНД по процессу верхнего уровня</w:t>
            </w:r>
          </w:p>
        </w:tc>
        <w:tc>
          <w:tcPr>
            <w:tcW w:w="7408" w:type="dxa"/>
            <w:gridSpan w:val="4"/>
            <w:tcBorders>
              <w:top w:val="single" w:sz="4" w:space="0" w:color="auto"/>
              <w:bottom w:val="single" w:sz="4" w:space="0" w:color="auto"/>
              <w:right w:val="single" w:sz="4" w:space="0" w:color="auto"/>
            </w:tcBorders>
          </w:tcPr>
          <w:p w14:paraId="3083BDA6" w14:textId="5FEBD53A" w:rsidR="001A27EA" w:rsidRDefault="001A27EA" w:rsidP="00D56301">
            <w:pPr>
              <w:pStyle w:val="ConsPlusNormal"/>
            </w:pPr>
            <w:r>
              <w:t>Политика управления кредитными</w:t>
            </w:r>
            <w:r w:rsidR="00D56301">
              <w:t xml:space="preserve"> рисками Группы ПАО Сбербанк" №1303-5</w:t>
            </w:r>
            <w:r w:rsidR="00B323E1">
              <w:t xml:space="preserve"> от 24.12.2021</w:t>
            </w:r>
          </w:p>
        </w:tc>
      </w:tr>
      <w:tr w:rsidR="001A27EA" w14:paraId="54B4876B" w14:textId="77777777" w:rsidTr="00B1205E">
        <w:trPr>
          <w:jc w:val="center"/>
        </w:trPr>
        <w:tc>
          <w:tcPr>
            <w:tcW w:w="9781" w:type="dxa"/>
            <w:gridSpan w:val="6"/>
            <w:tcBorders>
              <w:top w:val="single" w:sz="4" w:space="0" w:color="auto"/>
              <w:left w:val="single" w:sz="4" w:space="0" w:color="auto"/>
              <w:bottom w:val="single" w:sz="4" w:space="0" w:color="auto"/>
              <w:right w:val="single" w:sz="4" w:space="0" w:color="auto"/>
            </w:tcBorders>
            <w:vAlign w:val="bottom"/>
          </w:tcPr>
          <w:p w14:paraId="6C8F68CE" w14:textId="77777777" w:rsidR="001A27EA" w:rsidRPr="00D56301" w:rsidRDefault="001A27EA" w:rsidP="001A27EA">
            <w:pPr>
              <w:pStyle w:val="ConsPlusNormal"/>
              <w:jc w:val="center"/>
              <w:rPr>
                <w:b/>
              </w:rPr>
            </w:pPr>
            <w:r w:rsidRPr="00D56301">
              <w:rPr>
                <w:b/>
              </w:rPr>
              <w:t>История ВНД</w:t>
            </w:r>
          </w:p>
        </w:tc>
      </w:tr>
      <w:tr w:rsidR="001A27EA" w14:paraId="43EC831E" w14:textId="77777777" w:rsidTr="00B1205E">
        <w:trPr>
          <w:jc w:val="center"/>
        </w:trPr>
        <w:tc>
          <w:tcPr>
            <w:tcW w:w="1257" w:type="dxa"/>
            <w:tcBorders>
              <w:top w:val="single" w:sz="4" w:space="0" w:color="auto"/>
              <w:left w:val="single" w:sz="4" w:space="0" w:color="auto"/>
              <w:bottom w:val="single" w:sz="4" w:space="0" w:color="auto"/>
              <w:right w:val="single" w:sz="4" w:space="0" w:color="auto"/>
            </w:tcBorders>
          </w:tcPr>
          <w:p w14:paraId="2CBBF2F5" w14:textId="77777777" w:rsidR="001A27EA" w:rsidRPr="00D56301" w:rsidRDefault="001A27EA" w:rsidP="001A27EA">
            <w:pPr>
              <w:pStyle w:val="ConsPlusNormal"/>
              <w:jc w:val="both"/>
              <w:rPr>
                <w:b/>
              </w:rPr>
            </w:pPr>
            <w:r w:rsidRPr="00D56301">
              <w:rPr>
                <w:b/>
              </w:rPr>
              <w:t>Номер  редакции</w:t>
            </w:r>
          </w:p>
        </w:tc>
        <w:tc>
          <w:tcPr>
            <w:tcW w:w="8524" w:type="dxa"/>
            <w:gridSpan w:val="5"/>
            <w:tcBorders>
              <w:top w:val="single" w:sz="4" w:space="0" w:color="auto"/>
              <w:bottom w:val="single" w:sz="4" w:space="0" w:color="auto"/>
              <w:right w:val="single" w:sz="4" w:space="0" w:color="auto"/>
            </w:tcBorders>
          </w:tcPr>
          <w:p w14:paraId="416467BD" w14:textId="77777777" w:rsidR="001A27EA" w:rsidRDefault="001A27EA" w:rsidP="001A27EA">
            <w:pPr>
              <w:pStyle w:val="ConsPlusNormal"/>
              <w:jc w:val="both"/>
            </w:pPr>
            <w:r>
              <w:t>Реквизиты распорядительного документа, утвердившего ВНД /  изменения в ВНД, дата и должность утвердившего лица</w:t>
            </w:r>
          </w:p>
        </w:tc>
      </w:tr>
      <w:tr w:rsidR="001A27EA" w14:paraId="5D92F9F2" w14:textId="77777777" w:rsidTr="00B1205E">
        <w:trPr>
          <w:trHeight w:val="20"/>
          <w:jc w:val="center"/>
        </w:trPr>
        <w:tc>
          <w:tcPr>
            <w:tcW w:w="1257" w:type="dxa"/>
            <w:tcBorders>
              <w:top w:val="single" w:sz="4" w:space="0" w:color="auto"/>
              <w:left w:val="single" w:sz="4" w:space="0" w:color="auto"/>
              <w:bottom w:val="single" w:sz="4" w:space="0" w:color="auto"/>
              <w:right w:val="single" w:sz="4" w:space="0" w:color="auto"/>
            </w:tcBorders>
          </w:tcPr>
          <w:p w14:paraId="636EFE59" w14:textId="77777777" w:rsidR="001A27EA" w:rsidRDefault="001A27EA" w:rsidP="007662AB">
            <w:pPr>
              <w:pStyle w:val="ConsPlusNormal"/>
              <w:jc w:val="center"/>
            </w:pPr>
            <w:r>
              <w:t>1</w:t>
            </w:r>
          </w:p>
        </w:tc>
        <w:tc>
          <w:tcPr>
            <w:tcW w:w="8524" w:type="dxa"/>
            <w:gridSpan w:val="5"/>
            <w:tcBorders>
              <w:top w:val="single" w:sz="4" w:space="0" w:color="auto"/>
              <w:bottom w:val="single" w:sz="4" w:space="0" w:color="auto"/>
              <w:right w:val="single" w:sz="4" w:space="0" w:color="auto"/>
            </w:tcBorders>
          </w:tcPr>
          <w:p w14:paraId="34207E1D" w14:textId="77777777" w:rsidR="001A27EA" w:rsidRDefault="001A27EA" w:rsidP="007662AB">
            <w:pPr>
              <w:pStyle w:val="ConsPlusNormal"/>
              <w:jc w:val="both"/>
            </w:pPr>
            <w:r>
              <w:t>Старший управляющий директор - директор Департамента интегрированного риск-менеджмента, 11.09.2018</w:t>
            </w:r>
          </w:p>
        </w:tc>
      </w:tr>
      <w:tr w:rsidR="001A27EA" w14:paraId="7879A9BB" w14:textId="77777777" w:rsidTr="00B1205E">
        <w:trPr>
          <w:trHeight w:val="20"/>
          <w:jc w:val="center"/>
        </w:trPr>
        <w:tc>
          <w:tcPr>
            <w:tcW w:w="1257" w:type="dxa"/>
            <w:tcBorders>
              <w:top w:val="single" w:sz="4" w:space="0" w:color="auto"/>
              <w:left w:val="single" w:sz="4" w:space="0" w:color="auto"/>
              <w:bottom w:val="single" w:sz="4" w:space="0" w:color="auto"/>
              <w:right w:val="single" w:sz="4" w:space="0" w:color="auto"/>
            </w:tcBorders>
          </w:tcPr>
          <w:p w14:paraId="6A8BA9D4" w14:textId="77777777" w:rsidR="001A27EA" w:rsidRDefault="001A27EA" w:rsidP="007662AB">
            <w:pPr>
              <w:pStyle w:val="ConsPlusNormal"/>
              <w:jc w:val="center"/>
            </w:pPr>
            <w:r>
              <w:t>2</w:t>
            </w:r>
          </w:p>
        </w:tc>
        <w:tc>
          <w:tcPr>
            <w:tcW w:w="8524" w:type="dxa"/>
            <w:gridSpan w:val="5"/>
            <w:tcBorders>
              <w:top w:val="single" w:sz="4" w:space="0" w:color="auto"/>
              <w:bottom w:val="single" w:sz="4" w:space="0" w:color="auto"/>
              <w:right w:val="single" w:sz="4" w:space="0" w:color="auto"/>
            </w:tcBorders>
          </w:tcPr>
          <w:p w14:paraId="0AFF1FF5" w14:textId="77777777" w:rsidR="001A27EA" w:rsidRDefault="001A27EA" w:rsidP="007662AB">
            <w:pPr>
              <w:pStyle w:val="ConsPlusNormal"/>
              <w:jc w:val="both"/>
            </w:pPr>
            <w:r>
              <w:t>Старший вице-президент,20.09.2018</w:t>
            </w:r>
          </w:p>
        </w:tc>
      </w:tr>
      <w:tr w:rsidR="001A27EA" w14:paraId="5B8F0CF0" w14:textId="77777777" w:rsidTr="00B1205E">
        <w:trPr>
          <w:trHeight w:val="20"/>
          <w:jc w:val="center"/>
        </w:trPr>
        <w:tc>
          <w:tcPr>
            <w:tcW w:w="1257" w:type="dxa"/>
            <w:tcBorders>
              <w:top w:val="single" w:sz="4" w:space="0" w:color="auto"/>
              <w:left w:val="single" w:sz="4" w:space="0" w:color="auto"/>
              <w:bottom w:val="single" w:sz="4" w:space="0" w:color="auto"/>
              <w:right w:val="single" w:sz="4" w:space="0" w:color="auto"/>
            </w:tcBorders>
          </w:tcPr>
          <w:p w14:paraId="6E715FD2" w14:textId="77777777" w:rsidR="001A27EA" w:rsidRDefault="001A27EA" w:rsidP="001A27EA">
            <w:pPr>
              <w:pStyle w:val="ConsPlusNormal"/>
              <w:jc w:val="center"/>
            </w:pPr>
          </w:p>
        </w:tc>
        <w:tc>
          <w:tcPr>
            <w:tcW w:w="8524" w:type="dxa"/>
            <w:gridSpan w:val="5"/>
            <w:tcBorders>
              <w:top w:val="single" w:sz="4" w:space="0" w:color="auto"/>
              <w:bottom w:val="single" w:sz="4" w:space="0" w:color="auto"/>
              <w:right w:val="single" w:sz="4" w:space="0" w:color="auto"/>
            </w:tcBorders>
          </w:tcPr>
          <w:p w14:paraId="0E75E2EB" w14:textId="77777777" w:rsidR="001A27EA" w:rsidRDefault="001A27EA" w:rsidP="001A27EA">
            <w:pPr>
              <w:pStyle w:val="ConsPlusNormal"/>
              <w:jc w:val="both"/>
            </w:pPr>
          </w:p>
        </w:tc>
      </w:tr>
      <w:tr w:rsidR="001A27EA" w14:paraId="304F3C72" w14:textId="77777777" w:rsidTr="00B1205E">
        <w:trPr>
          <w:jc w:val="center"/>
        </w:trPr>
        <w:tc>
          <w:tcPr>
            <w:tcW w:w="9781" w:type="dxa"/>
            <w:gridSpan w:val="6"/>
            <w:tcBorders>
              <w:top w:val="single" w:sz="4" w:space="0" w:color="auto"/>
              <w:left w:val="single" w:sz="4" w:space="0" w:color="auto"/>
              <w:bottom w:val="single" w:sz="4" w:space="0" w:color="auto"/>
              <w:right w:val="single" w:sz="4" w:space="0" w:color="auto"/>
            </w:tcBorders>
          </w:tcPr>
          <w:p w14:paraId="19F03C8A" w14:textId="77777777" w:rsidR="001A27EA" w:rsidRPr="00D56301" w:rsidRDefault="001A27EA" w:rsidP="001A27EA">
            <w:pPr>
              <w:pStyle w:val="ConsPlusNormal"/>
              <w:jc w:val="center"/>
              <w:rPr>
                <w:b/>
              </w:rPr>
            </w:pPr>
            <w:r w:rsidRPr="00D56301">
              <w:rPr>
                <w:b/>
              </w:rPr>
              <w:t>ВНД, которые утрачивают силу с выходом данного ВНД</w:t>
            </w:r>
          </w:p>
        </w:tc>
      </w:tr>
      <w:tr w:rsidR="001A27EA" w14:paraId="16856EB6" w14:textId="77777777" w:rsidTr="00B1205E">
        <w:trPr>
          <w:jc w:val="center"/>
        </w:trPr>
        <w:tc>
          <w:tcPr>
            <w:tcW w:w="9781" w:type="dxa"/>
            <w:gridSpan w:val="6"/>
            <w:tcBorders>
              <w:top w:val="single" w:sz="4" w:space="0" w:color="auto"/>
              <w:left w:val="single" w:sz="4" w:space="0" w:color="auto"/>
              <w:bottom w:val="single" w:sz="4" w:space="0" w:color="auto"/>
              <w:right w:val="single" w:sz="4" w:space="0" w:color="auto"/>
            </w:tcBorders>
            <w:vAlign w:val="center"/>
          </w:tcPr>
          <w:p w14:paraId="6ACEB1BC" w14:textId="1FEF6AE6" w:rsidR="001A27EA" w:rsidRDefault="001A27EA" w:rsidP="00D56301">
            <w:pPr>
              <w:pStyle w:val="ConsPlusNormal"/>
            </w:pPr>
            <w:r>
              <w:t>Методика сопоставления в</w:t>
            </w:r>
            <w:r w:rsidR="00D56301">
              <w:t>нутренних и внешних рейтингов №4843-2 от 20.</w:t>
            </w:r>
            <w:r>
              <w:t>09.2018</w:t>
            </w:r>
          </w:p>
        </w:tc>
      </w:tr>
      <w:tr w:rsidR="001A27EA" w14:paraId="458DE7CB" w14:textId="77777777" w:rsidTr="00B1205E">
        <w:trPr>
          <w:jc w:val="center"/>
        </w:trPr>
        <w:tc>
          <w:tcPr>
            <w:tcW w:w="4887" w:type="dxa"/>
            <w:gridSpan w:val="4"/>
            <w:tcBorders>
              <w:top w:val="single" w:sz="4" w:space="0" w:color="auto"/>
              <w:left w:val="single" w:sz="4" w:space="0" w:color="auto"/>
              <w:bottom w:val="single" w:sz="4" w:space="0" w:color="auto"/>
              <w:right w:val="single" w:sz="4" w:space="0" w:color="auto"/>
            </w:tcBorders>
          </w:tcPr>
          <w:p w14:paraId="17F507DF" w14:textId="77777777" w:rsidR="001A27EA" w:rsidRPr="00D56301" w:rsidRDefault="001A27EA" w:rsidP="001A27EA">
            <w:pPr>
              <w:pStyle w:val="ConsPlusNormal"/>
              <w:jc w:val="center"/>
              <w:rPr>
                <w:b/>
              </w:rPr>
            </w:pPr>
            <w:r w:rsidRPr="00D56301">
              <w:rPr>
                <w:b/>
              </w:rPr>
              <w:t>Дата ввода ВНД в действие</w:t>
            </w:r>
          </w:p>
        </w:tc>
        <w:tc>
          <w:tcPr>
            <w:tcW w:w="4894" w:type="dxa"/>
            <w:gridSpan w:val="2"/>
            <w:tcBorders>
              <w:top w:val="single" w:sz="4" w:space="0" w:color="auto"/>
              <w:left w:val="single" w:sz="4" w:space="0" w:color="auto"/>
              <w:bottom w:val="single" w:sz="4" w:space="0" w:color="auto"/>
              <w:right w:val="single" w:sz="4" w:space="0" w:color="auto"/>
            </w:tcBorders>
          </w:tcPr>
          <w:p w14:paraId="2E3BC1FE" w14:textId="77777777" w:rsidR="001A27EA" w:rsidRPr="00D56301" w:rsidRDefault="001A27EA" w:rsidP="001A27EA">
            <w:pPr>
              <w:pStyle w:val="ConsPlusNormal"/>
              <w:jc w:val="center"/>
              <w:rPr>
                <w:b/>
              </w:rPr>
            </w:pPr>
            <w:r w:rsidRPr="00D56301">
              <w:rPr>
                <w:b/>
              </w:rPr>
              <w:t>Срок действия ВНД</w:t>
            </w:r>
          </w:p>
        </w:tc>
      </w:tr>
      <w:tr w:rsidR="001A27EA" w14:paraId="7DCE127B" w14:textId="77777777" w:rsidTr="00B1205E">
        <w:trPr>
          <w:jc w:val="center"/>
        </w:trPr>
        <w:tc>
          <w:tcPr>
            <w:tcW w:w="4887" w:type="dxa"/>
            <w:gridSpan w:val="4"/>
            <w:tcBorders>
              <w:top w:val="single" w:sz="4" w:space="0" w:color="auto"/>
              <w:left w:val="single" w:sz="4" w:space="0" w:color="auto"/>
              <w:bottom w:val="single" w:sz="4" w:space="0" w:color="auto"/>
              <w:right w:val="single" w:sz="4" w:space="0" w:color="auto"/>
            </w:tcBorders>
          </w:tcPr>
          <w:p w14:paraId="70022B43" w14:textId="77777777" w:rsidR="001A27EA" w:rsidRDefault="001A27EA" w:rsidP="001A27EA">
            <w:pPr>
              <w:pStyle w:val="ConsPlusNormal"/>
            </w:pPr>
            <w:r>
              <w:t>С даты утверждения</w:t>
            </w:r>
          </w:p>
        </w:tc>
        <w:tc>
          <w:tcPr>
            <w:tcW w:w="4894" w:type="dxa"/>
            <w:gridSpan w:val="2"/>
            <w:tcBorders>
              <w:top w:val="single" w:sz="4" w:space="0" w:color="auto"/>
              <w:left w:val="single" w:sz="4" w:space="0" w:color="auto"/>
              <w:bottom w:val="single" w:sz="4" w:space="0" w:color="auto"/>
              <w:right w:val="single" w:sz="4" w:space="0" w:color="auto"/>
            </w:tcBorders>
          </w:tcPr>
          <w:p w14:paraId="1E42A559" w14:textId="77777777" w:rsidR="001A27EA" w:rsidRDefault="001A27EA" w:rsidP="001A27EA">
            <w:pPr>
              <w:pStyle w:val="ConsPlusNormal"/>
              <w:jc w:val="center"/>
            </w:pPr>
          </w:p>
        </w:tc>
      </w:tr>
      <w:tr w:rsidR="001A27EA" w14:paraId="791501FF" w14:textId="77777777" w:rsidTr="00B1205E">
        <w:trPr>
          <w:trHeight w:val="48"/>
          <w:jc w:val="center"/>
        </w:trPr>
        <w:tc>
          <w:tcPr>
            <w:tcW w:w="9781" w:type="dxa"/>
            <w:gridSpan w:val="6"/>
            <w:tcBorders>
              <w:top w:val="single" w:sz="4" w:space="0" w:color="auto"/>
              <w:left w:val="single" w:sz="4" w:space="0" w:color="auto"/>
              <w:bottom w:val="single" w:sz="4" w:space="0" w:color="auto"/>
              <w:right w:val="single" w:sz="4" w:space="0" w:color="auto"/>
            </w:tcBorders>
          </w:tcPr>
          <w:p w14:paraId="65A80001" w14:textId="77777777" w:rsidR="001A27EA" w:rsidRDefault="001A27EA" w:rsidP="001A27EA">
            <w:pPr>
              <w:pStyle w:val="ConsPlusNormal"/>
              <w:jc w:val="both"/>
            </w:pPr>
          </w:p>
        </w:tc>
      </w:tr>
      <w:tr w:rsidR="001A27EA" w14:paraId="69DE073A" w14:textId="77777777" w:rsidTr="00B1205E">
        <w:trPr>
          <w:jc w:val="center"/>
        </w:trPr>
        <w:tc>
          <w:tcPr>
            <w:tcW w:w="9781" w:type="dxa"/>
            <w:gridSpan w:val="6"/>
            <w:tcBorders>
              <w:top w:val="single" w:sz="4" w:space="0" w:color="auto"/>
              <w:left w:val="single" w:sz="4" w:space="0" w:color="auto"/>
              <w:bottom w:val="single" w:sz="4" w:space="0" w:color="auto"/>
              <w:right w:val="single" w:sz="4" w:space="0" w:color="auto"/>
            </w:tcBorders>
          </w:tcPr>
          <w:p w14:paraId="35FA9976" w14:textId="77777777" w:rsidR="001A27EA" w:rsidRPr="00D56301" w:rsidRDefault="001A27EA" w:rsidP="001A27EA">
            <w:pPr>
              <w:pStyle w:val="ConsPlusNormal"/>
              <w:jc w:val="center"/>
              <w:rPr>
                <w:b/>
              </w:rPr>
            </w:pPr>
            <w:r w:rsidRPr="00D56301">
              <w:rPr>
                <w:b/>
              </w:rPr>
              <w:t>Информация о проведении экспертизы с использованием краудсорсинга</w:t>
            </w:r>
          </w:p>
        </w:tc>
      </w:tr>
      <w:tr w:rsidR="001A27EA" w14:paraId="3141FFC5" w14:textId="77777777" w:rsidTr="00B1205E">
        <w:trPr>
          <w:jc w:val="center"/>
        </w:trPr>
        <w:tc>
          <w:tcPr>
            <w:tcW w:w="1257" w:type="dxa"/>
            <w:tcBorders>
              <w:top w:val="single" w:sz="4" w:space="0" w:color="auto"/>
              <w:left w:val="single" w:sz="4" w:space="0" w:color="auto"/>
              <w:bottom w:val="single" w:sz="4" w:space="0" w:color="auto"/>
              <w:right w:val="single" w:sz="4" w:space="0" w:color="auto"/>
            </w:tcBorders>
          </w:tcPr>
          <w:p w14:paraId="05C8213A" w14:textId="77777777" w:rsidR="001A27EA" w:rsidRDefault="001A27EA" w:rsidP="001A27EA">
            <w:pPr>
              <w:pStyle w:val="ConsPlusNormal"/>
              <w:jc w:val="both"/>
            </w:pPr>
          </w:p>
        </w:tc>
        <w:tc>
          <w:tcPr>
            <w:tcW w:w="3630" w:type="dxa"/>
            <w:gridSpan w:val="3"/>
            <w:tcBorders>
              <w:top w:val="single" w:sz="4" w:space="0" w:color="auto"/>
              <w:left w:val="single" w:sz="4" w:space="0" w:color="auto"/>
              <w:bottom w:val="single" w:sz="4" w:space="0" w:color="auto"/>
              <w:right w:val="single" w:sz="4" w:space="0" w:color="auto"/>
            </w:tcBorders>
          </w:tcPr>
          <w:p w14:paraId="69AF69C9" w14:textId="77777777" w:rsidR="001A27EA" w:rsidRDefault="001A27EA" w:rsidP="001A27EA">
            <w:pPr>
              <w:pStyle w:val="ConsPlusNormal"/>
              <w:jc w:val="both"/>
            </w:pPr>
          </w:p>
        </w:tc>
        <w:tc>
          <w:tcPr>
            <w:tcW w:w="4894" w:type="dxa"/>
            <w:gridSpan w:val="2"/>
            <w:tcBorders>
              <w:top w:val="single" w:sz="4" w:space="0" w:color="auto"/>
              <w:left w:val="single" w:sz="4" w:space="0" w:color="auto"/>
              <w:bottom w:val="single" w:sz="4" w:space="0" w:color="auto"/>
              <w:right w:val="single" w:sz="4" w:space="0" w:color="auto"/>
            </w:tcBorders>
          </w:tcPr>
          <w:p w14:paraId="097A3B4F" w14:textId="77777777" w:rsidR="001A27EA" w:rsidRDefault="001A27EA" w:rsidP="001A27EA">
            <w:pPr>
              <w:pStyle w:val="ConsPlusNormal"/>
              <w:jc w:val="both"/>
            </w:pPr>
          </w:p>
        </w:tc>
      </w:tr>
    </w:tbl>
    <w:p w14:paraId="6C042C77" w14:textId="054AB76C" w:rsidR="003F05EC" w:rsidRPr="00CA5044" w:rsidRDefault="003F05EC" w:rsidP="007662AB">
      <w:pPr>
        <w:pStyle w:val="aff8"/>
        <w:spacing w:before="1000"/>
        <w:jc w:val="left"/>
        <w:rPr>
          <w:sz w:val="28"/>
          <w:szCs w:val="28"/>
        </w:rPr>
      </w:pPr>
    </w:p>
    <w:sdt>
      <w:sdtPr>
        <w:rPr>
          <w:rFonts w:ascii="Times New Roman" w:eastAsiaTheme="minorHAnsi" w:hAnsi="Times New Roman" w:cs="Times New Roman"/>
          <w:color w:val="auto"/>
          <w:sz w:val="22"/>
          <w:szCs w:val="22"/>
          <w:lang w:val="ru-RU"/>
        </w:rPr>
        <w:id w:val="1526437118"/>
        <w:docPartObj>
          <w:docPartGallery w:val="Table of Contents"/>
          <w:docPartUnique/>
        </w:docPartObj>
      </w:sdtPr>
      <w:sdtEndPr>
        <w:rPr>
          <w:b/>
          <w:bCs/>
        </w:rPr>
      </w:sdtEndPr>
      <w:sdtContent>
        <w:p w14:paraId="723F0CE9" w14:textId="1E6B5937" w:rsidR="001D090F" w:rsidRPr="007662AB" w:rsidRDefault="00CA5044" w:rsidP="007662AB">
          <w:pPr>
            <w:pStyle w:val="aff2"/>
            <w:jc w:val="center"/>
            <w:rPr>
              <w:rFonts w:ascii="Times New Roman" w:hAnsi="Times New Roman" w:cs="Times New Roman"/>
              <w:b/>
              <w:color w:val="auto"/>
              <w:sz w:val="28"/>
              <w:szCs w:val="28"/>
              <w:lang w:val="ru-RU"/>
            </w:rPr>
          </w:pPr>
          <w:r w:rsidRPr="007662AB">
            <w:rPr>
              <w:rFonts w:ascii="Times New Roman" w:hAnsi="Times New Roman" w:cs="Times New Roman"/>
              <w:b/>
              <w:color w:val="auto"/>
              <w:sz w:val="28"/>
              <w:szCs w:val="28"/>
              <w:lang w:val="ru-RU"/>
            </w:rPr>
            <w:t>Содержание</w:t>
          </w:r>
        </w:p>
        <w:p w14:paraId="174A688D" w14:textId="77777777" w:rsidR="007662AB" w:rsidRPr="007662AB" w:rsidRDefault="007662AB" w:rsidP="007662AB"/>
        <w:p w14:paraId="535AB18B" w14:textId="4A62184C" w:rsidR="00F60BB1" w:rsidRPr="00F60BB1" w:rsidRDefault="001D090F">
          <w:pPr>
            <w:pStyle w:val="12"/>
            <w:rPr>
              <w:rFonts w:ascii="Times New Roman" w:eastAsiaTheme="minorEastAsia" w:hAnsi="Times New Roman" w:cs="Times New Roman"/>
              <w:noProof/>
              <w:lang w:eastAsia="ru-RU"/>
            </w:rPr>
          </w:pPr>
          <w:r w:rsidRPr="007662AB">
            <w:fldChar w:fldCharType="begin"/>
          </w:r>
          <w:r w:rsidRPr="007662AB">
            <w:instrText xml:space="preserve"> TOC \o "1-3" \h \z \u </w:instrText>
          </w:r>
          <w:r w:rsidRPr="007662AB">
            <w:fldChar w:fldCharType="separate"/>
          </w:r>
          <w:hyperlink w:anchor="_Toc130986295" w:history="1">
            <w:r w:rsidR="00F60BB1" w:rsidRPr="00F60BB1">
              <w:rPr>
                <w:rStyle w:val="af"/>
                <w:rFonts w:ascii="Times New Roman" w:hAnsi="Times New Roman" w:cs="Times New Roman"/>
                <w:noProof/>
              </w:rPr>
              <w:t>Реквизиты ВНД</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_Toc130986295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2</w:t>
            </w:r>
            <w:r w:rsidR="00F60BB1" w:rsidRPr="00F60BB1">
              <w:rPr>
                <w:rFonts w:ascii="Times New Roman" w:hAnsi="Times New Roman" w:cs="Times New Roman"/>
                <w:noProof/>
                <w:webHidden/>
              </w:rPr>
              <w:fldChar w:fldCharType="end"/>
            </w:r>
          </w:hyperlink>
        </w:p>
        <w:p w14:paraId="5959F8B6" w14:textId="6E68068A" w:rsidR="00F60BB1" w:rsidRPr="00F60BB1" w:rsidRDefault="004B35F1">
          <w:pPr>
            <w:pStyle w:val="12"/>
            <w:tabs>
              <w:tab w:val="left" w:pos="440"/>
            </w:tabs>
            <w:rPr>
              <w:rFonts w:ascii="Times New Roman" w:eastAsiaTheme="minorEastAsia" w:hAnsi="Times New Roman" w:cs="Times New Roman"/>
              <w:noProof/>
              <w:lang w:eastAsia="ru-RU"/>
            </w:rPr>
          </w:pPr>
          <w:hyperlink w:anchor="_Toc130986296" w:history="1">
            <w:r w:rsidR="00F60BB1" w:rsidRPr="00F60BB1">
              <w:rPr>
                <w:rStyle w:val="af"/>
                <w:rFonts w:ascii="Times New Roman" w:hAnsi="Times New Roman" w:cs="Times New Roman"/>
                <w:noProof/>
              </w:rPr>
              <w:t>1.</w:t>
            </w:r>
            <w:r w:rsidR="00F60BB1" w:rsidRPr="00F60BB1">
              <w:rPr>
                <w:rFonts w:ascii="Times New Roman" w:eastAsiaTheme="minorEastAsia" w:hAnsi="Times New Roman" w:cs="Times New Roman"/>
                <w:noProof/>
                <w:lang w:eastAsia="ru-RU"/>
              </w:rPr>
              <w:tab/>
            </w:r>
            <w:r w:rsidR="00F60BB1" w:rsidRPr="00F60BB1">
              <w:rPr>
                <w:rStyle w:val="af"/>
                <w:rFonts w:ascii="Times New Roman" w:hAnsi="Times New Roman" w:cs="Times New Roman"/>
                <w:noProof/>
              </w:rPr>
              <w:t>Общие положения</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_Toc130986296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4</w:t>
            </w:r>
            <w:r w:rsidR="00F60BB1" w:rsidRPr="00F60BB1">
              <w:rPr>
                <w:rFonts w:ascii="Times New Roman" w:hAnsi="Times New Roman" w:cs="Times New Roman"/>
                <w:noProof/>
                <w:webHidden/>
              </w:rPr>
              <w:fldChar w:fldCharType="end"/>
            </w:r>
          </w:hyperlink>
        </w:p>
        <w:p w14:paraId="6BA74870" w14:textId="62FD621A" w:rsidR="00F60BB1" w:rsidRPr="00F60BB1" w:rsidRDefault="004B35F1">
          <w:pPr>
            <w:pStyle w:val="12"/>
            <w:rPr>
              <w:rFonts w:ascii="Times New Roman" w:eastAsiaTheme="minorEastAsia" w:hAnsi="Times New Roman" w:cs="Times New Roman"/>
              <w:noProof/>
              <w:lang w:eastAsia="ru-RU"/>
            </w:rPr>
          </w:pPr>
          <w:hyperlink w:anchor="_Toc130986297" w:history="1">
            <w:r w:rsidR="00F60BB1" w:rsidRPr="00F60BB1">
              <w:rPr>
                <w:rStyle w:val="af"/>
                <w:rFonts w:ascii="Times New Roman" w:hAnsi="Times New Roman" w:cs="Times New Roman"/>
                <w:noProof/>
              </w:rPr>
              <w:t>2. Алгоритм сопоставления рейтингов НРА</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_Toc130986297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5</w:t>
            </w:r>
            <w:r w:rsidR="00F60BB1" w:rsidRPr="00F60BB1">
              <w:rPr>
                <w:rFonts w:ascii="Times New Roman" w:hAnsi="Times New Roman" w:cs="Times New Roman"/>
                <w:noProof/>
                <w:webHidden/>
              </w:rPr>
              <w:fldChar w:fldCharType="end"/>
            </w:r>
          </w:hyperlink>
        </w:p>
        <w:p w14:paraId="0B92E73A" w14:textId="4B878693" w:rsidR="00F60BB1" w:rsidRPr="00F60BB1" w:rsidRDefault="004B35F1">
          <w:pPr>
            <w:pStyle w:val="22"/>
            <w:tabs>
              <w:tab w:val="right" w:leader="dot" w:pos="9346"/>
            </w:tabs>
            <w:rPr>
              <w:rFonts w:ascii="Times New Roman" w:eastAsiaTheme="minorEastAsia" w:hAnsi="Times New Roman" w:cs="Times New Roman"/>
              <w:noProof/>
              <w:lang w:eastAsia="ru-RU"/>
            </w:rPr>
          </w:pPr>
          <w:hyperlink w:anchor="_Toc130986298" w:history="1">
            <w:r w:rsidR="00F60BB1" w:rsidRPr="00F60BB1">
              <w:rPr>
                <w:rStyle w:val="af"/>
                <w:rFonts w:ascii="Times New Roman" w:hAnsi="Times New Roman" w:cs="Times New Roman"/>
                <w:noProof/>
              </w:rPr>
              <w:t>2.1. Общее описание подхода</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_Toc130986298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5</w:t>
            </w:r>
            <w:r w:rsidR="00F60BB1" w:rsidRPr="00F60BB1">
              <w:rPr>
                <w:rFonts w:ascii="Times New Roman" w:hAnsi="Times New Roman" w:cs="Times New Roman"/>
                <w:noProof/>
                <w:webHidden/>
              </w:rPr>
              <w:fldChar w:fldCharType="end"/>
            </w:r>
          </w:hyperlink>
        </w:p>
        <w:p w14:paraId="1DBD5D56" w14:textId="63BD1E5E" w:rsidR="00F60BB1" w:rsidRPr="00F60BB1" w:rsidRDefault="004B35F1">
          <w:pPr>
            <w:pStyle w:val="22"/>
            <w:tabs>
              <w:tab w:val="right" w:leader="dot" w:pos="9346"/>
            </w:tabs>
            <w:rPr>
              <w:rFonts w:ascii="Times New Roman" w:eastAsiaTheme="minorEastAsia" w:hAnsi="Times New Roman" w:cs="Times New Roman"/>
              <w:noProof/>
              <w:lang w:eastAsia="ru-RU"/>
            </w:rPr>
          </w:pPr>
          <w:hyperlink w:anchor="_Toc130986299" w:history="1">
            <w:r w:rsidR="00F60BB1" w:rsidRPr="00F60BB1">
              <w:rPr>
                <w:rStyle w:val="af"/>
                <w:rFonts w:ascii="Times New Roman" w:hAnsi="Times New Roman" w:cs="Times New Roman"/>
                <w:noProof/>
              </w:rPr>
              <w:t>2.2. Сопоставление внешних рейтингов и эталонных уровней дефолта</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_Toc130986299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5</w:t>
            </w:r>
            <w:r w:rsidR="00F60BB1" w:rsidRPr="00F60BB1">
              <w:rPr>
                <w:rFonts w:ascii="Times New Roman" w:hAnsi="Times New Roman" w:cs="Times New Roman"/>
                <w:noProof/>
                <w:webHidden/>
              </w:rPr>
              <w:fldChar w:fldCharType="end"/>
            </w:r>
          </w:hyperlink>
        </w:p>
        <w:p w14:paraId="04B267BD" w14:textId="0B65F71E" w:rsidR="00F60BB1" w:rsidRPr="00F60BB1" w:rsidRDefault="004B35F1">
          <w:pPr>
            <w:pStyle w:val="22"/>
            <w:tabs>
              <w:tab w:val="right" w:leader="dot" w:pos="9346"/>
            </w:tabs>
            <w:rPr>
              <w:rFonts w:ascii="Times New Roman" w:eastAsiaTheme="minorEastAsia" w:hAnsi="Times New Roman" w:cs="Times New Roman"/>
              <w:noProof/>
              <w:lang w:eastAsia="ru-RU"/>
            </w:rPr>
          </w:pPr>
          <w:hyperlink w:anchor="_Toc130986300" w:history="1">
            <w:r w:rsidR="00F60BB1" w:rsidRPr="00F60BB1">
              <w:rPr>
                <w:rStyle w:val="af"/>
                <w:rFonts w:ascii="Times New Roman" w:hAnsi="Times New Roman" w:cs="Times New Roman"/>
                <w:noProof/>
              </w:rPr>
              <w:t>2.3. Сопоставление внешних рейтингов и внутренних рейтингов Банк</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_Toc130986300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6</w:t>
            </w:r>
            <w:r w:rsidR="00F60BB1" w:rsidRPr="00F60BB1">
              <w:rPr>
                <w:rFonts w:ascii="Times New Roman" w:hAnsi="Times New Roman" w:cs="Times New Roman"/>
                <w:noProof/>
                <w:webHidden/>
              </w:rPr>
              <w:fldChar w:fldCharType="end"/>
            </w:r>
          </w:hyperlink>
        </w:p>
        <w:p w14:paraId="4B4279AD" w14:textId="4306E1FE" w:rsidR="00F60BB1" w:rsidRPr="00F60BB1" w:rsidRDefault="004B35F1">
          <w:pPr>
            <w:pStyle w:val="12"/>
            <w:rPr>
              <w:rFonts w:ascii="Times New Roman" w:eastAsiaTheme="minorEastAsia" w:hAnsi="Times New Roman" w:cs="Times New Roman"/>
              <w:noProof/>
              <w:lang w:eastAsia="ru-RU"/>
            </w:rPr>
          </w:pPr>
          <w:hyperlink w:anchor="_Toc130986301" w:history="1">
            <w:r w:rsidR="00F60BB1" w:rsidRPr="00F60BB1">
              <w:rPr>
                <w:rStyle w:val="af"/>
                <w:rFonts w:ascii="Times New Roman" w:hAnsi="Times New Roman" w:cs="Times New Roman"/>
                <w:noProof/>
              </w:rPr>
              <w:t>3. Алгоритм сопоставления рейтингов МРА</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_Toc130986301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7</w:t>
            </w:r>
            <w:r w:rsidR="00F60BB1" w:rsidRPr="00F60BB1">
              <w:rPr>
                <w:rFonts w:ascii="Times New Roman" w:hAnsi="Times New Roman" w:cs="Times New Roman"/>
                <w:noProof/>
                <w:webHidden/>
              </w:rPr>
              <w:fldChar w:fldCharType="end"/>
            </w:r>
          </w:hyperlink>
        </w:p>
        <w:p w14:paraId="5042CEA5" w14:textId="5A0002D3" w:rsidR="00F60BB1" w:rsidRPr="00F60BB1" w:rsidRDefault="004B35F1">
          <w:pPr>
            <w:pStyle w:val="12"/>
            <w:rPr>
              <w:rFonts w:ascii="Times New Roman" w:eastAsiaTheme="minorEastAsia" w:hAnsi="Times New Roman" w:cs="Times New Roman"/>
              <w:noProof/>
              <w:lang w:eastAsia="ru-RU"/>
            </w:rPr>
          </w:pPr>
          <w:hyperlink w:anchor="_Toc130986302" w:history="1">
            <w:r w:rsidR="00F60BB1" w:rsidRPr="00F60BB1">
              <w:rPr>
                <w:rStyle w:val="af"/>
                <w:rFonts w:ascii="Times New Roman" w:hAnsi="Times New Roman" w:cs="Times New Roman"/>
                <w:noProof/>
              </w:rPr>
              <w:t>3.1. Общее описание подхода</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_Toc130986302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7</w:t>
            </w:r>
            <w:r w:rsidR="00F60BB1" w:rsidRPr="00F60BB1">
              <w:rPr>
                <w:rFonts w:ascii="Times New Roman" w:hAnsi="Times New Roman" w:cs="Times New Roman"/>
                <w:noProof/>
                <w:webHidden/>
              </w:rPr>
              <w:fldChar w:fldCharType="end"/>
            </w:r>
          </w:hyperlink>
        </w:p>
        <w:p w14:paraId="2DFE5FE4" w14:textId="4E560A70" w:rsidR="00F60BB1" w:rsidRPr="00F60BB1" w:rsidRDefault="004B35F1">
          <w:pPr>
            <w:pStyle w:val="22"/>
            <w:tabs>
              <w:tab w:val="right" w:leader="dot" w:pos="9346"/>
            </w:tabs>
            <w:rPr>
              <w:rFonts w:ascii="Times New Roman" w:eastAsiaTheme="minorEastAsia" w:hAnsi="Times New Roman" w:cs="Times New Roman"/>
              <w:noProof/>
              <w:lang w:eastAsia="ru-RU"/>
            </w:rPr>
          </w:pPr>
          <w:hyperlink w:anchor="_Toc130986303" w:history="1">
            <w:r w:rsidR="00F60BB1" w:rsidRPr="00F60BB1">
              <w:rPr>
                <w:rStyle w:val="af"/>
                <w:rFonts w:ascii="Times New Roman" w:hAnsi="Times New Roman" w:cs="Times New Roman"/>
                <w:bCs/>
                <w:noProof/>
              </w:rPr>
              <w:t>3</w:t>
            </w:r>
            <w:r w:rsidR="00F60BB1" w:rsidRPr="00F60BB1">
              <w:rPr>
                <w:rStyle w:val="af"/>
                <w:rFonts w:ascii="Times New Roman" w:hAnsi="Times New Roman" w:cs="Times New Roman"/>
                <w:noProof/>
              </w:rPr>
              <w:t>.2. Сопоставление внешних рейтингов и наблюдаемых уровней дефолта</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_Toc130986303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7</w:t>
            </w:r>
            <w:r w:rsidR="00F60BB1" w:rsidRPr="00F60BB1">
              <w:rPr>
                <w:rFonts w:ascii="Times New Roman" w:hAnsi="Times New Roman" w:cs="Times New Roman"/>
                <w:noProof/>
                <w:webHidden/>
              </w:rPr>
              <w:fldChar w:fldCharType="end"/>
            </w:r>
          </w:hyperlink>
        </w:p>
        <w:p w14:paraId="12B18067" w14:textId="7938DE71" w:rsidR="00F60BB1" w:rsidRPr="00F60BB1" w:rsidRDefault="004B35F1">
          <w:pPr>
            <w:pStyle w:val="22"/>
            <w:tabs>
              <w:tab w:val="right" w:leader="dot" w:pos="9346"/>
            </w:tabs>
            <w:rPr>
              <w:rFonts w:ascii="Times New Roman" w:eastAsiaTheme="minorEastAsia" w:hAnsi="Times New Roman" w:cs="Times New Roman"/>
              <w:noProof/>
              <w:lang w:eastAsia="ru-RU"/>
            </w:rPr>
          </w:pPr>
          <w:hyperlink w:anchor="_Toc130986304" w:history="1">
            <w:r w:rsidR="00F60BB1" w:rsidRPr="00F60BB1">
              <w:rPr>
                <w:rStyle w:val="af"/>
                <w:rFonts w:ascii="Times New Roman" w:hAnsi="Times New Roman" w:cs="Times New Roman"/>
                <w:noProof/>
              </w:rPr>
              <w:t>3.3. Сопоставление внешних рейтингов и внутренних рейтингов Банка</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_Toc130986304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12</w:t>
            </w:r>
            <w:r w:rsidR="00F60BB1" w:rsidRPr="00F60BB1">
              <w:rPr>
                <w:rFonts w:ascii="Times New Roman" w:hAnsi="Times New Roman" w:cs="Times New Roman"/>
                <w:noProof/>
                <w:webHidden/>
              </w:rPr>
              <w:fldChar w:fldCharType="end"/>
            </w:r>
          </w:hyperlink>
        </w:p>
        <w:p w14:paraId="3E97A957" w14:textId="1FD7313C" w:rsidR="00F60BB1" w:rsidRPr="00F60BB1" w:rsidRDefault="004B35F1">
          <w:pPr>
            <w:pStyle w:val="22"/>
            <w:tabs>
              <w:tab w:val="right" w:leader="dot" w:pos="9346"/>
            </w:tabs>
            <w:rPr>
              <w:rFonts w:ascii="Times New Roman" w:eastAsiaTheme="minorEastAsia" w:hAnsi="Times New Roman" w:cs="Times New Roman"/>
              <w:noProof/>
              <w:lang w:eastAsia="ru-RU"/>
            </w:rPr>
          </w:pPr>
          <w:hyperlink w:anchor="_Toc130986305" w:history="1">
            <w:r w:rsidR="00F60BB1" w:rsidRPr="00F60BB1">
              <w:rPr>
                <w:rStyle w:val="af"/>
                <w:rFonts w:ascii="Times New Roman" w:hAnsi="Times New Roman" w:cs="Times New Roman"/>
                <w:noProof/>
              </w:rPr>
              <w:t>3.4. Пример построения соответствия между внутренними и внешними рейтингами</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_Toc130986305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12</w:t>
            </w:r>
            <w:r w:rsidR="00F60BB1" w:rsidRPr="00F60BB1">
              <w:rPr>
                <w:rFonts w:ascii="Times New Roman" w:hAnsi="Times New Roman" w:cs="Times New Roman"/>
                <w:noProof/>
                <w:webHidden/>
              </w:rPr>
              <w:fldChar w:fldCharType="end"/>
            </w:r>
          </w:hyperlink>
        </w:p>
        <w:p w14:paraId="5B4831BD" w14:textId="1470A886" w:rsidR="00F60BB1" w:rsidRPr="00F60BB1" w:rsidRDefault="004B35F1">
          <w:pPr>
            <w:pStyle w:val="12"/>
            <w:rPr>
              <w:rFonts w:ascii="Times New Roman" w:eastAsiaTheme="minorEastAsia" w:hAnsi="Times New Roman" w:cs="Times New Roman"/>
              <w:noProof/>
              <w:lang w:eastAsia="ru-RU"/>
            </w:rPr>
          </w:pPr>
          <w:hyperlink w:anchor="_Toc130986306" w:history="1">
            <w:r w:rsidR="00F60BB1" w:rsidRPr="00F60BB1">
              <w:rPr>
                <w:rStyle w:val="af"/>
                <w:rFonts w:ascii="Times New Roman" w:hAnsi="Times New Roman" w:cs="Times New Roman"/>
                <w:noProof/>
              </w:rPr>
              <w:t>Приложение 1. Список терминов и определений</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_Toc130986306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14</w:t>
            </w:r>
            <w:r w:rsidR="00F60BB1" w:rsidRPr="00F60BB1">
              <w:rPr>
                <w:rFonts w:ascii="Times New Roman" w:hAnsi="Times New Roman" w:cs="Times New Roman"/>
                <w:noProof/>
                <w:webHidden/>
              </w:rPr>
              <w:fldChar w:fldCharType="end"/>
            </w:r>
          </w:hyperlink>
        </w:p>
        <w:p w14:paraId="7BA91645" w14:textId="5DA47483" w:rsidR="00F60BB1" w:rsidRPr="00F60BB1" w:rsidRDefault="004B35F1">
          <w:pPr>
            <w:pStyle w:val="12"/>
            <w:rPr>
              <w:rFonts w:ascii="Times New Roman" w:eastAsiaTheme="minorEastAsia" w:hAnsi="Times New Roman" w:cs="Times New Roman"/>
              <w:noProof/>
              <w:lang w:eastAsia="ru-RU"/>
            </w:rPr>
          </w:pPr>
          <w:hyperlink w:anchor="_Toc130986307" w:history="1">
            <w:r w:rsidR="00F60BB1" w:rsidRPr="00F60BB1">
              <w:rPr>
                <w:rStyle w:val="af"/>
                <w:rFonts w:ascii="Times New Roman" w:hAnsi="Times New Roman" w:cs="Times New Roman"/>
                <w:noProof/>
              </w:rPr>
              <w:t>Приложение 2. Перечень сокращений</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_Toc130986307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15</w:t>
            </w:r>
            <w:r w:rsidR="00F60BB1" w:rsidRPr="00F60BB1">
              <w:rPr>
                <w:rFonts w:ascii="Times New Roman" w:hAnsi="Times New Roman" w:cs="Times New Roman"/>
                <w:noProof/>
                <w:webHidden/>
              </w:rPr>
              <w:fldChar w:fldCharType="end"/>
            </w:r>
          </w:hyperlink>
        </w:p>
        <w:p w14:paraId="20C84383" w14:textId="13A016BC" w:rsidR="00F60BB1" w:rsidRPr="00F60BB1" w:rsidRDefault="004B35F1">
          <w:pPr>
            <w:pStyle w:val="12"/>
            <w:rPr>
              <w:rFonts w:ascii="Times New Roman" w:eastAsiaTheme="minorEastAsia" w:hAnsi="Times New Roman" w:cs="Times New Roman"/>
              <w:noProof/>
              <w:lang w:eastAsia="ru-RU"/>
            </w:rPr>
          </w:pPr>
          <w:hyperlink w:anchor="_Toc130986308" w:history="1">
            <w:r w:rsidR="00F60BB1" w:rsidRPr="00F60BB1">
              <w:rPr>
                <w:rStyle w:val="af"/>
                <w:rFonts w:ascii="Times New Roman" w:hAnsi="Times New Roman" w:cs="Times New Roman"/>
                <w:noProof/>
              </w:rPr>
              <w:t>Приложение 3. Внутренняя рейтинговая шкала Банка</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_Toc130986308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16</w:t>
            </w:r>
            <w:r w:rsidR="00F60BB1" w:rsidRPr="00F60BB1">
              <w:rPr>
                <w:rFonts w:ascii="Times New Roman" w:hAnsi="Times New Roman" w:cs="Times New Roman"/>
                <w:noProof/>
                <w:webHidden/>
              </w:rPr>
              <w:fldChar w:fldCharType="end"/>
            </w:r>
          </w:hyperlink>
        </w:p>
        <w:p w14:paraId="3DD2C88A" w14:textId="0FF2311F" w:rsidR="00F60BB1" w:rsidRPr="00F60BB1" w:rsidRDefault="004B35F1">
          <w:pPr>
            <w:pStyle w:val="12"/>
            <w:rPr>
              <w:rFonts w:ascii="Times New Roman" w:eastAsiaTheme="minorEastAsia" w:hAnsi="Times New Roman" w:cs="Times New Roman"/>
              <w:noProof/>
              <w:lang w:eastAsia="ru-RU"/>
            </w:rPr>
          </w:pPr>
          <w:hyperlink w:anchor="_Toc130986309" w:history="1">
            <w:r w:rsidR="00F60BB1" w:rsidRPr="00F60BB1">
              <w:rPr>
                <w:rStyle w:val="af"/>
                <w:rFonts w:ascii="Times New Roman" w:hAnsi="Times New Roman" w:cs="Times New Roman"/>
                <w:noProof/>
              </w:rPr>
              <w:t>Приложение 4. Перечень ссылочных документов</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_Toc130986309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17</w:t>
            </w:r>
            <w:r w:rsidR="00F60BB1" w:rsidRPr="00F60BB1">
              <w:rPr>
                <w:rFonts w:ascii="Times New Roman" w:hAnsi="Times New Roman" w:cs="Times New Roman"/>
                <w:noProof/>
                <w:webHidden/>
              </w:rPr>
              <w:fldChar w:fldCharType="end"/>
            </w:r>
          </w:hyperlink>
        </w:p>
        <w:p w14:paraId="5A6428B4" w14:textId="6DDBB811" w:rsidR="00F60BB1" w:rsidRPr="00F60BB1" w:rsidRDefault="004B35F1">
          <w:pPr>
            <w:pStyle w:val="12"/>
            <w:rPr>
              <w:rFonts w:ascii="Times New Roman" w:eastAsiaTheme="minorEastAsia" w:hAnsi="Times New Roman" w:cs="Times New Roman"/>
              <w:noProof/>
              <w:lang w:eastAsia="ru-RU"/>
            </w:rPr>
          </w:pPr>
          <w:hyperlink w:anchor="_Toc130986310" w:history="1">
            <w:r w:rsidR="00F60BB1" w:rsidRPr="00F60BB1">
              <w:rPr>
                <w:rStyle w:val="af"/>
                <w:rFonts w:ascii="Times New Roman" w:hAnsi="Times New Roman" w:cs="Times New Roman"/>
                <w:noProof/>
              </w:rPr>
              <w:t>Приложение 5. Подбор функции зависимости</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_Toc130986310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18</w:t>
            </w:r>
            <w:r w:rsidR="00F60BB1" w:rsidRPr="00F60BB1">
              <w:rPr>
                <w:rFonts w:ascii="Times New Roman" w:hAnsi="Times New Roman" w:cs="Times New Roman"/>
                <w:noProof/>
                <w:webHidden/>
              </w:rPr>
              <w:fldChar w:fldCharType="end"/>
            </w:r>
          </w:hyperlink>
        </w:p>
        <w:p w14:paraId="4F7A61AC" w14:textId="14A15D12" w:rsidR="00F60BB1" w:rsidRPr="00F60BB1" w:rsidRDefault="004B35F1">
          <w:pPr>
            <w:pStyle w:val="12"/>
            <w:rPr>
              <w:rFonts w:ascii="Times New Roman" w:eastAsiaTheme="minorEastAsia" w:hAnsi="Times New Roman" w:cs="Times New Roman"/>
              <w:noProof/>
              <w:lang w:eastAsia="ru-RU"/>
            </w:rPr>
          </w:pPr>
          <w:hyperlink w:anchor="_Toc130986311" w:history="1">
            <w:r w:rsidR="00F60BB1" w:rsidRPr="00F60BB1">
              <w:rPr>
                <w:rStyle w:val="af"/>
                <w:rFonts w:ascii="Times New Roman" w:hAnsi="Times New Roman" w:cs="Times New Roman"/>
                <w:noProof/>
              </w:rPr>
              <w:t>Приложение 6. Файлы для модели</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_Toc130986311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21</w:t>
            </w:r>
            <w:r w:rsidR="00F60BB1" w:rsidRPr="00F60BB1">
              <w:rPr>
                <w:rFonts w:ascii="Times New Roman" w:hAnsi="Times New Roman" w:cs="Times New Roman"/>
                <w:noProof/>
                <w:webHidden/>
              </w:rPr>
              <w:fldChar w:fldCharType="end"/>
            </w:r>
          </w:hyperlink>
        </w:p>
        <w:p w14:paraId="2501ECFC" w14:textId="21115B03" w:rsidR="00F60BB1" w:rsidRPr="00F60BB1" w:rsidRDefault="004B35F1">
          <w:pPr>
            <w:pStyle w:val="12"/>
            <w:rPr>
              <w:rFonts w:ascii="Times New Roman" w:eastAsiaTheme="minorEastAsia" w:hAnsi="Times New Roman" w:cs="Times New Roman"/>
              <w:noProof/>
              <w:lang w:eastAsia="ru-RU"/>
            </w:rPr>
          </w:pPr>
          <w:hyperlink w:anchor="_Toc130986312" w:history="1">
            <w:r w:rsidR="00F60BB1" w:rsidRPr="00F60BB1">
              <w:rPr>
                <w:rStyle w:val="af"/>
                <w:rFonts w:ascii="Times New Roman" w:hAnsi="Times New Roman" w:cs="Times New Roman"/>
                <w:noProof/>
              </w:rPr>
              <w:t>Приложение 7. Соответствие рейтингов внутренней шкалы Банка и рейтингов НРА</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_Toc130986312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22</w:t>
            </w:r>
            <w:r w:rsidR="00F60BB1" w:rsidRPr="00F60BB1">
              <w:rPr>
                <w:rFonts w:ascii="Times New Roman" w:hAnsi="Times New Roman" w:cs="Times New Roman"/>
                <w:noProof/>
                <w:webHidden/>
              </w:rPr>
              <w:fldChar w:fldCharType="end"/>
            </w:r>
          </w:hyperlink>
        </w:p>
        <w:p w14:paraId="55ED4FCB" w14:textId="14B29EF7" w:rsidR="00F60BB1" w:rsidRPr="00F60BB1" w:rsidRDefault="004B35F1">
          <w:pPr>
            <w:pStyle w:val="12"/>
            <w:rPr>
              <w:rFonts w:ascii="Times New Roman" w:eastAsiaTheme="minorEastAsia" w:hAnsi="Times New Roman" w:cs="Times New Roman"/>
              <w:noProof/>
              <w:lang w:eastAsia="ru-RU"/>
            </w:rPr>
          </w:pPr>
          <w:hyperlink w:anchor="_Toc130986313" w:history="1">
            <w:r w:rsidR="00F60BB1" w:rsidRPr="00F60BB1">
              <w:rPr>
                <w:rStyle w:val="af"/>
                <w:rFonts w:ascii="Times New Roman" w:hAnsi="Times New Roman" w:cs="Times New Roman"/>
                <w:noProof/>
              </w:rPr>
              <w:t>Приложение 8. Соответствие рейтингов внутренней шкалы Банка и рейтингов МРА</w:t>
            </w:r>
            <w:r w:rsidR="00F60BB1" w:rsidRPr="00F60BB1">
              <w:rPr>
                <w:rFonts w:ascii="Times New Roman" w:hAnsi="Times New Roman" w:cs="Times New Roman"/>
                <w:noProof/>
                <w:webHidden/>
              </w:rPr>
              <w:tab/>
            </w:r>
            <w:r w:rsidR="00F60BB1" w:rsidRPr="00F60BB1">
              <w:rPr>
                <w:rFonts w:ascii="Times New Roman" w:hAnsi="Times New Roman" w:cs="Times New Roman"/>
                <w:noProof/>
                <w:webHidden/>
              </w:rPr>
              <w:fldChar w:fldCharType="begin"/>
            </w:r>
            <w:r w:rsidR="00F60BB1" w:rsidRPr="00F60BB1">
              <w:rPr>
                <w:rFonts w:ascii="Times New Roman" w:hAnsi="Times New Roman" w:cs="Times New Roman"/>
                <w:noProof/>
                <w:webHidden/>
              </w:rPr>
              <w:instrText xml:space="preserve"> PAGEREF _Toc130986313 \h </w:instrText>
            </w:r>
            <w:r w:rsidR="00F60BB1" w:rsidRPr="00F60BB1">
              <w:rPr>
                <w:rFonts w:ascii="Times New Roman" w:hAnsi="Times New Roman" w:cs="Times New Roman"/>
                <w:noProof/>
                <w:webHidden/>
              </w:rPr>
            </w:r>
            <w:r w:rsidR="00F60BB1" w:rsidRPr="00F60BB1">
              <w:rPr>
                <w:rFonts w:ascii="Times New Roman" w:hAnsi="Times New Roman" w:cs="Times New Roman"/>
                <w:noProof/>
                <w:webHidden/>
              </w:rPr>
              <w:fldChar w:fldCharType="separate"/>
            </w:r>
            <w:r w:rsidR="00F60BB1" w:rsidRPr="00F60BB1">
              <w:rPr>
                <w:rFonts w:ascii="Times New Roman" w:hAnsi="Times New Roman" w:cs="Times New Roman"/>
                <w:noProof/>
                <w:webHidden/>
              </w:rPr>
              <w:t>23</w:t>
            </w:r>
            <w:r w:rsidR="00F60BB1" w:rsidRPr="00F60BB1">
              <w:rPr>
                <w:rFonts w:ascii="Times New Roman" w:hAnsi="Times New Roman" w:cs="Times New Roman"/>
                <w:noProof/>
                <w:webHidden/>
              </w:rPr>
              <w:fldChar w:fldCharType="end"/>
            </w:r>
          </w:hyperlink>
        </w:p>
        <w:p w14:paraId="4222D95F" w14:textId="31097859" w:rsidR="00DC3F18" w:rsidRPr="00CA5044" w:rsidRDefault="001D090F">
          <w:pPr>
            <w:rPr>
              <w:rFonts w:ascii="Times New Roman" w:hAnsi="Times New Roman" w:cs="Times New Roman"/>
              <w:b/>
              <w:bCs/>
            </w:rPr>
          </w:pPr>
          <w:r w:rsidRPr="007662AB">
            <w:rPr>
              <w:rFonts w:ascii="Times New Roman" w:hAnsi="Times New Roman" w:cs="Times New Roman"/>
              <w:b/>
              <w:bCs/>
              <w:sz w:val="24"/>
              <w:szCs w:val="24"/>
            </w:rPr>
            <w:fldChar w:fldCharType="end"/>
          </w:r>
        </w:p>
      </w:sdtContent>
    </w:sdt>
    <w:p w14:paraId="1EDF2945" w14:textId="1A571FFC" w:rsidR="001D090F" w:rsidRPr="00CA5044" w:rsidRDefault="0055532F">
      <w:pPr>
        <w:rPr>
          <w:rFonts w:ascii="Times New Roman" w:hAnsi="Times New Roman" w:cs="Times New Roman"/>
          <w:b/>
          <w:bCs/>
        </w:rPr>
      </w:pPr>
      <w:r w:rsidRPr="00CA5044">
        <w:rPr>
          <w:rFonts w:ascii="Times New Roman" w:hAnsi="Times New Roman" w:cs="Times New Roman"/>
          <w:sz w:val="28"/>
          <w:szCs w:val="28"/>
        </w:rPr>
        <w:br/>
      </w:r>
      <w:r w:rsidRPr="00CA5044">
        <w:rPr>
          <w:rFonts w:ascii="Times New Roman" w:hAnsi="Times New Roman" w:cs="Times New Roman"/>
          <w:sz w:val="28"/>
          <w:szCs w:val="28"/>
        </w:rPr>
        <w:br/>
      </w:r>
      <w:r w:rsidRPr="00CA5044">
        <w:rPr>
          <w:rFonts w:ascii="Times New Roman" w:hAnsi="Times New Roman" w:cs="Times New Roman"/>
          <w:sz w:val="28"/>
          <w:szCs w:val="28"/>
        </w:rPr>
        <w:br/>
      </w:r>
      <w:r w:rsidRPr="00CA5044">
        <w:rPr>
          <w:rFonts w:ascii="Times New Roman" w:hAnsi="Times New Roman" w:cs="Times New Roman"/>
          <w:sz w:val="28"/>
          <w:szCs w:val="28"/>
        </w:rPr>
        <w:br/>
      </w:r>
      <w:r w:rsidRPr="00CA5044">
        <w:rPr>
          <w:rFonts w:ascii="Times New Roman" w:hAnsi="Times New Roman" w:cs="Times New Roman"/>
          <w:sz w:val="28"/>
          <w:szCs w:val="28"/>
        </w:rPr>
        <w:br/>
      </w:r>
      <w:r w:rsidRPr="00CA5044">
        <w:rPr>
          <w:rFonts w:ascii="Times New Roman" w:hAnsi="Times New Roman" w:cs="Times New Roman"/>
          <w:sz w:val="28"/>
          <w:szCs w:val="28"/>
        </w:rPr>
        <w:br/>
      </w:r>
      <w:r w:rsidRPr="00CA5044">
        <w:rPr>
          <w:rFonts w:ascii="Times New Roman" w:hAnsi="Times New Roman" w:cs="Times New Roman"/>
          <w:sz w:val="28"/>
          <w:szCs w:val="28"/>
        </w:rPr>
        <w:br/>
      </w:r>
      <w:r w:rsidRPr="00CA5044">
        <w:rPr>
          <w:rFonts w:ascii="Times New Roman" w:hAnsi="Times New Roman" w:cs="Times New Roman"/>
          <w:sz w:val="28"/>
          <w:szCs w:val="28"/>
        </w:rPr>
        <w:br/>
      </w:r>
      <w:r w:rsidRPr="00CA5044">
        <w:rPr>
          <w:rFonts w:ascii="Times New Roman" w:hAnsi="Times New Roman" w:cs="Times New Roman"/>
          <w:sz w:val="28"/>
          <w:szCs w:val="28"/>
        </w:rPr>
        <w:br/>
      </w:r>
      <w:r w:rsidRPr="00CA5044">
        <w:rPr>
          <w:rFonts w:ascii="Times New Roman" w:hAnsi="Times New Roman" w:cs="Times New Roman"/>
          <w:sz w:val="28"/>
          <w:szCs w:val="28"/>
        </w:rPr>
        <w:br/>
      </w:r>
      <w:r w:rsidRPr="00CA5044">
        <w:rPr>
          <w:rFonts w:ascii="Times New Roman" w:hAnsi="Times New Roman" w:cs="Times New Roman"/>
          <w:sz w:val="28"/>
          <w:szCs w:val="28"/>
        </w:rPr>
        <w:br/>
      </w:r>
      <w:r w:rsidRPr="00CA5044">
        <w:rPr>
          <w:rFonts w:ascii="Times New Roman" w:hAnsi="Times New Roman" w:cs="Times New Roman"/>
          <w:sz w:val="28"/>
          <w:szCs w:val="28"/>
        </w:rPr>
        <w:br/>
      </w:r>
      <w:r w:rsidRPr="00CA5044">
        <w:rPr>
          <w:rFonts w:ascii="Times New Roman" w:hAnsi="Times New Roman" w:cs="Times New Roman"/>
          <w:sz w:val="28"/>
          <w:szCs w:val="28"/>
        </w:rPr>
        <w:br/>
      </w:r>
      <w:r w:rsidRPr="00CA5044">
        <w:rPr>
          <w:rFonts w:ascii="Times New Roman" w:hAnsi="Times New Roman" w:cs="Times New Roman"/>
          <w:sz w:val="28"/>
          <w:szCs w:val="28"/>
        </w:rPr>
        <w:br/>
      </w:r>
      <w:r w:rsidR="00E942A6" w:rsidRPr="00CA5044">
        <w:rPr>
          <w:rFonts w:ascii="Times New Roman" w:hAnsi="Times New Roman" w:cs="Times New Roman"/>
          <w:sz w:val="28"/>
          <w:szCs w:val="28"/>
        </w:rPr>
        <w:br/>
      </w:r>
      <w:r w:rsidRPr="00CA5044">
        <w:rPr>
          <w:rFonts w:ascii="Times New Roman" w:hAnsi="Times New Roman" w:cs="Times New Roman"/>
          <w:sz w:val="28"/>
          <w:szCs w:val="28"/>
        </w:rPr>
        <w:lastRenderedPageBreak/>
        <w:br/>
      </w:r>
    </w:p>
    <w:p w14:paraId="225F2D38" w14:textId="15BB41BB" w:rsidR="00B1205E" w:rsidRPr="00B1205E" w:rsidRDefault="002F34B4" w:rsidP="00B1205E">
      <w:pPr>
        <w:pStyle w:val="ConsPlusTitle"/>
        <w:numPr>
          <w:ilvl w:val="0"/>
          <w:numId w:val="18"/>
        </w:numPr>
        <w:ind w:left="924" w:hanging="357"/>
        <w:jc w:val="both"/>
        <w:outlineLvl w:val="0"/>
        <w:rPr>
          <w:rFonts w:ascii="Times New Roman" w:hAnsi="Times New Roman" w:cs="Times New Roman"/>
        </w:rPr>
      </w:pPr>
      <w:bookmarkStart w:id="1" w:name="_Toc130986296"/>
      <w:r w:rsidRPr="00CA5044">
        <w:rPr>
          <w:rFonts w:ascii="Times New Roman" w:hAnsi="Times New Roman" w:cs="Times New Roman"/>
        </w:rPr>
        <w:t>Общие положения</w:t>
      </w:r>
      <w:bookmarkEnd w:id="1"/>
    </w:p>
    <w:p w14:paraId="48431EB7" w14:textId="128C106F" w:rsidR="003F05EC" w:rsidRPr="00CA5044" w:rsidRDefault="003E7305" w:rsidP="00B1205E">
      <w:pPr>
        <w:pStyle w:val="ConsPlusNormal"/>
        <w:numPr>
          <w:ilvl w:val="1"/>
          <w:numId w:val="11"/>
        </w:numPr>
        <w:spacing w:before="240" w:after="120"/>
        <w:ind w:left="0" w:firstLine="0"/>
        <w:jc w:val="both"/>
      </w:pPr>
      <w:r w:rsidRPr="00CA5044">
        <w:t xml:space="preserve">Настоящий документ является </w:t>
      </w:r>
      <w:r w:rsidR="007662AB">
        <w:t>методикой</w:t>
      </w:r>
      <w:r w:rsidRPr="00CA5044">
        <w:t xml:space="preserve"> ПАО Сбербанк (далее - </w:t>
      </w:r>
      <w:r w:rsidR="007662AB">
        <w:t>Методика</w:t>
      </w:r>
      <w:r w:rsidRPr="00CA5044">
        <w:t>), описывающей алгоритм сопоставления внешних рейтингов, устанавливаемых национальным</w:t>
      </w:r>
      <w:r w:rsidR="003F05EC" w:rsidRPr="00CA5044">
        <w:t>и</w:t>
      </w:r>
      <w:r w:rsidRPr="00CA5044">
        <w:t xml:space="preserve"> рейтинговым</w:t>
      </w:r>
      <w:r w:rsidR="003F05EC" w:rsidRPr="00CA5044">
        <w:t>и агентствами</w:t>
      </w:r>
      <w:r w:rsidRPr="00CA5044">
        <w:t xml:space="preserve"> </w:t>
      </w:r>
      <w:r w:rsidR="003F05EC" w:rsidRPr="00CA5044">
        <w:t>(Эксперт РА, АКРА) (далее – НРА)</w:t>
      </w:r>
      <w:r w:rsidRPr="00CA5044">
        <w:t xml:space="preserve"> для резидентов Российской Федерации и Республики Беларусь, и международными рейтинговыми агентствами (S&amp;P, Fitch)</w:t>
      </w:r>
      <w:r w:rsidR="003F05EC" w:rsidRPr="00CA5044">
        <w:t xml:space="preserve"> (далее – МРА)</w:t>
      </w:r>
      <w:r w:rsidRPr="00CA5044">
        <w:t xml:space="preserve">, устанавливаемых для </w:t>
      </w:r>
      <w:r w:rsidR="00404499" w:rsidRPr="00CA5044">
        <w:t>резидентов других стран,</w:t>
      </w:r>
      <w:r w:rsidRPr="00CA5044">
        <w:t xml:space="preserve"> на внутренние рейтинги ПАО Сбербанк. </w:t>
      </w:r>
    </w:p>
    <w:p w14:paraId="206CC6A7" w14:textId="6CA85945" w:rsidR="003F05EC" w:rsidRPr="00CA5044" w:rsidRDefault="007662AB" w:rsidP="007662AB">
      <w:pPr>
        <w:pStyle w:val="ConsPlusNormal"/>
        <w:numPr>
          <w:ilvl w:val="1"/>
          <w:numId w:val="11"/>
        </w:numPr>
        <w:spacing w:before="120" w:after="120"/>
        <w:ind w:left="0" w:firstLine="0"/>
        <w:jc w:val="both"/>
      </w:pPr>
      <w:r>
        <w:t>Методика</w:t>
      </w:r>
      <w:r w:rsidR="003E7305" w:rsidRPr="00CA5044">
        <w:t xml:space="preserve"> будет применяться в рамках процесса управления кредитным риском для построения таблицы соответствия между внешними рейтингами и внутренней шкалой Банка. </w:t>
      </w:r>
    </w:p>
    <w:p w14:paraId="563417D5" w14:textId="5145468F" w:rsidR="00981162" w:rsidRPr="007157B4" w:rsidRDefault="00981162" w:rsidP="007662AB">
      <w:pPr>
        <w:pStyle w:val="ConsPlusNormal"/>
        <w:numPr>
          <w:ilvl w:val="1"/>
          <w:numId w:val="11"/>
        </w:numPr>
        <w:spacing w:before="120" w:after="120"/>
        <w:ind w:left="0" w:firstLine="0"/>
        <w:jc w:val="both"/>
      </w:pPr>
      <w:bookmarkStart w:id="2" w:name="_Toc130554038"/>
      <w:r w:rsidRPr="007157B4">
        <w:t>Таблица соответствия используется при разработке, верификации, валидации и в процессе применения моделей количественной оценки вероятности дефолта (PD) финансовых институтов</w:t>
      </w:r>
      <w:r w:rsidR="007662AB">
        <w:rPr>
          <w:rStyle w:val="af4"/>
        </w:rPr>
        <w:footnoteReference w:id="1"/>
      </w:r>
      <w:r w:rsidRPr="007157B4">
        <w:t xml:space="preserve">, страховых компаний, национальных банков развития, международных банков развития, центральных банков. Опционально шкала может применяться в моделях уровня потерь при дефолте (LGD), суммы обязательств на </w:t>
      </w:r>
      <w:r w:rsidR="007662AB">
        <w:t>момент наступления дефолта (EAD</w:t>
      </w:r>
      <w:r w:rsidRPr="007157B4">
        <w:t>), а также в моделях расчета регулятивного капитала Банка/Группы.</w:t>
      </w:r>
      <w:bookmarkEnd w:id="2"/>
      <w:r w:rsidRPr="007157B4">
        <w:t xml:space="preserve"> </w:t>
      </w:r>
    </w:p>
    <w:p w14:paraId="5AE39D5A" w14:textId="5E3FF202" w:rsidR="003E7305" w:rsidRPr="00CA5044" w:rsidRDefault="003E7305" w:rsidP="00981162">
      <w:pPr>
        <w:pStyle w:val="ConsPlusNormal"/>
        <w:spacing w:before="120" w:after="120"/>
        <w:ind w:left="709"/>
        <w:jc w:val="both"/>
      </w:pPr>
      <w:r w:rsidRPr="00CA5044">
        <w:t>.</w:t>
      </w:r>
      <w:r w:rsidR="003F05EC" w:rsidRPr="00CA5044">
        <w:t xml:space="preserve"> </w:t>
      </w:r>
    </w:p>
    <w:p w14:paraId="0F1AE391" w14:textId="5A0697F2" w:rsidR="002F34B4" w:rsidRPr="00CA5044" w:rsidRDefault="003F05EC" w:rsidP="001F6A66">
      <w:pPr>
        <w:rPr>
          <w:rFonts w:ascii="Times New Roman" w:eastAsiaTheme="minorEastAsia" w:hAnsi="Times New Roman" w:cs="Times New Roman"/>
          <w:sz w:val="24"/>
          <w:szCs w:val="24"/>
          <w:lang w:eastAsia="ru-RU"/>
        </w:rPr>
      </w:pPr>
      <w:r w:rsidRPr="00CA5044">
        <w:rPr>
          <w:rFonts w:ascii="Times New Roman" w:hAnsi="Times New Roman" w:cs="Times New Roman"/>
        </w:rPr>
        <w:br w:type="page"/>
      </w:r>
    </w:p>
    <w:p w14:paraId="0122E24E" w14:textId="628835F7" w:rsidR="007F4249" w:rsidRPr="00CA5044" w:rsidRDefault="003E7305" w:rsidP="00CA5044">
      <w:pPr>
        <w:pStyle w:val="ConsPlusTitle"/>
        <w:ind w:firstLine="567"/>
        <w:outlineLvl w:val="0"/>
        <w:rPr>
          <w:rFonts w:ascii="Times New Roman" w:hAnsi="Times New Roman" w:cs="Times New Roman"/>
        </w:rPr>
      </w:pPr>
      <w:bookmarkStart w:id="3" w:name="_Toc130986297"/>
      <w:r w:rsidRPr="00CA5044">
        <w:rPr>
          <w:rFonts w:ascii="Times New Roman" w:hAnsi="Times New Roman" w:cs="Times New Roman"/>
        </w:rPr>
        <w:lastRenderedPageBreak/>
        <w:t>2. Алгоритм сопоставления рейтингов НРА</w:t>
      </w:r>
      <w:bookmarkEnd w:id="3"/>
    </w:p>
    <w:p w14:paraId="769CF0A1" w14:textId="68B5468E" w:rsidR="007F4249" w:rsidRPr="00CA5044" w:rsidRDefault="005B1BA0" w:rsidP="007662AB">
      <w:pPr>
        <w:pStyle w:val="ConsPlusNormal"/>
        <w:spacing w:before="120" w:after="120"/>
        <w:ind w:left="227" w:hanging="227"/>
        <w:jc w:val="both"/>
        <w:outlineLvl w:val="1"/>
      </w:pPr>
      <w:bookmarkStart w:id="4" w:name="_Toc130986298"/>
      <w:r w:rsidRPr="00CA5044">
        <w:t>2.1. Общее описание подхода</w:t>
      </w:r>
      <w:bookmarkEnd w:id="4"/>
    </w:p>
    <w:p w14:paraId="0A1CB8D8" w14:textId="1E0DB287" w:rsidR="000631FC" w:rsidRPr="00CA5044" w:rsidRDefault="00981162" w:rsidP="007662AB">
      <w:pPr>
        <w:pStyle w:val="ConsPlusNormal"/>
        <w:tabs>
          <w:tab w:val="left" w:pos="709"/>
        </w:tabs>
        <w:spacing w:after="120"/>
        <w:jc w:val="both"/>
      </w:pPr>
      <w:r>
        <w:t xml:space="preserve">2.1.1. </w:t>
      </w:r>
      <w:r w:rsidR="002B18C1" w:rsidRPr="00CA5044">
        <w:t>Процесс соотнесения внешних и внутренних рейтингов для резидентов России и Республики Беларусь</w:t>
      </w:r>
      <w:r w:rsidR="00E41DEE" w:rsidRPr="00CA5044">
        <w:t xml:space="preserve"> </w:t>
      </w:r>
      <w:r w:rsidR="002B18C1" w:rsidRPr="00CA5044">
        <w:t xml:space="preserve"> заключается в сравнении значений </w:t>
      </w:r>
      <w:r w:rsidR="002B18C1" w:rsidRPr="00CA5044">
        <w:rPr>
          <w:lang w:val="en-US"/>
        </w:rPr>
        <w:t>PD</w:t>
      </w:r>
      <w:r w:rsidR="002B18C1" w:rsidRPr="00CA5044">
        <w:t xml:space="preserve">, соответствующих внешним </w:t>
      </w:r>
      <w:r w:rsidR="002B18C1" w:rsidRPr="00981162">
        <w:rPr>
          <w:sz w:val="23"/>
          <w:szCs w:val="23"/>
        </w:rPr>
        <w:t>рейтингам</w:t>
      </w:r>
      <w:r w:rsidR="009D3B05" w:rsidRPr="00CA5044">
        <w:t xml:space="preserve"> по национальной рейтинговой шкале</w:t>
      </w:r>
      <w:r w:rsidR="002B18C1" w:rsidRPr="00CA5044">
        <w:t xml:space="preserve">, и уровней дефолта, определяемых в соответствии с рейтинговой шкалой Банка, утверждённой на Комитете по рискам Группы </w:t>
      </w:r>
      <w:hyperlink w:anchor="Par747" w:history="1">
        <w:r w:rsidR="006D5949" w:rsidRPr="00CA5044">
          <w:rPr>
            <w:rStyle w:val="af"/>
            <w:bCs/>
          </w:rPr>
          <w:t>/1/</w:t>
        </w:r>
      </w:hyperlink>
      <w:r w:rsidR="009D3B05" w:rsidRPr="00CA5044">
        <w:rPr>
          <w:rStyle w:val="af"/>
          <w:bCs/>
        </w:rPr>
        <w:t>.</w:t>
      </w:r>
      <w:r w:rsidR="009D3B05" w:rsidRPr="00CA5044">
        <w:rPr>
          <w:rStyle w:val="af"/>
          <w:bCs/>
          <w:u w:val="none"/>
        </w:rPr>
        <w:t xml:space="preserve"> </w:t>
      </w:r>
      <w:r w:rsidR="009D3B05" w:rsidRPr="00CA5044">
        <w:t>Для Республики Беларусь используются рейтинги, рассчитанные НРА по соответствующей методологии и приведенные к значения</w:t>
      </w:r>
      <w:r w:rsidR="005B1BA0" w:rsidRPr="00CA5044">
        <w:t>м российской рейтинговой шкалы.</w:t>
      </w:r>
    </w:p>
    <w:p w14:paraId="0AEBFA22" w14:textId="77777777" w:rsidR="00096D07" w:rsidRPr="00CA5044" w:rsidRDefault="000631FC" w:rsidP="00981162">
      <w:pPr>
        <w:pStyle w:val="ConsPlusNormal"/>
        <w:spacing w:before="120" w:after="120"/>
        <w:jc w:val="both"/>
        <w:outlineLvl w:val="1"/>
      </w:pPr>
      <w:bookmarkStart w:id="5" w:name="_Toc130986299"/>
      <w:r w:rsidRPr="00CA5044">
        <w:t>2.2</w:t>
      </w:r>
      <w:r w:rsidR="001F0A7E" w:rsidRPr="00CA5044">
        <w:t>.</w:t>
      </w:r>
      <w:r w:rsidRPr="00CA5044">
        <w:t xml:space="preserve"> Сопоставление внешних рейтингов и эталонных</w:t>
      </w:r>
      <w:r w:rsidR="00096D07" w:rsidRPr="00CA5044">
        <w:t xml:space="preserve"> уровней дефолта</w:t>
      </w:r>
      <w:bookmarkEnd w:id="5"/>
    </w:p>
    <w:p w14:paraId="6AF547E1" w14:textId="75DBB931" w:rsidR="00321A8D" w:rsidRPr="00CA5044" w:rsidRDefault="006B085C" w:rsidP="007662AB">
      <w:pPr>
        <w:pStyle w:val="ConsPlusNormal"/>
        <w:tabs>
          <w:tab w:val="left" w:pos="0"/>
        </w:tabs>
        <w:spacing w:after="120"/>
        <w:jc w:val="both"/>
      </w:pPr>
      <w:r w:rsidRPr="00CA5044">
        <w:t xml:space="preserve">2.2.1 </w:t>
      </w:r>
      <w:r w:rsidR="003E7305" w:rsidRPr="00CA5044">
        <w:t xml:space="preserve">Рейтинговые агентства предоставляют данные </w:t>
      </w:r>
      <w:r w:rsidR="003E7305" w:rsidRPr="00CA5044">
        <w:rPr>
          <w:sz w:val="23"/>
          <w:szCs w:val="23"/>
        </w:rPr>
        <w:t>теоретической функции дефолтности по уровням рейтингов, построенную на основе данных об исторических уровнях дефолтов в</w:t>
      </w:r>
      <w:r w:rsidR="001127D3" w:rsidRPr="00CA5044">
        <w:rPr>
          <w:sz w:val="23"/>
          <w:szCs w:val="23"/>
        </w:rPr>
        <w:t xml:space="preserve"> разрезе </w:t>
      </w:r>
      <w:r w:rsidR="001127D3" w:rsidRPr="00981162">
        <w:t>рейтинговых</w:t>
      </w:r>
      <w:r w:rsidR="001127D3" w:rsidRPr="00CA5044">
        <w:rPr>
          <w:sz w:val="23"/>
          <w:szCs w:val="23"/>
        </w:rPr>
        <w:t xml:space="preserve"> категорий. </w:t>
      </w:r>
      <w:r w:rsidR="003E7305" w:rsidRPr="00CA5044">
        <w:rPr>
          <w:sz w:val="23"/>
          <w:szCs w:val="23"/>
        </w:rPr>
        <w:t xml:space="preserve">Соответствующая горизонту функция теоретической дефолтности </w:t>
      </w:r>
      <w:r w:rsidR="003E7305" w:rsidRPr="00981162">
        <w:t>позволяет</w:t>
      </w:r>
      <w:r w:rsidR="003E7305" w:rsidRPr="00CA5044">
        <w:rPr>
          <w:sz w:val="23"/>
          <w:szCs w:val="23"/>
        </w:rPr>
        <w:t xml:space="preserve"> </w:t>
      </w:r>
      <w:r w:rsidR="003E7305" w:rsidRPr="00981162">
        <w:t>определить</w:t>
      </w:r>
      <w:r w:rsidR="003E7305" w:rsidRPr="00CA5044">
        <w:rPr>
          <w:sz w:val="23"/>
          <w:szCs w:val="23"/>
        </w:rPr>
        <w:t xml:space="preserve"> теоретические средние уровни дефолтов по рейтинговым уровням на всех горизонтах наблюдения. </w:t>
      </w:r>
      <w:r w:rsidR="003E7305" w:rsidRPr="00CA5044">
        <w:t xml:space="preserve"> Теоретические уровни дефолта на горизонте одного г</w:t>
      </w:r>
      <w:r w:rsidR="00271C76" w:rsidRPr="00CA5044">
        <w:t>ода</w:t>
      </w:r>
      <w:r w:rsidR="003E7305" w:rsidRPr="00CA5044">
        <w:t xml:space="preserve"> используются при дальнейшем соотнесении внешних и внутренних рейтингов.</w:t>
      </w:r>
    </w:p>
    <w:p w14:paraId="08B91EF6" w14:textId="2DDD05B6" w:rsidR="00981162" w:rsidRPr="00CA5044" w:rsidRDefault="00321A8D" w:rsidP="00981162">
      <w:pPr>
        <w:pStyle w:val="ConsPlusNormal"/>
        <w:spacing w:after="120"/>
        <w:ind w:firstLine="567"/>
        <w:jc w:val="both"/>
      </w:pPr>
      <w:r w:rsidRPr="00CA5044">
        <w:t xml:space="preserve">Таблица 1. </w:t>
      </w:r>
      <w:r w:rsidR="001127D3" w:rsidRPr="00CA5044">
        <w:t>Теоретические</w:t>
      </w:r>
      <w:r w:rsidRPr="00CA5044">
        <w:t xml:space="preserve"> уровни дефолта от АКРА</w:t>
      </w:r>
      <w:r w:rsidR="00455734" w:rsidRPr="00CA5044">
        <w:t xml:space="preserve"> (2021)</w:t>
      </w:r>
      <w:r w:rsidR="00553437" w:rsidRPr="00CA5044">
        <w:t xml:space="preserve"> и Эксперт РА (2021)</w:t>
      </w:r>
    </w:p>
    <w:tbl>
      <w:tblPr>
        <w:tblW w:w="4860" w:type="dxa"/>
        <w:jc w:val="center"/>
        <w:tblLook w:val="04A0" w:firstRow="1" w:lastRow="0" w:firstColumn="1" w:lastColumn="0" w:noHBand="0" w:noVBand="1"/>
      </w:tblPr>
      <w:tblGrid>
        <w:gridCol w:w="1325"/>
        <w:gridCol w:w="1508"/>
        <w:gridCol w:w="1300"/>
        <w:gridCol w:w="1508"/>
      </w:tblGrid>
      <w:tr w:rsidR="000D40F1" w:rsidRPr="00CA5044" w14:paraId="75B1F41D" w14:textId="77777777" w:rsidTr="000D40F1">
        <w:trPr>
          <w:trHeight w:val="1245"/>
          <w:jc w:val="center"/>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8A18816"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Уровень рейтинга АКРА</w:t>
            </w:r>
          </w:p>
        </w:tc>
        <w:tc>
          <w:tcPr>
            <w:tcW w:w="1200" w:type="dxa"/>
            <w:tcBorders>
              <w:top w:val="single" w:sz="8" w:space="0" w:color="auto"/>
              <w:left w:val="nil"/>
              <w:bottom w:val="nil"/>
              <w:right w:val="single" w:sz="8" w:space="0" w:color="auto"/>
            </w:tcBorders>
            <w:shd w:val="clear" w:color="auto" w:fill="auto"/>
            <w:vAlign w:val="center"/>
            <w:hideMark/>
          </w:tcPr>
          <w:p w14:paraId="57EE7A59"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Вероятность дефолта</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2D897AC"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Уровень рейтинга Эксперт РА</w:t>
            </w:r>
          </w:p>
        </w:tc>
        <w:tc>
          <w:tcPr>
            <w:tcW w:w="1200" w:type="dxa"/>
            <w:tcBorders>
              <w:top w:val="single" w:sz="8" w:space="0" w:color="auto"/>
              <w:left w:val="nil"/>
              <w:bottom w:val="nil"/>
              <w:right w:val="single" w:sz="8" w:space="0" w:color="auto"/>
            </w:tcBorders>
            <w:shd w:val="clear" w:color="auto" w:fill="auto"/>
            <w:vAlign w:val="center"/>
            <w:hideMark/>
          </w:tcPr>
          <w:p w14:paraId="7A3F9E89"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Вероятность дефолта</w:t>
            </w:r>
          </w:p>
        </w:tc>
      </w:tr>
      <w:tr w:rsidR="000D40F1" w:rsidRPr="00CA5044" w14:paraId="30C4B680" w14:textId="77777777" w:rsidTr="00B1205E">
        <w:trPr>
          <w:trHeight w:val="60"/>
          <w:jc w:val="center"/>
        </w:trPr>
        <w:tc>
          <w:tcPr>
            <w:tcW w:w="1160" w:type="dxa"/>
            <w:vMerge/>
            <w:tcBorders>
              <w:top w:val="single" w:sz="8" w:space="0" w:color="auto"/>
              <w:left w:val="single" w:sz="8" w:space="0" w:color="auto"/>
              <w:bottom w:val="single" w:sz="8" w:space="0" w:color="000000"/>
              <w:right w:val="single" w:sz="8" w:space="0" w:color="auto"/>
            </w:tcBorders>
            <w:vAlign w:val="center"/>
            <w:hideMark/>
          </w:tcPr>
          <w:p w14:paraId="46EEF099" w14:textId="77777777" w:rsidR="000D40F1" w:rsidRPr="00CA5044" w:rsidRDefault="000D40F1" w:rsidP="00E942A6">
            <w:pPr>
              <w:spacing w:after="0" w:line="240" w:lineRule="auto"/>
              <w:rPr>
                <w:rFonts w:ascii="Times New Roman" w:eastAsia="Times New Roman" w:hAnsi="Times New Roman" w:cs="Times New Roman"/>
                <w:color w:val="000000"/>
                <w:sz w:val="24"/>
                <w:szCs w:val="24"/>
                <w:lang w:eastAsia="ru-RU"/>
              </w:rPr>
            </w:pPr>
          </w:p>
        </w:tc>
        <w:tc>
          <w:tcPr>
            <w:tcW w:w="1200" w:type="dxa"/>
            <w:tcBorders>
              <w:top w:val="nil"/>
              <w:left w:val="nil"/>
              <w:bottom w:val="single" w:sz="8" w:space="0" w:color="auto"/>
              <w:right w:val="single" w:sz="8" w:space="0" w:color="auto"/>
            </w:tcBorders>
            <w:shd w:val="clear" w:color="auto" w:fill="auto"/>
            <w:vAlign w:val="center"/>
            <w:hideMark/>
          </w:tcPr>
          <w:p w14:paraId="5791055B"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 год)</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718763D9" w14:textId="77777777" w:rsidR="000D40F1" w:rsidRPr="00CA5044" w:rsidRDefault="000D40F1" w:rsidP="00E942A6">
            <w:pPr>
              <w:spacing w:after="0" w:line="240" w:lineRule="auto"/>
              <w:rPr>
                <w:rFonts w:ascii="Times New Roman" w:eastAsia="Times New Roman" w:hAnsi="Times New Roman" w:cs="Times New Roman"/>
                <w:color w:val="000000"/>
                <w:sz w:val="24"/>
                <w:szCs w:val="24"/>
                <w:lang w:eastAsia="ru-RU"/>
              </w:rPr>
            </w:pPr>
          </w:p>
        </w:tc>
        <w:tc>
          <w:tcPr>
            <w:tcW w:w="1200" w:type="dxa"/>
            <w:tcBorders>
              <w:top w:val="nil"/>
              <w:left w:val="nil"/>
              <w:bottom w:val="single" w:sz="8" w:space="0" w:color="auto"/>
              <w:right w:val="single" w:sz="8" w:space="0" w:color="auto"/>
            </w:tcBorders>
            <w:shd w:val="clear" w:color="auto" w:fill="auto"/>
            <w:vAlign w:val="center"/>
            <w:hideMark/>
          </w:tcPr>
          <w:p w14:paraId="720E7C55"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val="en-US" w:eastAsia="ru-RU"/>
              </w:rPr>
              <w:t>(1 год)</w:t>
            </w:r>
          </w:p>
        </w:tc>
      </w:tr>
      <w:tr w:rsidR="000D40F1" w:rsidRPr="00CA5044" w14:paraId="6C0B9004"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noWrap/>
            <w:vAlign w:val="center"/>
            <w:hideMark/>
          </w:tcPr>
          <w:p w14:paraId="059A1C74"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AAA(RU)</w:t>
            </w:r>
          </w:p>
        </w:tc>
        <w:tc>
          <w:tcPr>
            <w:tcW w:w="1200" w:type="dxa"/>
            <w:tcBorders>
              <w:top w:val="nil"/>
              <w:left w:val="nil"/>
              <w:bottom w:val="single" w:sz="8" w:space="0" w:color="auto"/>
              <w:right w:val="single" w:sz="8" w:space="0" w:color="auto"/>
            </w:tcBorders>
            <w:shd w:val="clear" w:color="auto" w:fill="auto"/>
            <w:noWrap/>
            <w:vAlign w:val="center"/>
            <w:hideMark/>
          </w:tcPr>
          <w:p w14:paraId="04423A5A"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0,1791%</w:t>
            </w:r>
          </w:p>
        </w:tc>
        <w:tc>
          <w:tcPr>
            <w:tcW w:w="1300" w:type="dxa"/>
            <w:tcBorders>
              <w:top w:val="nil"/>
              <w:left w:val="nil"/>
              <w:bottom w:val="single" w:sz="8" w:space="0" w:color="auto"/>
              <w:right w:val="single" w:sz="8" w:space="0" w:color="auto"/>
            </w:tcBorders>
            <w:shd w:val="clear" w:color="auto" w:fill="auto"/>
            <w:noWrap/>
            <w:vAlign w:val="center"/>
            <w:hideMark/>
          </w:tcPr>
          <w:p w14:paraId="7BC5489D"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ruAAA</w:t>
            </w:r>
          </w:p>
        </w:tc>
        <w:tc>
          <w:tcPr>
            <w:tcW w:w="1200" w:type="dxa"/>
            <w:tcBorders>
              <w:top w:val="nil"/>
              <w:left w:val="nil"/>
              <w:bottom w:val="single" w:sz="8" w:space="0" w:color="auto"/>
              <w:right w:val="single" w:sz="8" w:space="0" w:color="auto"/>
            </w:tcBorders>
            <w:shd w:val="clear" w:color="auto" w:fill="auto"/>
            <w:noWrap/>
            <w:vAlign w:val="center"/>
            <w:hideMark/>
          </w:tcPr>
          <w:p w14:paraId="5A7F9888"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0,1570%</w:t>
            </w:r>
          </w:p>
        </w:tc>
      </w:tr>
      <w:tr w:rsidR="000D40F1" w:rsidRPr="00CA5044" w14:paraId="4066E6CF" w14:textId="77777777" w:rsidTr="00B1205E">
        <w:trPr>
          <w:trHeight w:val="413"/>
          <w:jc w:val="center"/>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12A0D7E7"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AA+(RU)</w:t>
            </w:r>
          </w:p>
        </w:tc>
        <w:tc>
          <w:tcPr>
            <w:tcW w:w="1200" w:type="dxa"/>
            <w:tcBorders>
              <w:top w:val="nil"/>
              <w:left w:val="nil"/>
              <w:bottom w:val="single" w:sz="8" w:space="0" w:color="auto"/>
              <w:right w:val="single" w:sz="8" w:space="0" w:color="auto"/>
            </w:tcBorders>
            <w:shd w:val="clear" w:color="auto" w:fill="auto"/>
            <w:vAlign w:val="center"/>
            <w:hideMark/>
          </w:tcPr>
          <w:p w14:paraId="3F876281"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0,2560%</w:t>
            </w:r>
          </w:p>
        </w:tc>
        <w:tc>
          <w:tcPr>
            <w:tcW w:w="1300" w:type="dxa"/>
            <w:tcBorders>
              <w:top w:val="nil"/>
              <w:left w:val="nil"/>
              <w:bottom w:val="single" w:sz="8" w:space="0" w:color="auto"/>
              <w:right w:val="single" w:sz="8" w:space="0" w:color="auto"/>
            </w:tcBorders>
            <w:shd w:val="clear" w:color="auto" w:fill="auto"/>
            <w:vAlign w:val="center"/>
            <w:hideMark/>
          </w:tcPr>
          <w:p w14:paraId="47DAC16F"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ruAA+</w:t>
            </w:r>
          </w:p>
        </w:tc>
        <w:tc>
          <w:tcPr>
            <w:tcW w:w="1200" w:type="dxa"/>
            <w:tcBorders>
              <w:top w:val="nil"/>
              <w:left w:val="nil"/>
              <w:bottom w:val="single" w:sz="8" w:space="0" w:color="auto"/>
              <w:right w:val="single" w:sz="8" w:space="0" w:color="auto"/>
            </w:tcBorders>
            <w:shd w:val="clear" w:color="auto" w:fill="auto"/>
            <w:vAlign w:val="center"/>
            <w:hideMark/>
          </w:tcPr>
          <w:p w14:paraId="2E3B9F9C"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0,2460%</w:t>
            </w:r>
          </w:p>
        </w:tc>
      </w:tr>
      <w:tr w:rsidR="000D40F1" w:rsidRPr="00CA5044" w14:paraId="7FE1AAA0"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46B16373"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AA(RU)</w:t>
            </w:r>
          </w:p>
        </w:tc>
        <w:tc>
          <w:tcPr>
            <w:tcW w:w="1200" w:type="dxa"/>
            <w:tcBorders>
              <w:top w:val="nil"/>
              <w:left w:val="nil"/>
              <w:bottom w:val="single" w:sz="8" w:space="0" w:color="auto"/>
              <w:right w:val="single" w:sz="8" w:space="0" w:color="auto"/>
            </w:tcBorders>
            <w:shd w:val="clear" w:color="auto" w:fill="auto"/>
            <w:vAlign w:val="center"/>
            <w:hideMark/>
          </w:tcPr>
          <w:p w14:paraId="1E40FADC"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0,3644%</w:t>
            </w:r>
          </w:p>
        </w:tc>
        <w:tc>
          <w:tcPr>
            <w:tcW w:w="1300" w:type="dxa"/>
            <w:tcBorders>
              <w:top w:val="nil"/>
              <w:left w:val="nil"/>
              <w:bottom w:val="single" w:sz="8" w:space="0" w:color="auto"/>
              <w:right w:val="single" w:sz="8" w:space="0" w:color="auto"/>
            </w:tcBorders>
            <w:shd w:val="clear" w:color="auto" w:fill="auto"/>
            <w:vAlign w:val="center"/>
            <w:hideMark/>
          </w:tcPr>
          <w:p w14:paraId="3DE499B9"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ruAA</w:t>
            </w:r>
          </w:p>
        </w:tc>
        <w:tc>
          <w:tcPr>
            <w:tcW w:w="1200" w:type="dxa"/>
            <w:tcBorders>
              <w:top w:val="nil"/>
              <w:left w:val="nil"/>
              <w:bottom w:val="single" w:sz="8" w:space="0" w:color="auto"/>
              <w:right w:val="single" w:sz="8" w:space="0" w:color="auto"/>
            </w:tcBorders>
            <w:shd w:val="clear" w:color="auto" w:fill="auto"/>
            <w:vAlign w:val="center"/>
            <w:hideMark/>
          </w:tcPr>
          <w:p w14:paraId="05EA12D8"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0,3280%</w:t>
            </w:r>
          </w:p>
        </w:tc>
      </w:tr>
      <w:tr w:rsidR="000D40F1" w:rsidRPr="00CA5044" w14:paraId="551EE630"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noWrap/>
            <w:vAlign w:val="center"/>
            <w:hideMark/>
          </w:tcPr>
          <w:p w14:paraId="0F5BCB3E"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AA-(RU)</w:t>
            </w:r>
          </w:p>
        </w:tc>
        <w:tc>
          <w:tcPr>
            <w:tcW w:w="1200" w:type="dxa"/>
            <w:tcBorders>
              <w:top w:val="nil"/>
              <w:left w:val="nil"/>
              <w:bottom w:val="single" w:sz="8" w:space="0" w:color="auto"/>
              <w:right w:val="single" w:sz="8" w:space="0" w:color="auto"/>
            </w:tcBorders>
            <w:shd w:val="clear" w:color="auto" w:fill="auto"/>
            <w:noWrap/>
            <w:vAlign w:val="center"/>
            <w:hideMark/>
          </w:tcPr>
          <w:p w14:paraId="4F90BA9A"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0,5166%</w:t>
            </w:r>
          </w:p>
        </w:tc>
        <w:tc>
          <w:tcPr>
            <w:tcW w:w="1300" w:type="dxa"/>
            <w:tcBorders>
              <w:top w:val="nil"/>
              <w:left w:val="nil"/>
              <w:bottom w:val="single" w:sz="8" w:space="0" w:color="auto"/>
              <w:right w:val="single" w:sz="8" w:space="0" w:color="auto"/>
            </w:tcBorders>
            <w:shd w:val="clear" w:color="auto" w:fill="auto"/>
            <w:noWrap/>
            <w:vAlign w:val="center"/>
            <w:hideMark/>
          </w:tcPr>
          <w:p w14:paraId="7E537ECF"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ruAA-</w:t>
            </w:r>
          </w:p>
        </w:tc>
        <w:tc>
          <w:tcPr>
            <w:tcW w:w="1200" w:type="dxa"/>
            <w:tcBorders>
              <w:top w:val="nil"/>
              <w:left w:val="nil"/>
              <w:bottom w:val="single" w:sz="8" w:space="0" w:color="auto"/>
              <w:right w:val="single" w:sz="8" w:space="0" w:color="auto"/>
            </w:tcBorders>
            <w:shd w:val="clear" w:color="auto" w:fill="auto"/>
            <w:noWrap/>
            <w:vAlign w:val="center"/>
            <w:hideMark/>
          </w:tcPr>
          <w:p w14:paraId="6434B55F"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0,4370%</w:t>
            </w:r>
          </w:p>
        </w:tc>
      </w:tr>
      <w:tr w:rsidR="000D40F1" w:rsidRPr="00CA5044" w14:paraId="09532ACE"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1D718FC3"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A+(RU)</w:t>
            </w:r>
          </w:p>
        </w:tc>
        <w:tc>
          <w:tcPr>
            <w:tcW w:w="1200" w:type="dxa"/>
            <w:tcBorders>
              <w:top w:val="nil"/>
              <w:left w:val="nil"/>
              <w:bottom w:val="single" w:sz="8" w:space="0" w:color="auto"/>
              <w:right w:val="single" w:sz="8" w:space="0" w:color="auto"/>
            </w:tcBorders>
            <w:shd w:val="clear" w:color="auto" w:fill="auto"/>
            <w:vAlign w:val="center"/>
            <w:hideMark/>
          </w:tcPr>
          <w:p w14:paraId="28A4FAE4"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0,7296%</w:t>
            </w:r>
          </w:p>
        </w:tc>
        <w:tc>
          <w:tcPr>
            <w:tcW w:w="1300" w:type="dxa"/>
            <w:tcBorders>
              <w:top w:val="nil"/>
              <w:left w:val="nil"/>
              <w:bottom w:val="single" w:sz="8" w:space="0" w:color="auto"/>
              <w:right w:val="single" w:sz="8" w:space="0" w:color="auto"/>
            </w:tcBorders>
            <w:shd w:val="clear" w:color="auto" w:fill="auto"/>
            <w:vAlign w:val="center"/>
            <w:hideMark/>
          </w:tcPr>
          <w:p w14:paraId="5C39C881"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ruA+</w:t>
            </w:r>
          </w:p>
        </w:tc>
        <w:tc>
          <w:tcPr>
            <w:tcW w:w="1200" w:type="dxa"/>
            <w:tcBorders>
              <w:top w:val="nil"/>
              <w:left w:val="nil"/>
              <w:bottom w:val="single" w:sz="8" w:space="0" w:color="auto"/>
              <w:right w:val="single" w:sz="8" w:space="0" w:color="auto"/>
            </w:tcBorders>
            <w:shd w:val="clear" w:color="auto" w:fill="auto"/>
            <w:vAlign w:val="center"/>
            <w:hideMark/>
          </w:tcPr>
          <w:p w14:paraId="2FCDE83D"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0,5820%</w:t>
            </w:r>
          </w:p>
        </w:tc>
      </w:tr>
      <w:tr w:rsidR="000D40F1" w:rsidRPr="00CA5044" w14:paraId="11DDC3D7"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noWrap/>
            <w:vAlign w:val="center"/>
            <w:hideMark/>
          </w:tcPr>
          <w:p w14:paraId="569DCE9E"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A(RU)</w:t>
            </w:r>
          </w:p>
        </w:tc>
        <w:tc>
          <w:tcPr>
            <w:tcW w:w="1200" w:type="dxa"/>
            <w:tcBorders>
              <w:top w:val="nil"/>
              <w:left w:val="nil"/>
              <w:bottom w:val="single" w:sz="8" w:space="0" w:color="auto"/>
              <w:right w:val="single" w:sz="8" w:space="0" w:color="auto"/>
            </w:tcBorders>
            <w:shd w:val="clear" w:color="auto" w:fill="auto"/>
            <w:noWrap/>
            <w:vAlign w:val="center"/>
            <w:hideMark/>
          </w:tcPr>
          <w:p w14:paraId="7F0C5C8F"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1,0263%</w:t>
            </w:r>
          </w:p>
        </w:tc>
        <w:tc>
          <w:tcPr>
            <w:tcW w:w="1300" w:type="dxa"/>
            <w:tcBorders>
              <w:top w:val="nil"/>
              <w:left w:val="nil"/>
              <w:bottom w:val="single" w:sz="8" w:space="0" w:color="auto"/>
              <w:right w:val="single" w:sz="8" w:space="0" w:color="auto"/>
            </w:tcBorders>
            <w:shd w:val="clear" w:color="auto" w:fill="auto"/>
            <w:vAlign w:val="center"/>
            <w:hideMark/>
          </w:tcPr>
          <w:p w14:paraId="1847E000"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ruA</w:t>
            </w:r>
          </w:p>
        </w:tc>
        <w:tc>
          <w:tcPr>
            <w:tcW w:w="1200" w:type="dxa"/>
            <w:tcBorders>
              <w:top w:val="nil"/>
              <w:left w:val="nil"/>
              <w:bottom w:val="single" w:sz="8" w:space="0" w:color="auto"/>
              <w:right w:val="single" w:sz="8" w:space="0" w:color="auto"/>
            </w:tcBorders>
            <w:shd w:val="clear" w:color="auto" w:fill="auto"/>
            <w:vAlign w:val="center"/>
            <w:hideMark/>
          </w:tcPr>
          <w:p w14:paraId="186911D4"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0,7740%</w:t>
            </w:r>
          </w:p>
        </w:tc>
      </w:tr>
      <w:tr w:rsidR="000D40F1" w:rsidRPr="00CA5044" w14:paraId="30828BC3"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03AED013"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A-(RU)</w:t>
            </w:r>
          </w:p>
        </w:tc>
        <w:tc>
          <w:tcPr>
            <w:tcW w:w="1200" w:type="dxa"/>
            <w:tcBorders>
              <w:top w:val="nil"/>
              <w:left w:val="nil"/>
              <w:bottom w:val="single" w:sz="8" w:space="0" w:color="auto"/>
              <w:right w:val="single" w:sz="8" w:space="0" w:color="auto"/>
            </w:tcBorders>
            <w:shd w:val="clear" w:color="auto" w:fill="auto"/>
            <w:vAlign w:val="center"/>
            <w:hideMark/>
          </w:tcPr>
          <w:p w14:paraId="64710885"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1,4380%</w:t>
            </w:r>
          </w:p>
        </w:tc>
        <w:tc>
          <w:tcPr>
            <w:tcW w:w="1300" w:type="dxa"/>
            <w:tcBorders>
              <w:top w:val="nil"/>
              <w:left w:val="nil"/>
              <w:bottom w:val="single" w:sz="8" w:space="0" w:color="auto"/>
              <w:right w:val="single" w:sz="8" w:space="0" w:color="auto"/>
            </w:tcBorders>
            <w:shd w:val="clear" w:color="auto" w:fill="auto"/>
            <w:vAlign w:val="center"/>
            <w:hideMark/>
          </w:tcPr>
          <w:p w14:paraId="5F60C92E"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ruA-</w:t>
            </w:r>
          </w:p>
        </w:tc>
        <w:tc>
          <w:tcPr>
            <w:tcW w:w="1200" w:type="dxa"/>
            <w:tcBorders>
              <w:top w:val="nil"/>
              <w:left w:val="nil"/>
              <w:bottom w:val="single" w:sz="8" w:space="0" w:color="auto"/>
              <w:right w:val="single" w:sz="8" w:space="0" w:color="auto"/>
            </w:tcBorders>
            <w:shd w:val="clear" w:color="auto" w:fill="auto"/>
            <w:noWrap/>
            <w:vAlign w:val="center"/>
            <w:hideMark/>
          </w:tcPr>
          <w:p w14:paraId="1F12D503"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1,0300%</w:t>
            </w:r>
          </w:p>
        </w:tc>
      </w:tr>
      <w:tr w:rsidR="000D40F1" w:rsidRPr="00CA5044" w14:paraId="6DAE9500"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noWrap/>
            <w:vAlign w:val="center"/>
            <w:hideMark/>
          </w:tcPr>
          <w:p w14:paraId="1B38901C"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BBB+(RU)</w:t>
            </w:r>
          </w:p>
        </w:tc>
        <w:tc>
          <w:tcPr>
            <w:tcW w:w="1200" w:type="dxa"/>
            <w:tcBorders>
              <w:top w:val="nil"/>
              <w:left w:val="nil"/>
              <w:bottom w:val="single" w:sz="8" w:space="0" w:color="auto"/>
              <w:right w:val="single" w:sz="8" w:space="0" w:color="auto"/>
            </w:tcBorders>
            <w:shd w:val="clear" w:color="auto" w:fill="auto"/>
            <w:noWrap/>
            <w:vAlign w:val="center"/>
            <w:hideMark/>
          </w:tcPr>
          <w:p w14:paraId="63FD3499"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2,0067%</w:t>
            </w:r>
          </w:p>
        </w:tc>
        <w:tc>
          <w:tcPr>
            <w:tcW w:w="1300" w:type="dxa"/>
            <w:tcBorders>
              <w:top w:val="nil"/>
              <w:left w:val="nil"/>
              <w:bottom w:val="single" w:sz="8" w:space="0" w:color="auto"/>
              <w:right w:val="single" w:sz="8" w:space="0" w:color="auto"/>
            </w:tcBorders>
            <w:shd w:val="clear" w:color="auto" w:fill="auto"/>
            <w:noWrap/>
            <w:vAlign w:val="center"/>
            <w:hideMark/>
          </w:tcPr>
          <w:p w14:paraId="03D7B4CB"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ruBBB+</w:t>
            </w:r>
          </w:p>
        </w:tc>
        <w:tc>
          <w:tcPr>
            <w:tcW w:w="1200" w:type="dxa"/>
            <w:tcBorders>
              <w:top w:val="nil"/>
              <w:left w:val="nil"/>
              <w:bottom w:val="single" w:sz="8" w:space="0" w:color="auto"/>
              <w:right w:val="single" w:sz="8" w:space="0" w:color="auto"/>
            </w:tcBorders>
            <w:shd w:val="clear" w:color="auto" w:fill="auto"/>
            <w:vAlign w:val="center"/>
            <w:hideMark/>
          </w:tcPr>
          <w:p w14:paraId="053F6FBF"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1,3690%</w:t>
            </w:r>
          </w:p>
        </w:tc>
      </w:tr>
      <w:tr w:rsidR="000D40F1" w:rsidRPr="00CA5044" w14:paraId="647B50DB" w14:textId="77777777" w:rsidTr="00B1205E">
        <w:trPr>
          <w:trHeight w:val="353"/>
          <w:jc w:val="center"/>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5D971E0E"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BBB(RU)</w:t>
            </w:r>
          </w:p>
        </w:tc>
        <w:tc>
          <w:tcPr>
            <w:tcW w:w="1200" w:type="dxa"/>
            <w:tcBorders>
              <w:top w:val="nil"/>
              <w:left w:val="nil"/>
              <w:bottom w:val="single" w:sz="8" w:space="0" w:color="auto"/>
              <w:right w:val="single" w:sz="8" w:space="0" w:color="auto"/>
            </w:tcBorders>
            <w:shd w:val="clear" w:color="auto" w:fill="auto"/>
            <w:vAlign w:val="center"/>
            <w:hideMark/>
          </w:tcPr>
          <w:p w14:paraId="0968DF13"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2,7893%</w:t>
            </w:r>
          </w:p>
        </w:tc>
        <w:tc>
          <w:tcPr>
            <w:tcW w:w="1300" w:type="dxa"/>
            <w:tcBorders>
              <w:top w:val="nil"/>
              <w:left w:val="nil"/>
              <w:bottom w:val="single" w:sz="8" w:space="0" w:color="auto"/>
              <w:right w:val="single" w:sz="8" w:space="0" w:color="auto"/>
            </w:tcBorders>
            <w:shd w:val="clear" w:color="auto" w:fill="auto"/>
            <w:vAlign w:val="center"/>
            <w:hideMark/>
          </w:tcPr>
          <w:p w14:paraId="1742832B"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ruBBB</w:t>
            </w:r>
          </w:p>
        </w:tc>
        <w:tc>
          <w:tcPr>
            <w:tcW w:w="1200" w:type="dxa"/>
            <w:tcBorders>
              <w:top w:val="nil"/>
              <w:left w:val="nil"/>
              <w:bottom w:val="single" w:sz="8" w:space="0" w:color="auto"/>
              <w:right w:val="single" w:sz="8" w:space="0" w:color="auto"/>
            </w:tcBorders>
            <w:shd w:val="clear" w:color="auto" w:fill="auto"/>
            <w:noWrap/>
            <w:vAlign w:val="center"/>
            <w:hideMark/>
          </w:tcPr>
          <w:p w14:paraId="6DAEC2FD"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1,8180%</w:t>
            </w:r>
          </w:p>
        </w:tc>
      </w:tr>
      <w:tr w:rsidR="000D40F1" w:rsidRPr="00CA5044" w14:paraId="486B73A3"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noWrap/>
            <w:vAlign w:val="center"/>
            <w:hideMark/>
          </w:tcPr>
          <w:p w14:paraId="69D9BF97"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BBB-(RU)</w:t>
            </w:r>
          </w:p>
        </w:tc>
        <w:tc>
          <w:tcPr>
            <w:tcW w:w="1200" w:type="dxa"/>
            <w:tcBorders>
              <w:top w:val="nil"/>
              <w:left w:val="nil"/>
              <w:bottom w:val="single" w:sz="8" w:space="0" w:color="auto"/>
              <w:right w:val="single" w:sz="8" w:space="0" w:color="auto"/>
            </w:tcBorders>
            <w:shd w:val="clear" w:color="auto" w:fill="auto"/>
            <w:noWrap/>
            <w:vAlign w:val="center"/>
            <w:hideMark/>
          </w:tcPr>
          <w:p w14:paraId="6198027C"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3,8617%</w:t>
            </w:r>
          </w:p>
        </w:tc>
        <w:tc>
          <w:tcPr>
            <w:tcW w:w="1300" w:type="dxa"/>
            <w:tcBorders>
              <w:top w:val="nil"/>
              <w:left w:val="nil"/>
              <w:bottom w:val="single" w:sz="8" w:space="0" w:color="auto"/>
              <w:right w:val="single" w:sz="8" w:space="0" w:color="auto"/>
            </w:tcBorders>
            <w:shd w:val="clear" w:color="auto" w:fill="auto"/>
            <w:vAlign w:val="center"/>
            <w:hideMark/>
          </w:tcPr>
          <w:p w14:paraId="1FA427D7"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ruBBB-</w:t>
            </w:r>
          </w:p>
        </w:tc>
        <w:tc>
          <w:tcPr>
            <w:tcW w:w="1200" w:type="dxa"/>
            <w:tcBorders>
              <w:top w:val="nil"/>
              <w:left w:val="nil"/>
              <w:bottom w:val="single" w:sz="8" w:space="0" w:color="auto"/>
              <w:right w:val="single" w:sz="8" w:space="0" w:color="auto"/>
            </w:tcBorders>
            <w:shd w:val="clear" w:color="auto" w:fill="auto"/>
            <w:vAlign w:val="center"/>
            <w:hideMark/>
          </w:tcPr>
          <w:p w14:paraId="77991FF2"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2,4100%</w:t>
            </w:r>
          </w:p>
        </w:tc>
      </w:tr>
      <w:tr w:rsidR="000D40F1" w:rsidRPr="00CA5044" w14:paraId="534DD758" w14:textId="77777777" w:rsidTr="000D40F1">
        <w:trPr>
          <w:trHeight w:val="645"/>
          <w:jc w:val="center"/>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5D3FFD45"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BB+(RU)</w:t>
            </w:r>
          </w:p>
        </w:tc>
        <w:tc>
          <w:tcPr>
            <w:tcW w:w="1200" w:type="dxa"/>
            <w:tcBorders>
              <w:top w:val="nil"/>
              <w:left w:val="nil"/>
              <w:bottom w:val="single" w:sz="8" w:space="0" w:color="auto"/>
              <w:right w:val="single" w:sz="8" w:space="0" w:color="auto"/>
            </w:tcBorders>
            <w:shd w:val="clear" w:color="auto" w:fill="auto"/>
            <w:vAlign w:val="center"/>
            <w:hideMark/>
          </w:tcPr>
          <w:p w14:paraId="7AE41DB9"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5,3252%</w:t>
            </w:r>
          </w:p>
        </w:tc>
        <w:tc>
          <w:tcPr>
            <w:tcW w:w="1300" w:type="dxa"/>
            <w:tcBorders>
              <w:top w:val="nil"/>
              <w:left w:val="nil"/>
              <w:bottom w:val="single" w:sz="8" w:space="0" w:color="auto"/>
              <w:right w:val="single" w:sz="8" w:space="0" w:color="auto"/>
            </w:tcBorders>
            <w:shd w:val="clear" w:color="auto" w:fill="auto"/>
            <w:vAlign w:val="center"/>
            <w:hideMark/>
          </w:tcPr>
          <w:p w14:paraId="1C55445C"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ruBB+</w:t>
            </w:r>
          </w:p>
        </w:tc>
        <w:tc>
          <w:tcPr>
            <w:tcW w:w="1200" w:type="dxa"/>
            <w:tcBorders>
              <w:top w:val="nil"/>
              <w:left w:val="nil"/>
              <w:bottom w:val="single" w:sz="8" w:space="0" w:color="auto"/>
              <w:right w:val="single" w:sz="8" w:space="0" w:color="auto"/>
            </w:tcBorders>
            <w:shd w:val="clear" w:color="auto" w:fill="auto"/>
            <w:vAlign w:val="center"/>
            <w:hideMark/>
          </w:tcPr>
          <w:p w14:paraId="0E2C4488"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3,1880%</w:t>
            </w:r>
          </w:p>
        </w:tc>
      </w:tr>
      <w:tr w:rsidR="000D40F1" w:rsidRPr="00CA5044" w14:paraId="79262AF4"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6C4B1ED0"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BB(RU)</w:t>
            </w:r>
          </w:p>
        </w:tc>
        <w:tc>
          <w:tcPr>
            <w:tcW w:w="1200" w:type="dxa"/>
            <w:tcBorders>
              <w:top w:val="nil"/>
              <w:left w:val="nil"/>
              <w:bottom w:val="single" w:sz="8" w:space="0" w:color="auto"/>
              <w:right w:val="single" w:sz="8" w:space="0" w:color="auto"/>
            </w:tcBorders>
            <w:shd w:val="clear" w:color="auto" w:fill="auto"/>
            <w:vAlign w:val="center"/>
            <w:hideMark/>
          </w:tcPr>
          <w:p w14:paraId="18E9F538"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7,3142%</w:t>
            </w:r>
          </w:p>
        </w:tc>
        <w:tc>
          <w:tcPr>
            <w:tcW w:w="1300" w:type="dxa"/>
            <w:tcBorders>
              <w:top w:val="nil"/>
              <w:left w:val="nil"/>
              <w:bottom w:val="single" w:sz="8" w:space="0" w:color="auto"/>
              <w:right w:val="single" w:sz="8" w:space="0" w:color="auto"/>
            </w:tcBorders>
            <w:shd w:val="clear" w:color="auto" w:fill="auto"/>
            <w:noWrap/>
            <w:vAlign w:val="center"/>
            <w:hideMark/>
          </w:tcPr>
          <w:p w14:paraId="62712F4C"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ruBB</w:t>
            </w:r>
          </w:p>
        </w:tc>
        <w:tc>
          <w:tcPr>
            <w:tcW w:w="1200" w:type="dxa"/>
            <w:tcBorders>
              <w:top w:val="nil"/>
              <w:left w:val="nil"/>
              <w:bottom w:val="single" w:sz="8" w:space="0" w:color="auto"/>
              <w:right w:val="single" w:sz="8" w:space="0" w:color="auto"/>
            </w:tcBorders>
            <w:shd w:val="clear" w:color="auto" w:fill="auto"/>
            <w:noWrap/>
            <w:vAlign w:val="center"/>
            <w:hideMark/>
          </w:tcPr>
          <w:p w14:paraId="2B305B2A"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4,2070%</w:t>
            </w:r>
          </w:p>
        </w:tc>
      </w:tr>
      <w:tr w:rsidR="000D40F1" w:rsidRPr="00CA5044" w14:paraId="5544694E"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noWrap/>
            <w:vAlign w:val="center"/>
            <w:hideMark/>
          </w:tcPr>
          <w:p w14:paraId="484AC488"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BB-(RU)</w:t>
            </w:r>
          </w:p>
        </w:tc>
        <w:tc>
          <w:tcPr>
            <w:tcW w:w="1200" w:type="dxa"/>
            <w:tcBorders>
              <w:top w:val="nil"/>
              <w:left w:val="nil"/>
              <w:bottom w:val="single" w:sz="8" w:space="0" w:color="auto"/>
              <w:right w:val="single" w:sz="8" w:space="0" w:color="auto"/>
            </w:tcBorders>
            <w:shd w:val="clear" w:color="auto" w:fill="auto"/>
            <w:noWrap/>
            <w:vAlign w:val="center"/>
            <w:hideMark/>
          </w:tcPr>
          <w:p w14:paraId="776272D7"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10,0062%</w:t>
            </w:r>
          </w:p>
        </w:tc>
        <w:tc>
          <w:tcPr>
            <w:tcW w:w="1300" w:type="dxa"/>
            <w:tcBorders>
              <w:top w:val="nil"/>
              <w:left w:val="nil"/>
              <w:bottom w:val="single" w:sz="8" w:space="0" w:color="auto"/>
              <w:right w:val="single" w:sz="8" w:space="0" w:color="auto"/>
            </w:tcBorders>
            <w:shd w:val="clear" w:color="auto" w:fill="auto"/>
            <w:vAlign w:val="center"/>
            <w:hideMark/>
          </w:tcPr>
          <w:p w14:paraId="16DC8F5B"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val="en-US" w:eastAsia="ru-RU"/>
              </w:rPr>
              <w:t xml:space="preserve"> ruBB-</w:t>
            </w:r>
          </w:p>
        </w:tc>
        <w:tc>
          <w:tcPr>
            <w:tcW w:w="1200" w:type="dxa"/>
            <w:tcBorders>
              <w:top w:val="nil"/>
              <w:left w:val="nil"/>
              <w:bottom w:val="single" w:sz="8" w:space="0" w:color="auto"/>
              <w:right w:val="single" w:sz="8" w:space="0" w:color="auto"/>
            </w:tcBorders>
            <w:shd w:val="clear" w:color="auto" w:fill="auto"/>
            <w:vAlign w:val="center"/>
            <w:hideMark/>
          </w:tcPr>
          <w:p w14:paraId="2674433E"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5,5340%</w:t>
            </w:r>
          </w:p>
        </w:tc>
      </w:tr>
      <w:tr w:rsidR="000D40F1" w:rsidRPr="00CA5044" w14:paraId="664B79CC"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noWrap/>
            <w:vAlign w:val="center"/>
            <w:hideMark/>
          </w:tcPr>
          <w:p w14:paraId="3C88AFA0"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B+(RU)</w:t>
            </w:r>
          </w:p>
        </w:tc>
        <w:tc>
          <w:tcPr>
            <w:tcW w:w="1200" w:type="dxa"/>
            <w:tcBorders>
              <w:top w:val="nil"/>
              <w:left w:val="nil"/>
              <w:bottom w:val="single" w:sz="8" w:space="0" w:color="auto"/>
              <w:right w:val="single" w:sz="8" w:space="0" w:color="auto"/>
            </w:tcBorders>
            <w:shd w:val="clear" w:color="auto" w:fill="auto"/>
            <w:noWrap/>
            <w:vAlign w:val="center"/>
            <w:hideMark/>
          </w:tcPr>
          <w:p w14:paraId="62C6623E"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13,6347%</w:t>
            </w:r>
          </w:p>
        </w:tc>
        <w:tc>
          <w:tcPr>
            <w:tcW w:w="1300" w:type="dxa"/>
            <w:tcBorders>
              <w:top w:val="nil"/>
              <w:left w:val="nil"/>
              <w:bottom w:val="single" w:sz="8" w:space="0" w:color="auto"/>
              <w:right w:val="single" w:sz="8" w:space="0" w:color="auto"/>
            </w:tcBorders>
            <w:shd w:val="clear" w:color="auto" w:fill="auto"/>
            <w:vAlign w:val="center"/>
            <w:hideMark/>
          </w:tcPr>
          <w:p w14:paraId="6FB3CB8C"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ruB+</w:t>
            </w:r>
          </w:p>
        </w:tc>
        <w:tc>
          <w:tcPr>
            <w:tcW w:w="1200" w:type="dxa"/>
            <w:tcBorders>
              <w:top w:val="nil"/>
              <w:left w:val="nil"/>
              <w:bottom w:val="single" w:sz="8" w:space="0" w:color="auto"/>
              <w:right w:val="single" w:sz="8" w:space="0" w:color="auto"/>
            </w:tcBorders>
            <w:shd w:val="clear" w:color="auto" w:fill="auto"/>
            <w:vAlign w:val="center"/>
            <w:hideMark/>
          </w:tcPr>
          <w:p w14:paraId="5F94B0B2"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7,2470%</w:t>
            </w:r>
          </w:p>
        </w:tc>
      </w:tr>
      <w:tr w:rsidR="000D40F1" w:rsidRPr="00CA5044" w14:paraId="28C75035"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788C7ED7"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B(RU)</w:t>
            </w:r>
          </w:p>
        </w:tc>
        <w:tc>
          <w:tcPr>
            <w:tcW w:w="1200" w:type="dxa"/>
            <w:tcBorders>
              <w:top w:val="nil"/>
              <w:left w:val="nil"/>
              <w:bottom w:val="single" w:sz="8" w:space="0" w:color="auto"/>
              <w:right w:val="single" w:sz="8" w:space="0" w:color="auto"/>
            </w:tcBorders>
            <w:shd w:val="clear" w:color="auto" w:fill="auto"/>
            <w:vAlign w:val="center"/>
            <w:hideMark/>
          </w:tcPr>
          <w:p w14:paraId="40EB0859"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18,5053%</w:t>
            </w:r>
          </w:p>
        </w:tc>
        <w:tc>
          <w:tcPr>
            <w:tcW w:w="1300" w:type="dxa"/>
            <w:tcBorders>
              <w:top w:val="nil"/>
              <w:left w:val="nil"/>
              <w:bottom w:val="single" w:sz="8" w:space="0" w:color="auto"/>
              <w:right w:val="single" w:sz="8" w:space="0" w:color="auto"/>
            </w:tcBorders>
            <w:shd w:val="clear" w:color="auto" w:fill="auto"/>
            <w:vAlign w:val="center"/>
            <w:hideMark/>
          </w:tcPr>
          <w:p w14:paraId="13AC1D1F"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ruB</w:t>
            </w:r>
          </w:p>
        </w:tc>
        <w:tc>
          <w:tcPr>
            <w:tcW w:w="1200" w:type="dxa"/>
            <w:tcBorders>
              <w:top w:val="nil"/>
              <w:left w:val="nil"/>
              <w:bottom w:val="single" w:sz="8" w:space="0" w:color="auto"/>
              <w:right w:val="single" w:sz="8" w:space="0" w:color="auto"/>
            </w:tcBorders>
            <w:shd w:val="clear" w:color="auto" w:fill="auto"/>
            <w:vAlign w:val="center"/>
            <w:hideMark/>
          </w:tcPr>
          <w:p w14:paraId="4CE5D91F"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9,3470%</w:t>
            </w:r>
          </w:p>
        </w:tc>
      </w:tr>
      <w:tr w:rsidR="000D40F1" w:rsidRPr="00CA5044" w14:paraId="10461E28"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015CC1D9"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B-(RU)</w:t>
            </w:r>
          </w:p>
        </w:tc>
        <w:tc>
          <w:tcPr>
            <w:tcW w:w="1200" w:type="dxa"/>
            <w:tcBorders>
              <w:top w:val="nil"/>
              <w:left w:val="nil"/>
              <w:bottom w:val="single" w:sz="8" w:space="0" w:color="auto"/>
              <w:right w:val="single" w:sz="8" w:space="0" w:color="auto"/>
            </w:tcBorders>
            <w:shd w:val="clear" w:color="auto" w:fill="auto"/>
            <w:vAlign w:val="center"/>
            <w:hideMark/>
          </w:tcPr>
          <w:p w14:paraId="5E8544F9"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25,0160%</w:t>
            </w:r>
          </w:p>
        </w:tc>
        <w:tc>
          <w:tcPr>
            <w:tcW w:w="1300" w:type="dxa"/>
            <w:tcBorders>
              <w:top w:val="nil"/>
              <w:left w:val="nil"/>
              <w:bottom w:val="single" w:sz="8" w:space="0" w:color="auto"/>
              <w:right w:val="single" w:sz="8" w:space="0" w:color="auto"/>
            </w:tcBorders>
            <w:shd w:val="clear" w:color="auto" w:fill="auto"/>
            <w:noWrap/>
            <w:vAlign w:val="center"/>
            <w:hideMark/>
          </w:tcPr>
          <w:p w14:paraId="39B3E591"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ruB-</w:t>
            </w:r>
          </w:p>
        </w:tc>
        <w:tc>
          <w:tcPr>
            <w:tcW w:w="1200" w:type="dxa"/>
            <w:tcBorders>
              <w:top w:val="nil"/>
              <w:left w:val="nil"/>
              <w:bottom w:val="single" w:sz="8" w:space="0" w:color="auto"/>
              <w:right w:val="single" w:sz="8" w:space="0" w:color="auto"/>
            </w:tcBorders>
            <w:shd w:val="clear" w:color="auto" w:fill="auto"/>
            <w:noWrap/>
            <w:vAlign w:val="center"/>
            <w:hideMark/>
          </w:tcPr>
          <w:p w14:paraId="457ABA33"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12,2020%</w:t>
            </w:r>
          </w:p>
        </w:tc>
      </w:tr>
      <w:tr w:rsidR="000D40F1" w:rsidRPr="00CA5044" w14:paraId="57E8A4B4" w14:textId="77777777" w:rsidTr="00B1205E">
        <w:trPr>
          <w:trHeight w:val="327"/>
          <w:jc w:val="center"/>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6CFFA006"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CCC(RU)</w:t>
            </w:r>
          </w:p>
        </w:tc>
        <w:tc>
          <w:tcPr>
            <w:tcW w:w="1200" w:type="dxa"/>
            <w:tcBorders>
              <w:top w:val="nil"/>
              <w:left w:val="nil"/>
              <w:bottom w:val="single" w:sz="8" w:space="0" w:color="auto"/>
              <w:right w:val="single" w:sz="8" w:space="0" w:color="auto"/>
            </w:tcBorders>
            <w:shd w:val="clear" w:color="auto" w:fill="auto"/>
            <w:vAlign w:val="center"/>
            <w:hideMark/>
          </w:tcPr>
          <w:p w14:paraId="25AAE890"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33,6833%</w:t>
            </w:r>
          </w:p>
        </w:tc>
        <w:tc>
          <w:tcPr>
            <w:tcW w:w="1300" w:type="dxa"/>
            <w:tcBorders>
              <w:top w:val="nil"/>
              <w:left w:val="nil"/>
              <w:bottom w:val="single" w:sz="8" w:space="0" w:color="auto"/>
              <w:right w:val="single" w:sz="8" w:space="0" w:color="auto"/>
            </w:tcBorders>
            <w:shd w:val="clear" w:color="auto" w:fill="auto"/>
            <w:vAlign w:val="center"/>
            <w:hideMark/>
          </w:tcPr>
          <w:p w14:paraId="28A8A2D2"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ruCCC</w:t>
            </w:r>
          </w:p>
        </w:tc>
        <w:tc>
          <w:tcPr>
            <w:tcW w:w="1200" w:type="dxa"/>
            <w:tcBorders>
              <w:top w:val="nil"/>
              <w:left w:val="nil"/>
              <w:bottom w:val="single" w:sz="8" w:space="0" w:color="auto"/>
              <w:right w:val="single" w:sz="8" w:space="0" w:color="auto"/>
            </w:tcBorders>
            <w:shd w:val="clear" w:color="auto" w:fill="auto"/>
            <w:vAlign w:val="center"/>
            <w:hideMark/>
          </w:tcPr>
          <w:p w14:paraId="687B2934"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19,8220%</w:t>
            </w:r>
          </w:p>
        </w:tc>
      </w:tr>
      <w:tr w:rsidR="000D40F1" w:rsidRPr="00CA5044" w14:paraId="6CB0E171"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13036E0D"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CC(RU)</w:t>
            </w:r>
          </w:p>
        </w:tc>
        <w:tc>
          <w:tcPr>
            <w:tcW w:w="1200" w:type="dxa"/>
            <w:tcBorders>
              <w:top w:val="nil"/>
              <w:left w:val="nil"/>
              <w:bottom w:val="single" w:sz="8" w:space="0" w:color="auto"/>
              <w:right w:val="single" w:sz="8" w:space="0" w:color="auto"/>
            </w:tcBorders>
            <w:shd w:val="clear" w:color="auto" w:fill="auto"/>
            <w:vAlign w:val="center"/>
            <w:hideMark/>
          </w:tcPr>
          <w:p w14:paraId="05A1A857"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45,1735%</w:t>
            </w:r>
          </w:p>
        </w:tc>
        <w:tc>
          <w:tcPr>
            <w:tcW w:w="1300" w:type="dxa"/>
            <w:tcBorders>
              <w:top w:val="nil"/>
              <w:left w:val="nil"/>
              <w:bottom w:val="single" w:sz="8" w:space="0" w:color="auto"/>
              <w:right w:val="single" w:sz="8" w:space="0" w:color="auto"/>
            </w:tcBorders>
            <w:shd w:val="clear" w:color="auto" w:fill="auto"/>
            <w:vAlign w:val="center"/>
            <w:hideMark/>
          </w:tcPr>
          <w:p w14:paraId="25C3CD40"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ruCC</w:t>
            </w:r>
          </w:p>
        </w:tc>
        <w:tc>
          <w:tcPr>
            <w:tcW w:w="1200" w:type="dxa"/>
            <w:tcBorders>
              <w:top w:val="nil"/>
              <w:left w:val="nil"/>
              <w:bottom w:val="single" w:sz="8" w:space="0" w:color="auto"/>
              <w:right w:val="single" w:sz="8" w:space="0" w:color="auto"/>
            </w:tcBorders>
            <w:shd w:val="clear" w:color="auto" w:fill="auto"/>
            <w:vAlign w:val="center"/>
            <w:hideMark/>
          </w:tcPr>
          <w:p w14:paraId="63A5DA34"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36,9690%</w:t>
            </w:r>
          </w:p>
        </w:tc>
      </w:tr>
      <w:tr w:rsidR="000D40F1" w:rsidRPr="00CA5044" w14:paraId="3D49C3F3"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noWrap/>
            <w:vAlign w:val="center"/>
            <w:hideMark/>
          </w:tcPr>
          <w:p w14:paraId="58C5A31C"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C(RU)</w:t>
            </w:r>
          </w:p>
        </w:tc>
        <w:tc>
          <w:tcPr>
            <w:tcW w:w="1200" w:type="dxa"/>
            <w:tcBorders>
              <w:top w:val="nil"/>
              <w:left w:val="nil"/>
              <w:bottom w:val="single" w:sz="8" w:space="0" w:color="auto"/>
              <w:right w:val="single" w:sz="8" w:space="0" w:color="auto"/>
            </w:tcBorders>
            <w:shd w:val="clear" w:color="auto" w:fill="auto"/>
            <w:noWrap/>
            <w:vAlign w:val="center"/>
            <w:hideMark/>
          </w:tcPr>
          <w:p w14:paraId="310F5B24"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60,3428%</w:t>
            </w:r>
          </w:p>
        </w:tc>
        <w:tc>
          <w:tcPr>
            <w:tcW w:w="1300" w:type="dxa"/>
            <w:tcBorders>
              <w:top w:val="nil"/>
              <w:left w:val="nil"/>
              <w:bottom w:val="single" w:sz="8" w:space="0" w:color="auto"/>
              <w:right w:val="single" w:sz="8" w:space="0" w:color="auto"/>
            </w:tcBorders>
            <w:shd w:val="clear" w:color="auto" w:fill="auto"/>
            <w:noWrap/>
            <w:vAlign w:val="center"/>
            <w:hideMark/>
          </w:tcPr>
          <w:p w14:paraId="3528321F"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ruC</w:t>
            </w:r>
          </w:p>
        </w:tc>
        <w:tc>
          <w:tcPr>
            <w:tcW w:w="1200" w:type="dxa"/>
            <w:tcBorders>
              <w:top w:val="nil"/>
              <w:left w:val="nil"/>
              <w:bottom w:val="single" w:sz="8" w:space="0" w:color="auto"/>
              <w:right w:val="single" w:sz="8" w:space="0" w:color="auto"/>
            </w:tcBorders>
            <w:shd w:val="clear" w:color="auto" w:fill="auto"/>
            <w:noWrap/>
            <w:vAlign w:val="center"/>
            <w:hideMark/>
          </w:tcPr>
          <w:p w14:paraId="62179205"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66,3670%</w:t>
            </w:r>
          </w:p>
        </w:tc>
      </w:tr>
      <w:tr w:rsidR="000D40F1" w:rsidRPr="00CA5044" w14:paraId="77127C35" w14:textId="77777777" w:rsidTr="000D40F1">
        <w:trPr>
          <w:trHeight w:val="330"/>
          <w:jc w:val="center"/>
        </w:trPr>
        <w:tc>
          <w:tcPr>
            <w:tcW w:w="1160" w:type="dxa"/>
            <w:tcBorders>
              <w:top w:val="nil"/>
              <w:left w:val="single" w:sz="8" w:space="0" w:color="auto"/>
              <w:bottom w:val="single" w:sz="8" w:space="0" w:color="auto"/>
              <w:right w:val="single" w:sz="8" w:space="0" w:color="auto"/>
            </w:tcBorders>
            <w:shd w:val="clear" w:color="auto" w:fill="auto"/>
            <w:noWrap/>
            <w:vAlign w:val="center"/>
            <w:hideMark/>
          </w:tcPr>
          <w:p w14:paraId="51EF1DF6"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D(RU)</w:t>
            </w:r>
          </w:p>
        </w:tc>
        <w:tc>
          <w:tcPr>
            <w:tcW w:w="1200" w:type="dxa"/>
            <w:tcBorders>
              <w:top w:val="nil"/>
              <w:left w:val="nil"/>
              <w:bottom w:val="single" w:sz="8" w:space="0" w:color="auto"/>
              <w:right w:val="single" w:sz="8" w:space="0" w:color="auto"/>
            </w:tcBorders>
            <w:shd w:val="clear" w:color="auto" w:fill="auto"/>
            <w:noWrap/>
            <w:vAlign w:val="center"/>
            <w:hideMark/>
          </w:tcPr>
          <w:p w14:paraId="5D5D5AA8"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100,0000%</w:t>
            </w:r>
          </w:p>
        </w:tc>
        <w:tc>
          <w:tcPr>
            <w:tcW w:w="1300" w:type="dxa"/>
            <w:tcBorders>
              <w:top w:val="nil"/>
              <w:left w:val="nil"/>
              <w:bottom w:val="single" w:sz="8" w:space="0" w:color="auto"/>
              <w:right w:val="single" w:sz="8" w:space="0" w:color="auto"/>
            </w:tcBorders>
            <w:shd w:val="clear" w:color="auto" w:fill="auto"/>
            <w:noWrap/>
            <w:vAlign w:val="center"/>
            <w:hideMark/>
          </w:tcPr>
          <w:p w14:paraId="616BB546"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ruD</w:t>
            </w:r>
          </w:p>
        </w:tc>
        <w:tc>
          <w:tcPr>
            <w:tcW w:w="1200" w:type="dxa"/>
            <w:tcBorders>
              <w:top w:val="nil"/>
              <w:left w:val="nil"/>
              <w:bottom w:val="single" w:sz="8" w:space="0" w:color="auto"/>
              <w:right w:val="single" w:sz="8" w:space="0" w:color="auto"/>
            </w:tcBorders>
            <w:shd w:val="clear" w:color="auto" w:fill="auto"/>
            <w:noWrap/>
            <w:vAlign w:val="center"/>
            <w:hideMark/>
          </w:tcPr>
          <w:p w14:paraId="7C161AE3" w14:textId="77777777" w:rsidR="000D40F1" w:rsidRPr="00CA5044" w:rsidRDefault="000D40F1"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100,0000%</w:t>
            </w:r>
          </w:p>
        </w:tc>
      </w:tr>
    </w:tbl>
    <w:p w14:paraId="71BC7179" w14:textId="782D0ABE" w:rsidR="00A51C11" w:rsidRPr="00CA5044" w:rsidRDefault="00553437" w:rsidP="00B1205E">
      <w:pPr>
        <w:pStyle w:val="ConsPlusNormal"/>
        <w:tabs>
          <w:tab w:val="left" w:pos="0"/>
        </w:tabs>
        <w:spacing w:after="120"/>
        <w:jc w:val="both"/>
      </w:pPr>
      <w:r w:rsidRPr="00CA5044">
        <w:lastRenderedPageBreak/>
        <w:t>2.2.2</w:t>
      </w:r>
      <w:r w:rsidR="00A51C11" w:rsidRPr="00CA5044">
        <w:t xml:space="preserve">. </w:t>
      </w:r>
      <w:r w:rsidR="00A51C11" w:rsidRPr="00981162">
        <w:t>Статистика</w:t>
      </w:r>
      <w:r w:rsidR="00A51C11" w:rsidRPr="00CA5044">
        <w:t xml:space="preserve"> по у</w:t>
      </w:r>
      <w:r w:rsidR="00D31715" w:rsidRPr="00CA5044">
        <w:t>ровню DR, приведенная в Таблице 1</w:t>
      </w:r>
      <w:r w:rsidR="00A51C11" w:rsidRPr="00CA5044">
        <w:t xml:space="preserve">, получена за периоды, указанные </w:t>
      </w:r>
      <w:r w:rsidRPr="00CA5044">
        <w:t>в Таблице 2</w:t>
      </w:r>
      <w:r w:rsidR="00A51C11" w:rsidRPr="00CA5044">
        <w:t>.</w:t>
      </w:r>
    </w:p>
    <w:p w14:paraId="5712D0F2" w14:textId="023067C8" w:rsidR="004A2267" w:rsidRPr="00CA5044" w:rsidRDefault="00435F07" w:rsidP="00981162">
      <w:pPr>
        <w:pStyle w:val="ConsPlusNormal"/>
        <w:spacing w:after="120"/>
        <w:ind w:firstLine="567"/>
        <w:jc w:val="both"/>
      </w:pPr>
      <w:r w:rsidRPr="00CA5044">
        <w:t>Таб</w:t>
      </w:r>
      <w:r w:rsidR="00553437" w:rsidRPr="00CA5044">
        <w:t>лица 2</w:t>
      </w:r>
      <w:r w:rsidR="00E82EFC" w:rsidRPr="00CA5044">
        <w:t>. Источники и исторические интервалы используемых данных</w:t>
      </w:r>
    </w:p>
    <w:tbl>
      <w:tblPr>
        <w:tblW w:w="7645" w:type="dxa"/>
        <w:jc w:val="center"/>
        <w:tblLayout w:type="fixed"/>
        <w:tblCellMar>
          <w:top w:w="102" w:type="dxa"/>
          <w:bottom w:w="102" w:type="dxa"/>
        </w:tblCellMar>
        <w:tblLook w:val="04A0" w:firstRow="1" w:lastRow="0" w:firstColumn="1" w:lastColumn="0" w:noHBand="0" w:noVBand="1"/>
      </w:tblPr>
      <w:tblGrid>
        <w:gridCol w:w="1714"/>
        <w:gridCol w:w="1678"/>
        <w:gridCol w:w="4253"/>
      </w:tblGrid>
      <w:tr w:rsidR="00E82EFC" w:rsidRPr="00CA5044" w14:paraId="2B94EA3D" w14:textId="77777777" w:rsidTr="00693F00">
        <w:trPr>
          <w:trHeight w:val="717"/>
          <w:jc w:val="center"/>
        </w:trPr>
        <w:tc>
          <w:tcPr>
            <w:tcW w:w="171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16A7F75" w14:textId="77777777" w:rsidR="00E82EFC" w:rsidRPr="00CA5044" w:rsidRDefault="00E82EFC"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Рейтинговое агентство</w:t>
            </w:r>
          </w:p>
        </w:tc>
        <w:tc>
          <w:tcPr>
            <w:tcW w:w="1678" w:type="dxa"/>
            <w:tcBorders>
              <w:top w:val="single" w:sz="8" w:space="0" w:color="auto"/>
              <w:left w:val="nil"/>
              <w:bottom w:val="single" w:sz="8" w:space="0" w:color="auto"/>
              <w:right w:val="single" w:sz="8" w:space="0" w:color="auto"/>
            </w:tcBorders>
            <w:shd w:val="clear" w:color="auto" w:fill="auto"/>
            <w:vAlign w:val="center"/>
            <w:hideMark/>
          </w:tcPr>
          <w:p w14:paraId="3DA86FEA" w14:textId="77777777" w:rsidR="00E82EFC" w:rsidRPr="00CA5044" w:rsidRDefault="00E82EFC"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Исторический интервал</w:t>
            </w:r>
          </w:p>
        </w:tc>
        <w:tc>
          <w:tcPr>
            <w:tcW w:w="4253" w:type="dxa"/>
            <w:tcBorders>
              <w:top w:val="single" w:sz="8" w:space="0" w:color="auto"/>
              <w:left w:val="nil"/>
              <w:bottom w:val="single" w:sz="8" w:space="0" w:color="auto"/>
              <w:right w:val="single" w:sz="8" w:space="0" w:color="auto"/>
            </w:tcBorders>
            <w:shd w:val="clear" w:color="auto" w:fill="auto"/>
            <w:vAlign w:val="center"/>
            <w:hideMark/>
          </w:tcPr>
          <w:p w14:paraId="01DA37A2" w14:textId="77777777" w:rsidR="00E82EFC" w:rsidRPr="00CA5044" w:rsidRDefault="00E82EFC"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Источник</w:t>
            </w:r>
          </w:p>
        </w:tc>
      </w:tr>
      <w:tr w:rsidR="00321A8D" w:rsidRPr="00CA5044" w14:paraId="7658A6B1" w14:textId="77777777" w:rsidTr="00693F00">
        <w:trPr>
          <w:trHeight w:val="1042"/>
          <w:jc w:val="center"/>
        </w:trPr>
        <w:tc>
          <w:tcPr>
            <w:tcW w:w="1714" w:type="dxa"/>
            <w:tcBorders>
              <w:top w:val="single" w:sz="8" w:space="0" w:color="auto"/>
              <w:left w:val="single" w:sz="8" w:space="0" w:color="auto"/>
              <w:bottom w:val="single" w:sz="8" w:space="0" w:color="auto"/>
              <w:right w:val="single" w:sz="8" w:space="0" w:color="auto"/>
            </w:tcBorders>
            <w:shd w:val="clear" w:color="auto" w:fill="auto"/>
            <w:vAlign w:val="center"/>
          </w:tcPr>
          <w:p w14:paraId="57BCB665" w14:textId="0B1A333F" w:rsidR="00321A8D" w:rsidRPr="00CA5044" w:rsidRDefault="00321A8D"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АКРА</w:t>
            </w:r>
          </w:p>
        </w:tc>
        <w:tc>
          <w:tcPr>
            <w:tcW w:w="1678" w:type="dxa"/>
            <w:tcBorders>
              <w:top w:val="single" w:sz="8" w:space="0" w:color="auto"/>
              <w:left w:val="nil"/>
              <w:bottom w:val="single" w:sz="8" w:space="0" w:color="auto"/>
              <w:right w:val="single" w:sz="8" w:space="0" w:color="auto"/>
            </w:tcBorders>
            <w:shd w:val="clear" w:color="auto" w:fill="auto"/>
            <w:vAlign w:val="center"/>
          </w:tcPr>
          <w:p w14:paraId="7DAE2A43" w14:textId="33DF54C4" w:rsidR="00321A8D" w:rsidRPr="00CA5044" w:rsidRDefault="00321A8D"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2015-2021</w:t>
            </w:r>
          </w:p>
        </w:tc>
        <w:tc>
          <w:tcPr>
            <w:tcW w:w="4253" w:type="dxa"/>
            <w:tcBorders>
              <w:top w:val="single" w:sz="8" w:space="0" w:color="auto"/>
              <w:left w:val="nil"/>
              <w:bottom w:val="single" w:sz="8" w:space="0" w:color="auto"/>
              <w:right w:val="single" w:sz="8" w:space="0" w:color="auto"/>
            </w:tcBorders>
            <w:shd w:val="clear" w:color="auto" w:fill="auto"/>
            <w:vAlign w:val="center"/>
          </w:tcPr>
          <w:p w14:paraId="1D9849EC" w14:textId="7B00B9DE" w:rsidR="00321A8D" w:rsidRPr="00693F00" w:rsidRDefault="00693F00" w:rsidP="00E942A6">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Теоретическая функция дефолтности АКРА расположена на ресурсе: </w:t>
            </w:r>
            <w:hyperlink r:id="rId10" w:history="1">
              <w:r>
                <w:rPr>
                  <w:rStyle w:val="af"/>
                </w:rPr>
                <w:t>https://confluence.ca.sbrf.ru/pages/viewpage.action?pageId=7840674968</w:t>
              </w:r>
            </w:hyperlink>
          </w:p>
        </w:tc>
      </w:tr>
      <w:tr w:rsidR="00E82EFC" w:rsidRPr="00CA5044" w14:paraId="4199DE2C" w14:textId="77777777" w:rsidTr="00693F00">
        <w:trPr>
          <w:trHeight w:val="797"/>
          <w:jc w:val="center"/>
        </w:trPr>
        <w:tc>
          <w:tcPr>
            <w:tcW w:w="1714" w:type="dxa"/>
            <w:tcBorders>
              <w:top w:val="nil"/>
              <w:left w:val="single" w:sz="8" w:space="0" w:color="auto"/>
              <w:bottom w:val="single" w:sz="8" w:space="0" w:color="auto"/>
              <w:right w:val="single" w:sz="8" w:space="0" w:color="auto"/>
            </w:tcBorders>
            <w:shd w:val="clear" w:color="auto" w:fill="auto"/>
            <w:vAlign w:val="center"/>
            <w:hideMark/>
          </w:tcPr>
          <w:p w14:paraId="0AEAFC55" w14:textId="77777777" w:rsidR="00E82EFC" w:rsidRPr="00CA5044" w:rsidRDefault="00E82EFC"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Эксперт РА</w:t>
            </w:r>
          </w:p>
        </w:tc>
        <w:tc>
          <w:tcPr>
            <w:tcW w:w="1678" w:type="dxa"/>
            <w:tcBorders>
              <w:top w:val="nil"/>
              <w:left w:val="nil"/>
              <w:bottom w:val="single" w:sz="8" w:space="0" w:color="auto"/>
              <w:right w:val="single" w:sz="8" w:space="0" w:color="auto"/>
            </w:tcBorders>
            <w:shd w:val="clear" w:color="auto" w:fill="auto"/>
            <w:vAlign w:val="center"/>
            <w:hideMark/>
          </w:tcPr>
          <w:p w14:paraId="73DF0F02" w14:textId="4C0750E6" w:rsidR="00E82EFC" w:rsidRPr="00CA5044" w:rsidRDefault="00C71268"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2001-2021</w:t>
            </w:r>
          </w:p>
        </w:tc>
        <w:tc>
          <w:tcPr>
            <w:tcW w:w="4253" w:type="dxa"/>
            <w:tcBorders>
              <w:top w:val="nil"/>
              <w:left w:val="nil"/>
              <w:bottom w:val="single" w:sz="8" w:space="0" w:color="auto"/>
              <w:right w:val="single" w:sz="8" w:space="0" w:color="auto"/>
            </w:tcBorders>
            <w:shd w:val="clear" w:color="auto" w:fill="auto"/>
            <w:vAlign w:val="center"/>
            <w:hideMark/>
          </w:tcPr>
          <w:p w14:paraId="3341A67B" w14:textId="77777777" w:rsidR="0016310F" w:rsidRDefault="00693F00" w:rsidP="00693F00">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Теоретическая функция дефолтности Эксперт РА расположена на ресурсе:</w:t>
            </w:r>
          </w:p>
          <w:p w14:paraId="4F4FC087" w14:textId="4A55767A" w:rsidR="00693F00" w:rsidRPr="00CA5044" w:rsidRDefault="004B35F1" w:rsidP="00693F00">
            <w:pPr>
              <w:spacing w:after="0" w:line="240" w:lineRule="auto"/>
              <w:rPr>
                <w:rFonts w:ascii="Times New Roman" w:eastAsia="Times New Roman" w:hAnsi="Times New Roman" w:cs="Times New Roman"/>
                <w:color w:val="000000"/>
                <w:sz w:val="24"/>
                <w:szCs w:val="24"/>
                <w:lang w:eastAsia="ru-RU"/>
              </w:rPr>
            </w:pPr>
            <w:hyperlink r:id="rId11" w:history="1">
              <w:r w:rsidR="00693F00">
                <w:rPr>
                  <w:rStyle w:val="af"/>
                </w:rPr>
                <w:t>https://confluence.ca.sbrf.ru/pages/viewpage.action?pageId=7840674968</w:t>
              </w:r>
            </w:hyperlink>
          </w:p>
        </w:tc>
      </w:tr>
    </w:tbl>
    <w:p w14:paraId="39A9FF82" w14:textId="56C742AC" w:rsidR="004A2267" w:rsidRPr="00CA5044" w:rsidRDefault="004A2267" w:rsidP="00E942A6">
      <w:pPr>
        <w:rPr>
          <w:rFonts w:ascii="Times New Roman" w:hAnsi="Times New Roman" w:cs="Times New Roman"/>
          <w:sz w:val="24"/>
          <w:szCs w:val="24"/>
        </w:rPr>
      </w:pPr>
    </w:p>
    <w:p w14:paraId="211E8E4D" w14:textId="3542E33D" w:rsidR="00E82EFC" w:rsidRPr="00CA5044" w:rsidRDefault="00E82EFC" w:rsidP="00981162">
      <w:pPr>
        <w:pStyle w:val="ConsPlusNormal"/>
        <w:spacing w:before="120" w:after="120"/>
        <w:jc w:val="both"/>
        <w:outlineLvl w:val="1"/>
      </w:pPr>
      <w:bookmarkStart w:id="6" w:name="_Toc130986300"/>
      <w:r w:rsidRPr="00CA5044">
        <w:t>2.3. Сопоставление внешних рейтин</w:t>
      </w:r>
      <w:r w:rsidR="009C03DF" w:rsidRPr="00CA5044">
        <w:t>гов и внутренних рейтингов Банк</w:t>
      </w:r>
      <w:bookmarkEnd w:id="6"/>
    </w:p>
    <w:p w14:paraId="2C45F5B1" w14:textId="77777777" w:rsidR="00E82EFC" w:rsidRPr="00CA5044" w:rsidRDefault="00E82EFC" w:rsidP="007662AB">
      <w:pPr>
        <w:pStyle w:val="ConsPlusNormal"/>
        <w:tabs>
          <w:tab w:val="left" w:pos="0"/>
        </w:tabs>
        <w:spacing w:after="120"/>
        <w:jc w:val="both"/>
      </w:pPr>
      <w:r w:rsidRPr="00CA5044">
        <w:t xml:space="preserve">2.3.1. </w:t>
      </w:r>
      <w:r w:rsidRPr="00981162">
        <w:rPr>
          <w:sz w:val="23"/>
          <w:szCs w:val="23"/>
        </w:rPr>
        <w:t>Задача</w:t>
      </w:r>
      <w:r w:rsidRPr="00CA5044">
        <w:t xml:space="preserve"> соотнесения внутренних рейтингов Банка и внешних рейтингов, с которыми уже ассоциирована вероятность дефолта, решается прямым сопоставлением </w:t>
      </w:r>
      <w:r w:rsidRPr="00981162">
        <w:rPr>
          <w:sz w:val="23"/>
          <w:szCs w:val="23"/>
        </w:rPr>
        <w:t>вероятности</w:t>
      </w:r>
      <w:r w:rsidRPr="00CA5044">
        <w:t xml:space="preserve"> </w:t>
      </w:r>
      <w:r w:rsidRPr="00981162">
        <w:rPr>
          <w:sz w:val="23"/>
          <w:szCs w:val="23"/>
        </w:rPr>
        <w:t>дефолта</w:t>
      </w:r>
      <w:r w:rsidRPr="00CA5044">
        <w:t xml:space="preserve"> по внешнему рейтингу с внутренней рейтинговой шкалой Банка. Внутренняя </w:t>
      </w:r>
      <w:r w:rsidRPr="00981162">
        <w:rPr>
          <w:sz w:val="23"/>
          <w:szCs w:val="23"/>
        </w:rPr>
        <w:t>рейтинговая</w:t>
      </w:r>
      <w:r w:rsidRPr="00CA5044">
        <w:t xml:space="preserve"> шкала состоит из 26 уровней рейтинга и представляет собой таблицу соответствия кредитных рейтингов и значений вероятности дефолта (</w:t>
      </w:r>
      <w:r w:rsidR="00BB67CC" w:rsidRPr="00CA5044">
        <w:t>см. Приложение 3</w:t>
      </w:r>
      <w:r w:rsidRPr="00CA5044">
        <w:t>). На внутренней рейтинговой шкале, каждому уровню рейтинга сопоставлены диапазоны значений вероятности дефолта (нижнее значение вероятности дефолта, LB - lower bound, и верхнее значение вероятности дефолта, UB - upper bound). Пусть PD - вероятность дефолта для некоторого уровня внешнего рейтинга. Этот уровень внешнего рейтинга следует отнести к тому разряду внутренней шкалы Банка, для которого будет выполняться, что PD &gt;= LB и PD &lt; UB.</w:t>
      </w:r>
    </w:p>
    <w:p w14:paraId="12EF595A" w14:textId="77777777" w:rsidR="00852AB0" w:rsidRPr="00CA5044" w:rsidRDefault="00852AB0" w:rsidP="007662AB">
      <w:pPr>
        <w:pStyle w:val="ConsPlusNormal"/>
        <w:tabs>
          <w:tab w:val="left" w:pos="567"/>
        </w:tabs>
        <w:spacing w:after="120"/>
        <w:jc w:val="both"/>
      </w:pPr>
      <w:r w:rsidRPr="00CA5044">
        <w:t>2.3.2. Таким образом, для того чтобы отнести некоторый рейтинг внешнего агентства к одной из категорий внутренней рейтинговой шкалы Банка, нужно: сравнив вероятность дефолта внешнего рейтинга с граничными значениями внутренней рейтинговой шкалы, отнести внешний рейтинг к одному из уровней внутреннего рейтинга Банка.</w:t>
      </w:r>
    </w:p>
    <w:p w14:paraId="75E12C10" w14:textId="369F26E2" w:rsidR="00981162" w:rsidRPr="00CA5044" w:rsidRDefault="00852AB0" w:rsidP="007662AB">
      <w:pPr>
        <w:pStyle w:val="ConsPlusNormal"/>
        <w:tabs>
          <w:tab w:val="left" w:pos="0"/>
        </w:tabs>
        <w:spacing w:after="120"/>
        <w:jc w:val="both"/>
      </w:pPr>
      <w:r w:rsidRPr="00CA5044">
        <w:t xml:space="preserve">2.3.3. </w:t>
      </w:r>
      <w:r w:rsidR="003E7305" w:rsidRPr="00CA5044">
        <w:t>Сопоставление вероятностей дефолтов внешних рейтингов с вероятностями дефолта внутренних рейтингов было проведено путем сра</w:t>
      </w:r>
      <w:r w:rsidR="00F255C0" w:rsidRPr="00CA5044">
        <w:t>внения результатов из Таблицы 1</w:t>
      </w:r>
      <w:r w:rsidR="00553437" w:rsidRPr="00CA5044">
        <w:t xml:space="preserve"> </w:t>
      </w:r>
      <w:r w:rsidR="003E7305" w:rsidRPr="00CA5044">
        <w:t xml:space="preserve">и внутренней шкалы Банка (см. Приложение 3). Внешние уровни дефолта сравнивались с диапазонами уровней дефолта по внутренней шкале Банка: если для некоторого внешнего рейтинга соответствующий ему уровень дефолта попадал в диапазон, обозначенный во внутренней шкале Банка, то данному диапазону внутреннего рейтинга приписывался рассматриваемый внешний рейтинг. Результаты установления соответствия между внешними и внутренними </w:t>
      </w:r>
      <w:r w:rsidR="00F255C0" w:rsidRPr="00CA5044">
        <w:t>рейтин</w:t>
      </w:r>
      <w:r w:rsidR="00553437" w:rsidRPr="00CA5044">
        <w:t xml:space="preserve">гами приведены в </w:t>
      </w:r>
      <w:r w:rsidR="009B0D1A">
        <w:t>Приложении 7</w:t>
      </w:r>
      <w:r w:rsidR="003E7305" w:rsidRPr="00CA5044">
        <w:t>.</w:t>
      </w:r>
    </w:p>
    <w:p w14:paraId="2BEE3DEE" w14:textId="12D5AE69" w:rsidR="004B4CDB" w:rsidRPr="00CA5044" w:rsidRDefault="004B4CDB" w:rsidP="009B0D1A">
      <w:pPr>
        <w:pStyle w:val="ConsPlusNormal"/>
        <w:tabs>
          <w:tab w:val="left" w:pos="0"/>
        </w:tabs>
        <w:spacing w:after="120"/>
        <w:jc w:val="both"/>
      </w:pPr>
      <w:r w:rsidRPr="00CA5044">
        <w:t xml:space="preserve">2.3.4. </w:t>
      </w:r>
      <w:r w:rsidRPr="00CA5044">
        <w:rPr>
          <w:b/>
        </w:rPr>
        <w:t xml:space="preserve">В случае если </w:t>
      </w:r>
      <w:r w:rsidR="00C07FEB" w:rsidRPr="00CA5044">
        <w:rPr>
          <w:b/>
        </w:rPr>
        <w:t>у</w:t>
      </w:r>
      <w:r w:rsidRPr="00CA5044">
        <w:rPr>
          <w:b/>
        </w:rPr>
        <w:t xml:space="preserve"> </w:t>
      </w:r>
      <w:r w:rsidRPr="00981162">
        <w:t>одного</w:t>
      </w:r>
      <w:r w:rsidRPr="00CA5044">
        <w:rPr>
          <w:b/>
        </w:rPr>
        <w:t xml:space="preserve"> контрагента </w:t>
      </w:r>
      <w:r w:rsidR="00C07FEB" w:rsidRPr="00CA5044">
        <w:rPr>
          <w:b/>
        </w:rPr>
        <w:t xml:space="preserve">имеются </w:t>
      </w:r>
      <w:r w:rsidRPr="00CA5044">
        <w:rPr>
          <w:b/>
        </w:rPr>
        <w:t>рейтинги от двух агентств</w:t>
      </w:r>
      <w:r w:rsidR="00C07FEB" w:rsidRPr="00CA5044">
        <w:rPr>
          <w:b/>
        </w:rPr>
        <w:t xml:space="preserve"> - АКРА и Эксперт РА</w:t>
      </w:r>
      <w:r w:rsidRPr="00CA5044">
        <w:rPr>
          <w:b/>
        </w:rPr>
        <w:t xml:space="preserve">, то </w:t>
      </w:r>
      <w:r w:rsidR="00C07FEB" w:rsidRPr="00CA5044">
        <w:rPr>
          <w:b/>
        </w:rPr>
        <w:t>нахождение рейтинга по внутренней</w:t>
      </w:r>
      <w:r w:rsidR="001617AE" w:rsidRPr="00CA5044">
        <w:rPr>
          <w:b/>
        </w:rPr>
        <w:t xml:space="preserve"> шкале </w:t>
      </w:r>
      <w:r w:rsidR="00C07FEB" w:rsidRPr="00CA5044">
        <w:rPr>
          <w:b/>
        </w:rPr>
        <w:t>осуществляется путем</w:t>
      </w:r>
      <w:r w:rsidR="001617AE" w:rsidRPr="00CA5044">
        <w:rPr>
          <w:b/>
        </w:rPr>
        <w:t xml:space="preserve"> сопоставления</w:t>
      </w:r>
      <w:r w:rsidR="00C07FEB" w:rsidRPr="00CA5044">
        <w:rPr>
          <w:b/>
        </w:rPr>
        <w:t xml:space="preserve"> обоих внешних рейтингов </w:t>
      </w:r>
      <w:r w:rsidR="00F27E7B" w:rsidRPr="00CA5044">
        <w:rPr>
          <w:b/>
        </w:rPr>
        <w:t xml:space="preserve">с </w:t>
      </w:r>
      <w:r w:rsidR="00C07FEB" w:rsidRPr="00CA5044">
        <w:rPr>
          <w:b/>
        </w:rPr>
        <w:t>внутренн</w:t>
      </w:r>
      <w:r w:rsidR="00F27E7B" w:rsidRPr="00CA5044">
        <w:rPr>
          <w:b/>
        </w:rPr>
        <w:t>ей</w:t>
      </w:r>
      <w:r w:rsidR="00C07FEB" w:rsidRPr="00CA5044">
        <w:rPr>
          <w:b/>
        </w:rPr>
        <w:t xml:space="preserve"> шкал</w:t>
      </w:r>
      <w:r w:rsidR="00F27E7B" w:rsidRPr="00CA5044">
        <w:rPr>
          <w:b/>
        </w:rPr>
        <w:t>ой</w:t>
      </w:r>
      <w:r w:rsidR="00C07FEB" w:rsidRPr="00CA5044">
        <w:rPr>
          <w:b/>
        </w:rPr>
        <w:t xml:space="preserve"> и </w:t>
      </w:r>
      <w:r w:rsidR="002C6153" w:rsidRPr="00CA5044">
        <w:rPr>
          <w:b/>
        </w:rPr>
        <w:t xml:space="preserve">последующего </w:t>
      </w:r>
      <w:r w:rsidR="00C07FEB" w:rsidRPr="00CA5044">
        <w:rPr>
          <w:b/>
        </w:rPr>
        <w:t xml:space="preserve">выбора наихудшего (консервативного) значения из полученных </w:t>
      </w:r>
      <w:r w:rsidR="002C6153" w:rsidRPr="00CA5044">
        <w:rPr>
          <w:b/>
        </w:rPr>
        <w:t xml:space="preserve">значений </w:t>
      </w:r>
      <w:r w:rsidR="00C07FEB" w:rsidRPr="00CA5044">
        <w:rPr>
          <w:b/>
        </w:rPr>
        <w:t xml:space="preserve">внутренних рейтингов. </w:t>
      </w:r>
    </w:p>
    <w:p w14:paraId="272BBEB9" w14:textId="2DAF56B0" w:rsidR="004F48AB" w:rsidRDefault="004F48AB">
      <w:pPr>
        <w:rPr>
          <w:rFonts w:ascii="Times New Roman" w:eastAsiaTheme="minorEastAsia" w:hAnsi="Times New Roman" w:cs="Times New Roman"/>
          <w:b/>
          <w:bCs/>
          <w:sz w:val="24"/>
          <w:szCs w:val="24"/>
          <w:lang w:eastAsia="ru-RU"/>
        </w:rPr>
      </w:pPr>
      <w:r>
        <w:rPr>
          <w:rFonts w:ascii="Times New Roman" w:hAnsi="Times New Roman" w:cs="Times New Roman"/>
        </w:rPr>
        <w:br w:type="page"/>
      </w:r>
    </w:p>
    <w:p w14:paraId="3A9D6A4A" w14:textId="77777777" w:rsidR="00E942A6" w:rsidRPr="00CA5044" w:rsidRDefault="00E942A6" w:rsidP="00E942A6">
      <w:pPr>
        <w:pStyle w:val="ConsPlusTitle"/>
        <w:rPr>
          <w:rFonts w:ascii="Times New Roman" w:hAnsi="Times New Roman" w:cs="Times New Roman"/>
        </w:rPr>
      </w:pPr>
    </w:p>
    <w:p w14:paraId="06C25259" w14:textId="77777777" w:rsidR="00FF0DDB" w:rsidRDefault="00397884" w:rsidP="00FF0DDB">
      <w:pPr>
        <w:pStyle w:val="ConsPlusTitle"/>
        <w:ind w:firstLine="567"/>
        <w:outlineLvl w:val="0"/>
        <w:rPr>
          <w:rFonts w:ascii="Times New Roman" w:hAnsi="Times New Roman" w:cs="Times New Roman"/>
        </w:rPr>
      </w:pPr>
      <w:bookmarkStart w:id="7" w:name="_Toc130986301"/>
      <w:r w:rsidRPr="00CA5044">
        <w:rPr>
          <w:rFonts w:ascii="Times New Roman" w:hAnsi="Times New Roman" w:cs="Times New Roman"/>
        </w:rPr>
        <w:t>3. Алгоритм сопоставления</w:t>
      </w:r>
      <w:r w:rsidR="003E7305" w:rsidRPr="00CA5044">
        <w:rPr>
          <w:rFonts w:ascii="Times New Roman" w:hAnsi="Times New Roman" w:cs="Times New Roman"/>
        </w:rPr>
        <w:t xml:space="preserve"> рейтингов</w:t>
      </w:r>
      <w:r w:rsidRPr="00CA5044">
        <w:rPr>
          <w:rFonts w:ascii="Times New Roman" w:hAnsi="Times New Roman" w:cs="Times New Roman"/>
        </w:rPr>
        <w:t xml:space="preserve"> МРА</w:t>
      </w:r>
      <w:bookmarkEnd w:id="7"/>
    </w:p>
    <w:p w14:paraId="1A79FC7B" w14:textId="09A12984" w:rsidR="00397884" w:rsidRPr="00D06D37" w:rsidRDefault="00CA5044" w:rsidP="00FF0DDB">
      <w:pPr>
        <w:pStyle w:val="ConsPlusTitle"/>
        <w:ind w:firstLine="567"/>
        <w:outlineLvl w:val="0"/>
        <w:rPr>
          <w:rFonts w:ascii="Times New Roman" w:hAnsi="Times New Roman" w:cs="Times New Roman"/>
        </w:rPr>
      </w:pPr>
      <w:r>
        <w:rPr>
          <w:rFonts w:ascii="Times New Roman" w:hAnsi="Times New Roman" w:cs="Times New Roman"/>
        </w:rPr>
        <w:br/>
      </w:r>
      <w:bookmarkStart w:id="8" w:name="_Toc130986302"/>
      <w:r w:rsidR="00397884" w:rsidRPr="00CA5044">
        <w:rPr>
          <w:rFonts w:ascii="Times New Roman" w:hAnsi="Times New Roman" w:cs="Times New Roman"/>
          <w:b w:val="0"/>
        </w:rPr>
        <w:t>3.</w:t>
      </w:r>
      <w:r w:rsidR="008D475D" w:rsidRPr="00CA5044">
        <w:rPr>
          <w:rFonts w:ascii="Times New Roman" w:hAnsi="Times New Roman" w:cs="Times New Roman"/>
          <w:b w:val="0"/>
        </w:rPr>
        <w:t>1.</w:t>
      </w:r>
      <w:r w:rsidR="00397884" w:rsidRPr="00CA5044">
        <w:rPr>
          <w:rFonts w:ascii="Times New Roman" w:hAnsi="Times New Roman" w:cs="Times New Roman"/>
          <w:b w:val="0"/>
        </w:rPr>
        <w:t xml:space="preserve"> Общее описание подхода</w:t>
      </w:r>
      <w:bookmarkEnd w:id="8"/>
    </w:p>
    <w:p w14:paraId="2A0405CF" w14:textId="7879F7D1" w:rsidR="00BB67CC" w:rsidRPr="00CA5044" w:rsidRDefault="00981162" w:rsidP="004F48AB">
      <w:pPr>
        <w:pStyle w:val="ConsPlusNormal"/>
        <w:tabs>
          <w:tab w:val="left" w:pos="0"/>
        </w:tabs>
        <w:spacing w:after="120"/>
        <w:jc w:val="both"/>
        <w:rPr>
          <w:bCs/>
        </w:rPr>
      </w:pPr>
      <w:r>
        <w:rPr>
          <w:bCs/>
        </w:rPr>
        <w:t xml:space="preserve">3.1.1. </w:t>
      </w:r>
      <w:r w:rsidR="008D475D" w:rsidRPr="00CA5044">
        <w:rPr>
          <w:bCs/>
        </w:rPr>
        <w:t>Процесс соотнесения внешних и внутренних рейтингов</w:t>
      </w:r>
      <w:r w:rsidR="00455734" w:rsidRPr="00CA5044">
        <w:rPr>
          <w:bCs/>
        </w:rPr>
        <w:t xml:space="preserve"> </w:t>
      </w:r>
      <w:r w:rsidR="00455734" w:rsidRPr="00CA5044">
        <w:t>для резидентов всех стран, кроме Российской Федерации и Республики Беларусь,</w:t>
      </w:r>
      <w:r w:rsidR="008D475D" w:rsidRPr="00CA5044">
        <w:rPr>
          <w:bCs/>
        </w:rPr>
        <w:t xml:space="preserve"> состоит из двух этапов. На первом этапе анализируются эмпирические уровни дефолтов, наблюдаемые в сегменте компаний с соответствующими рейтингами внешних агентств (</w:t>
      </w:r>
      <w:r w:rsidR="008D475D" w:rsidRPr="00CA5044">
        <w:rPr>
          <w:bCs/>
          <w:lang w:val="en-US"/>
        </w:rPr>
        <w:t>S</w:t>
      </w:r>
      <w:r w:rsidR="008D475D" w:rsidRPr="00CA5044">
        <w:rPr>
          <w:bCs/>
        </w:rPr>
        <w:t>&amp;</w:t>
      </w:r>
      <w:r w:rsidR="008D475D" w:rsidRPr="00CA5044">
        <w:rPr>
          <w:bCs/>
          <w:lang w:val="en-US"/>
        </w:rPr>
        <w:t>P</w:t>
      </w:r>
      <w:r w:rsidR="008D475D" w:rsidRPr="00CA5044">
        <w:rPr>
          <w:bCs/>
        </w:rPr>
        <w:t xml:space="preserve">, </w:t>
      </w:r>
      <w:r w:rsidR="008D475D" w:rsidRPr="00CA5044">
        <w:rPr>
          <w:bCs/>
          <w:lang w:val="en-US"/>
        </w:rPr>
        <w:t>Fitch</w:t>
      </w:r>
      <w:r w:rsidR="008D475D" w:rsidRPr="00CA5044">
        <w:rPr>
          <w:bCs/>
        </w:rPr>
        <w:t xml:space="preserve">). На основе эмпирических данных подбирается функциональная зависимость </w:t>
      </w:r>
      <w:r w:rsidR="008D475D" w:rsidRPr="00CA5044">
        <w:rPr>
          <w:bCs/>
          <w:lang w:val="en-US"/>
        </w:rPr>
        <w:t>PD</w:t>
      </w:r>
      <w:r w:rsidR="008D475D" w:rsidRPr="00CA5044">
        <w:rPr>
          <w:bCs/>
        </w:rPr>
        <w:t xml:space="preserve"> от порядкового номера рейтинга в шкале внешних агентств. Второй этап представляет собой соотнесение внешних рейтингов и внутренних рейтингов Банка путем сравнения значений </w:t>
      </w:r>
      <w:r w:rsidR="008D475D" w:rsidRPr="00CA5044">
        <w:rPr>
          <w:bCs/>
          <w:lang w:val="en-US"/>
        </w:rPr>
        <w:t>PD</w:t>
      </w:r>
      <w:r w:rsidR="008D475D" w:rsidRPr="00CA5044">
        <w:rPr>
          <w:bCs/>
        </w:rPr>
        <w:t xml:space="preserve">, соответствующих внешним рейтингам, и уровней дефолта, определяемых в соответствии с рейтинговой шкалой Банка, утвержденной на Комитете по рискам Группы </w:t>
      </w:r>
      <w:hyperlink w:anchor="Par747" w:history="1">
        <w:r w:rsidR="008D475D" w:rsidRPr="00CA5044">
          <w:rPr>
            <w:rStyle w:val="af"/>
            <w:bCs/>
          </w:rPr>
          <w:t>/1/</w:t>
        </w:r>
      </w:hyperlink>
    </w:p>
    <w:p w14:paraId="648AE534" w14:textId="67C4D0BA" w:rsidR="006B085C" w:rsidRPr="00CA5044" w:rsidRDefault="006B085C" w:rsidP="00981162">
      <w:pPr>
        <w:pStyle w:val="ConsPlusNormal"/>
        <w:spacing w:before="120" w:after="120"/>
        <w:jc w:val="both"/>
        <w:outlineLvl w:val="1"/>
      </w:pPr>
      <w:bookmarkStart w:id="9" w:name="_Toc130986303"/>
      <w:r w:rsidRPr="00CA5044">
        <w:rPr>
          <w:bCs/>
        </w:rPr>
        <w:t>3</w:t>
      </w:r>
      <w:r w:rsidRPr="00981162">
        <w:t xml:space="preserve">.2. </w:t>
      </w:r>
      <w:r w:rsidRPr="00CA5044">
        <w:t>Сопоставление внешних рейтингов и наблюдаемых уровней дефолта</w:t>
      </w:r>
      <w:bookmarkEnd w:id="9"/>
    </w:p>
    <w:p w14:paraId="1D6E9B3F" w14:textId="1F6F5508" w:rsidR="006A0F24" w:rsidRPr="00CA5044" w:rsidRDefault="006B085C" w:rsidP="004F48AB">
      <w:pPr>
        <w:pStyle w:val="ConsPlusNormal"/>
        <w:tabs>
          <w:tab w:val="left" w:pos="0"/>
        </w:tabs>
        <w:spacing w:after="120"/>
        <w:jc w:val="both"/>
      </w:pPr>
      <w:r w:rsidRPr="00CA5044">
        <w:t>3.2.</w:t>
      </w:r>
      <w:r w:rsidR="00981162" w:rsidRPr="00CA5044">
        <w:t>1</w:t>
      </w:r>
      <w:r w:rsidR="00981162">
        <w:t xml:space="preserve">. </w:t>
      </w:r>
      <w:r w:rsidR="00981162" w:rsidRPr="00CA5044">
        <w:t>Для</w:t>
      </w:r>
      <w:r w:rsidR="005B54AB" w:rsidRPr="00CA5044">
        <w:t xml:space="preserve"> оценки уровней дефолтов по внешним рейтингам следует использовать наблюдаемые годовые уровни дефолта, поскольку внешние рейтинги компаний являются входными данными для рейтинговой модели, целью которой является прогнозирование вероятности дефолта </w:t>
      </w:r>
      <w:r w:rsidR="00FA07AC" w:rsidRPr="00CA5044">
        <w:t xml:space="preserve">контрагента </w:t>
      </w:r>
      <w:r w:rsidR="005B54AB" w:rsidRPr="00CA5044">
        <w:t>на го</w:t>
      </w:r>
      <w:r w:rsidR="00F255C0" w:rsidRPr="00CA5044">
        <w:t>ризонте одного года</w:t>
      </w:r>
      <w:r w:rsidR="00553437" w:rsidRPr="00CA5044">
        <w:t>. В Таблице 4</w:t>
      </w:r>
      <w:r w:rsidR="005B54AB" w:rsidRPr="00CA5044">
        <w:t xml:space="preserve"> приведен пример сравнения рейтингов кредитных агентств S&amp;P и Fitch и опубликованные наблюдаемые уровни дефолта в корпоративном сегменте.</w:t>
      </w:r>
    </w:p>
    <w:p w14:paraId="26B1A13A" w14:textId="0BE36E8E" w:rsidR="004320E5" w:rsidRPr="00CA5044" w:rsidRDefault="00553437" w:rsidP="00D06D37">
      <w:pPr>
        <w:pStyle w:val="ConsPlusNormal"/>
        <w:spacing w:after="120"/>
        <w:ind w:firstLine="567"/>
        <w:jc w:val="both"/>
      </w:pPr>
      <w:r w:rsidRPr="00CA5044">
        <w:t>Таблица 4</w:t>
      </w:r>
      <w:r w:rsidR="0016310F" w:rsidRPr="00CA5044">
        <w:t>. Наблюдаемые уровни дефолта</w:t>
      </w:r>
    </w:p>
    <w:tbl>
      <w:tblPr>
        <w:tblStyle w:val="af1"/>
        <w:tblW w:w="0" w:type="auto"/>
        <w:jc w:val="center"/>
        <w:tblLook w:val="04A0" w:firstRow="1" w:lastRow="0" w:firstColumn="1" w:lastColumn="0" w:noHBand="0" w:noVBand="1"/>
      </w:tblPr>
      <w:tblGrid>
        <w:gridCol w:w="1180"/>
        <w:gridCol w:w="1420"/>
        <w:gridCol w:w="1076"/>
        <w:gridCol w:w="1120"/>
        <w:gridCol w:w="1436"/>
        <w:gridCol w:w="1076"/>
      </w:tblGrid>
      <w:tr w:rsidR="0016310F" w:rsidRPr="00CA5044" w14:paraId="16DA4BB2" w14:textId="77777777" w:rsidTr="00CE1D82">
        <w:trPr>
          <w:trHeight w:val="300"/>
          <w:jc w:val="center"/>
        </w:trPr>
        <w:tc>
          <w:tcPr>
            <w:tcW w:w="1180" w:type="dxa"/>
            <w:noWrap/>
            <w:hideMark/>
          </w:tcPr>
          <w:p w14:paraId="22F80776" w14:textId="77777777" w:rsidR="0016310F" w:rsidRPr="00CA5044" w:rsidRDefault="0016310F" w:rsidP="00E942A6">
            <w:pPr>
              <w:pStyle w:val="ConsPlusNormal"/>
              <w:jc w:val="center"/>
            </w:pPr>
            <w:r w:rsidRPr="00CA5044">
              <w:t>#</w:t>
            </w:r>
          </w:p>
        </w:tc>
        <w:tc>
          <w:tcPr>
            <w:tcW w:w="1420" w:type="dxa"/>
            <w:noWrap/>
            <w:hideMark/>
          </w:tcPr>
          <w:p w14:paraId="204305FF" w14:textId="77777777" w:rsidR="0016310F" w:rsidRPr="00CA5044" w:rsidRDefault="0016310F" w:rsidP="00E942A6">
            <w:pPr>
              <w:pStyle w:val="ConsPlusNormal"/>
              <w:jc w:val="center"/>
            </w:pPr>
            <w:r w:rsidRPr="00CA5044">
              <w:t>Fitch Rating</w:t>
            </w:r>
          </w:p>
        </w:tc>
        <w:tc>
          <w:tcPr>
            <w:tcW w:w="1076" w:type="dxa"/>
            <w:noWrap/>
            <w:hideMark/>
          </w:tcPr>
          <w:p w14:paraId="4649D018" w14:textId="77777777" w:rsidR="0016310F" w:rsidRPr="00CA5044" w:rsidRDefault="0016310F" w:rsidP="00E942A6">
            <w:pPr>
              <w:pStyle w:val="ConsPlusNormal"/>
              <w:jc w:val="center"/>
            </w:pPr>
            <w:r w:rsidRPr="00CA5044">
              <w:t>DR</w:t>
            </w:r>
          </w:p>
        </w:tc>
        <w:tc>
          <w:tcPr>
            <w:tcW w:w="1120" w:type="dxa"/>
            <w:noWrap/>
            <w:hideMark/>
          </w:tcPr>
          <w:p w14:paraId="18C0F500" w14:textId="77777777" w:rsidR="0016310F" w:rsidRPr="00CA5044" w:rsidRDefault="0016310F" w:rsidP="00E942A6">
            <w:pPr>
              <w:pStyle w:val="ConsPlusNormal"/>
              <w:jc w:val="center"/>
            </w:pPr>
            <w:r w:rsidRPr="00CA5044">
              <w:t>#</w:t>
            </w:r>
          </w:p>
        </w:tc>
        <w:tc>
          <w:tcPr>
            <w:tcW w:w="1436" w:type="dxa"/>
            <w:noWrap/>
            <w:hideMark/>
          </w:tcPr>
          <w:p w14:paraId="3D83B108" w14:textId="77777777" w:rsidR="0016310F" w:rsidRPr="00CA5044" w:rsidRDefault="0016310F" w:rsidP="00E942A6">
            <w:pPr>
              <w:pStyle w:val="ConsPlusNormal"/>
              <w:jc w:val="center"/>
            </w:pPr>
            <w:r w:rsidRPr="00CA5044">
              <w:t>S&amp;P Rating</w:t>
            </w:r>
          </w:p>
        </w:tc>
        <w:tc>
          <w:tcPr>
            <w:tcW w:w="834" w:type="dxa"/>
            <w:noWrap/>
            <w:hideMark/>
          </w:tcPr>
          <w:p w14:paraId="002B43F2" w14:textId="56677118" w:rsidR="0016310F" w:rsidRPr="00CA5044" w:rsidRDefault="0016310F" w:rsidP="00E942A6">
            <w:pPr>
              <w:pStyle w:val="ConsPlusNormal"/>
              <w:jc w:val="center"/>
            </w:pPr>
            <w:r w:rsidRPr="00CA5044">
              <w:t>DR</w:t>
            </w:r>
          </w:p>
        </w:tc>
      </w:tr>
      <w:tr w:rsidR="0016310F" w:rsidRPr="00CA5044" w14:paraId="7C15F987" w14:textId="77777777" w:rsidTr="00340A44">
        <w:trPr>
          <w:trHeight w:val="300"/>
          <w:jc w:val="center"/>
        </w:trPr>
        <w:tc>
          <w:tcPr>
            <w:tcW w:w="1180" w:type="dxa"/>
            <w:shd w:val="clear" w:color="auto" w:fill="auto"/>
            <w:noWrap/>
            <w:hideMark/>
          </w:tcPr>
          <w:p w14:paraId="4F96A8A8" w14:textId="77777777" w:rsidR="0016310F" w:rsidRPr="00CA5044" w:rsidRDefault="0016310F" w:rsidP="00E942A6">
            <w:pPr>
              <w:pStyle w:val="ConsPlusNormal"/>
              <w:jc w:val="center"/>
            </w:pPr>
            <w:r w:rsidRPr="00CA5044">
              <w:t>1</w:t>
            </w:r>
          </w:p>
        </w:tc>
        <w:tc>
          <w:tcPr>
            <w:tcW w:w="1420" w:type="dxa"/>
            <w:shd w:val="clear" w:color="auto" w:fill="auto"/>
            <w:noWrap/>
            <w:hideMark/>
          </w:tcPr>
          <w:p w14:paraId="61D117B1" w14:textId="77777777" w:rsidR="0016310F" w:rsidRPr="00CA5044" w:rsidRDefault="0016310F" w:rsidP="00E942A6">
            <w:pPr>
              <w:pStyle w:val="ConsPlusNormal"/>
              <w:jc w:val="center"/>
            </w:pPr>
            <w:r w:rsidRPr="00CA5044">
              <w:t>AAA</w:t>
            </w:r>
          </w:p>
        </w:tc>
        <w:tc>
          <w:tcPr>
            <w:tcW w:w="1076" w:type="dxa"/>
            <w:shd w:val="clear" w:color="auto" w:fill="auto"/>
            <w:noWrap/>
            <w:hideMark/>
          </w:tcPr>
          <w:p w14:paraId="2D86CB7A" w14:textId="77777777" w:rsidR="0016310F" w:rsidRPr="00CA5044" w:rsidRDefault="0016310F" w:rsidP="00E942A6">
            <w:pPr>
              <w:pStyle w:val="ConsPlusNormal"/>
              <w:jc w:val="center"/>
            </w:pPr>
            <w:r w:rsidRPr="00CA5044">
              <w:t>0,115%</w:t>
            </w:r>
          </w:p>
        </w:tc>
        <w:tc>
          <w:tcPr>
            <w:tcW w:w="1120" w:type="dxa"/>
            <w:shd w:val="clear" w:color="auto" w:fill="auto"/>
            <w:noWrap/>
            <w:hideMark/>
          </w:tcPr>
          <w:p w14:paraId="2738C98F" w14:textId="77777777" w:rsidR="0016310F" w:rsidRPr="00CA5044" w:rsidRDefault="0016310F" w:rsidP="00E942A6">
            <w:pPr>
              <w:pStyle w:val="ConsPlusNormal"/>
              <w:jc w:val="center"/>
            </w:pPr>
            <w:r w:rsidRPr="00CA5044">
              <w:t>1</w:t>
            </w:r>
          </w:p>
        </w:tc>
        <w:tc>
          <w:tcPr>
            <w:tcW w:w="1436" w:type="dxa"/>
            <w:shd w:val="clear" w:color="auto" w:fill="auto"/>
            <w:noWrap/>
            <w:hideMark/>
          </w:tcPr>
          <w:p w14:paraId="48993C4E" w14:textId="77777777" w:rsidR="0016310F" w:rsidRPr="00CA5044" w:rsidRDefault="0016310F" w:rsidP="00E942A6">
            <w:pPr>
              <w:pStyle w:val="ConsPlusNormal"/>
              <w:jc w:val="center"/>
            </w:pPr>
            <w:r w:rsidRPr="00CA5044">
              <w:t>AAA</w:t>
            </w:r>
          </w:p>
        </w:tc>
        <w:tc>
          <w:tcPr>
            <w:tcW w:w="834" w:type="dxa"/>
            <w:shd w:val="clear" w:color="auto" w:fill="auto"/>
            <w:noWrap/>
            <w:hideMark/>
          </w:tcPr>
          <w:p w14:paraId="39AB4F82" w14:textId="77777777" w:rsidR="0016310F" w:rsidRPr="00CA5044" w:rsidRDefault="0016310F" w:rsidP="00E942A6">
            <w:pPr>
              <w:pStyle w:val="ConsPlusNormal"/>
              <w:jc w:val="center"/>
            </w:pPr>
            <w:r w:rsidRPr="00CA5044">
              <w:t>0,000%</w:t>
            </w:r>
          </w:p>
        </w:tc>
      </w:tr>
      <w:tr w:rsidR="0016310F" w:rsidRPr="00CA5044" w14:paraId="1708B5DF" w14:textId="77777777" w:rsidTr="00340A44">
        <w:trPr>
          <w:trHeight w:val="300"/>
          <w:jc w:val="center"/>
        </w:trPr>
        <w:tc>
          <w:tcPr>
            <w:tcW w:w="1180" w:type="dxa"/>
            <w:shd w:val="clear" w:color="auto" w:fill="auto"/>
            <w:noWrap/>
            <w:hideMark/>
          </w:tcPr>
          <w:p w14:paraId="72129EEF" w14:textId="77777777" w:rsidR="0016310F" w:rsidRPr="00CA5044" w:rsidRDefault="0016310F" w:rsidP="00E942A6">
            <w:pPr>
              <w:pStyle w:val="ConsPlusNormal"/>
              <w:jc w:val="center"/>
            </w:pPr>
            <w:r w:rsidRPr="00CA5044">
              <w:t>2</w:t>
            </w:r>
          </w:p>
        </w:tc>
        <w:tc>
          <w:tcPr>
            <w:tcW w:w="1420" w:type="dxa"/>
            <w:shd w:val="clear" w:color="auto" w:fill="auto"/>
            <w:noWrap/>
            <w:hideMark/>
          </w:tcPr>
          <w:p w14:paraId="4F68306F" w14:textId="77777777" w:rsidR="0016310F" w:rsidRPr="00CA5044" w:rsidRDefault="0016310F" w:rsidP="00E942A6">
            <w:pPr>
              <w:pStyle w:val="ConsPlusNormal"/>
              <w:jc w:val="center"/>
            </w:pPr>
            <w:r w:rsidRPr="00CA5044">
              <w:t>AA+</w:t>
            </w:r>
          </w:p>
        </w:tc>
        <w:tc>
          <w:tcPr>
            <w:tcW w:w="1076" w:type="dxa"/>
            <w:shd w:val="clear" w:color="auto" w:fill="auto"/>
            <w:noWrap/>
            <w:hideMark/>
          </w:tcPr>
          <w:p w14:paraId="6B16E4AB" w14:textId="77777777" w:rsidR="0016310F" w:rsidRPr="00CA5044" w:rsidRDefault="0016310F" w:rsidP="00E942A6">
            <w:pPr>
              <w:pStyle w:val="ConsPlusNormal"/>
              <w:jc w:val="center"/>
            </w:pPr>
            <w:r w:rsidRPr="00CA5044">
              <w:t>0,000%</w:t>
            </w:r>
          </w:p>
        </w:tc>
        <w:tc>
          <w:tcPr>
            <w:tcW w:w="1120" w:type="dxa"/>
            <w:shd w:val="clear" w:color="auto" w:fill="auto"/>
            <w:noWrap/>
            <w:hideMark/>
          </w:tcPr>
          <w:p w14:paraId="684F65DC" w14:textId="77777777" w:rsidR="0016310F" w:rsidRPr="00CA5044" w:rsidRDefault="0016310F" w:rsidP="00E942A6">
            <w:pPr>
              <w:pStyle w:val="ConsPlusNormal"/>
              <w:jc w:val="center"/>
            </w:pPr>
            <w:r w:rsidRPr="00CA5044">
              <w:t>2</w:t>
            </w:r>
          </w:p>
        </w:tc>
        <w:tc>
          <w:tcPr>
            <w:tcW w:w="1436" w:type="dxa"/>
            <w:shd w:val="clear" w:color="auto" w:fill="auto"/>
            <w:noWrap/>
            <w:hideMark/>
          </w:tcPr>
          <w:p w14:paraId="49039EEF" w14:textId="77777777" w:rsidR="0016310F" w:rsidRPr="00CA5044" w:rsidRDefault="0016310F" w:rsidP="00E942A6">
            <w:pPr>
              <w:pStyle w:val="ConsPlusNormal"/>
              <w:jc w:val="center"/>
            </w:pPr>
            <w:r w:rsidRPr="00CA5044">
              <w:t>AA+</w:t>
            </w:r>
          </w:p>
        </w:tc>
        <w:tc>
          <w:tcPr>
            <w:tcW w:w="834" w:type="dxa"/>
            <w:shd w:val="clear" w:color="auto" w:fill="auto"/>
            <w:noWrap/>
            <w:hideMark/>
          </w:tcPr>
          <w:p w14:paraId="2AF513E3" w14:textId="77777777" w:rsidR="0016310F" w:rsidRPr="00CA5044" w:rsidRDefault="0016310F" w:rsidP="00E942A6">
            <w:pPr>
              <w:pStyle w:val="ConsPlusNormal"/>
              <w:jc w:val="center"/>
            </w:pPr>
            <w:r w:rsidRPr="00CA5044">
              <w:t>0,000%</w:t>
            </w:r>
          </w:p>
        </w:tc>
      </w:tr>
      <w:tr w:rsidR="0016310F" w:rsidRPr="00CA5044" w14:paraId="30EE48A5" w14:textId="77777777" w:rsidTr="00340A44">
        <w:trPr>
          <w:trHeight w:val="300"/>
          <w:jc w:val="center"/>
        </w:trPr>
        <w:tc>
          <w:tcPr>
            <w:tcW w:w="1180" w:type="dxa"/>
            <w:shd w:val="clear" w:color="auto" w:fill="auto"/>
            <w:noWrap/>
            <w:hideMark/>
          </w:tcPr>
          <w:p w14:paraId="4435EDA6" w14:textId="77777777" w:rsidR="0016310F" w:rsidRPr="00CA5044" w:rsidRDefault="0016310F" w:rsidP="00E942A6">
            <w:pPr>
              <w:pStyle w:val="ConsPlusNormal"/>
              <w:jc w:val="center"/>
            </w:pPr>
            <w:r w:rsidRPr="00CA5044">
              <w:t>3</w:t>
            </w:r>
          </w:p>
        </w:tc>
        <w:tc>
          <w:tcPr>
            <w:tcW w:w="1420" w:type="dxa"/>
            <w:shd w:val="clear" w:color="auto" w:fill="auto"/>
            <w:noWrap/>
            <w:hideMark/>
          </w:tcPr>
          <w:p w14:paraId="63EAD7A3" w14:textId="77777777" w:rsidR="0016310F" w:rsidRPr="00CA5044" w:rsidRDefault="0016310F" w:rsidP="00E942A6">
            <w:pPr>
              <w:pStyle w:val="ConsPlusNormal"/>
              <w:jc w:val="center"/>
            </w:pPr>
            <w:r w:rsidRPr="00CA5044">
              <w:t>AA</w:t>
            </w:r>
          </w:p>
        </w:tc>
        <w:tc>
          <w:tcPr>
            <w:tcW w:w="1076" w:type="dxa"/>
            <w:shd w:val="clear" w:color="auto" w:fill="auto"/>
            <w:noWrap/>
            <w:hideMark/>
          </w:tcPr>
          <w:p w14:paraId="435F7C5B" w14:textId="77777777" w:rsidR="0016310F" w:rsidRPr="00CA5044" w:rsidRDefault="0016310F" w:rsidP="00E942A6">
            <w:pPr>
              <w:pStyle w:val="ConsPlusNormal"/>
              <w:jc w:val="center"/>
            </w:pPr>
            <w:r w:rsidRPr="00CA5044">
              <w:t>0,000%</w:t>
            </w:r>
          </w:p>
        </w:tc>
        <w:tc>
          <w:tcPr>
            <w:tcW w:w="1120" w:type="dxa"/>
            <w:shd w:val="clear" w:color="auto" w:fill="auto"/>
            <w:noWrap/>
            <w:hideMark/>
          </w:tcPr>
          <w:p w14:paraId="4132775D" w14:textId="77777777" w:rsidR="0016310F" w:rsidRPr="00CA5044" w:rsidRDefault="0016310F" w:rsidP="00E942A6">
            <w:pPr>
              <w:pStyle w:val="ConsPlusNormal"/>
              <w:jc w:val="center"/>
            </w:pPr>
            <w:r w:rsidRPr="00CA5044">
              <w:t>3</w:t>
            </w:r>
          </w:p>
        </w:tc>
        <w:tc>
          <w:tcPr>
            <w:tcW w:w="1436" w:type="dxa"/>
            <w:shd w:val="clear" w:color="auto" w:fill="auto"/>
            <w:noWrap/>
            <w:hideMark/>
          </w:tcPr>
          <w:p w14:paraId="481A0F7D" w14:textId="77777777" w:rsidR="0016310F" w:rsidRPr="00CA5044" w:rsidRDefault="0016310F" w:rsidP="00E942A6">
            <w:pPr>
              <w:pStyle w:val="ConsPlusNormal"/>
              <w:jc w:val="center"/>
            </w:pPr>
            <w:r w:rsidRPr="00CA5044">
              <w:t>AA</w:t>
            </w:r>
          </w:p>
        </w:tc>
        <w:tc>
          <w:tcPr>
            <w:tcW w:w="834" w:type="dxa"/>
            <w:shd w:val="clear" w:color="auto" w:fill="auto"/>
            <w:noWrap/>
            <w:hideMark/>
          </w:tcPr>
          <w:p w14:paraId="2AD10D0C" w14:textId="77777777" w:rsidR="0016310F" w:rsidRPr="00CA5044" w:rsidRDefault="0016310F" w:rsidP="00E942A6">
            <w:pPr>
              <w:pStyle w:val="ConsPlusNormal"/>
              <w:jc w:val="center"/>
            </w:pPr>
            <w:r w:rsidRPr="00CA5044">
              <w:t>0,020%</w:t>
            </w:r>
          </w:p>
        </w:tc>
      </w:tr>
      <w:tr w:rsidR="0016310F" w:rsidRPr="00CA5044" w14:paraId="4C801B63" w14:textId="77777777" w:rsidTr="00340A44">
        <w:trPr>
          <w:trHeight w:val="300"/>
          <w:jc w:val="center"/>
        </w:trPr>
        <w:tc>
          <w:tcPr>
            <w:tcW w:w="1180" w:type="dxa"/>
            <w:shd w:val="clear" w:color="auto" w:fill="auto"/>
            <w:noWrap/>
            <w:hideMark/>
          </w:tcPr>
          <w:p w14:paraId="4065C020" w14:textId="77777777" w:rsidR="0016310F" w:rsidRPr="00CA5044" w:rsidRDefault="0016310F" w:rsidP="00E942A6">
            <w:pPr>
              <w:pStyle w:val="ConsPlusNormal"/>
              <w:jc w:val="center"/>
            </w:pPr>
            <w:r w:rsidRPr="00CA5044">
              <w:t>4</w:t>
            </w:r>
          </w:p>
        </w:tc>
        <w:tc>
          <w:tcPr>
            <w:tcW w:w="1420" w:type="dxa"/>
            <w:shd w:val="clear" w:color="auto" w:fill="auto"/>
            <w:noWrap/>
            <w:hideMark/>
          </w:tcPr>
          <w:p w14:paraId="1A8871D4" w14:textId="77777777" w:rsidR="0016310F" w:rsidRPr="00CA5044" w:rsidRDefault="0016310F" w:rsidP="00E942A6">
            <w:pPr>
              <w:pStyle w:val="ConsPlusNormal"/>
              <w:jc w:val="center"/>
            </w:pPr>
            <w:r w:rsidRPr="00CA5044">
              <w:t>AA–</w:t>
            </w:r>
          </w:p>
        </w:tc>
        <w:tc>
          <w:tcPr>
            <w:tcW w:w="1076" w:type="dxa"/>
            <w:shd w:val="clear" w:color="auto" w:fill="auto"/>
            <w:noWrap/>
            <w:hideMark/>
          </w:tcPr>
          <w:p w14:paraId="7F83A28F" w14:textId="77777777" w:rsidR="0016310F" w:rsidRPr="00CA5044" w:rsidRDefault="0016310F" w:rsidP="00E942A6">
            <w:pPr>
              <w:pStyle w:val="ConsPlusNormal"/>
              <w:jc w:val="center"/>
            </w:pPr>
            <w:r w:rsidRPr="00CA5044">
              <w:t>0,079%</w:t>
            </w:r>
          </w:p>
        </w:tc>
        <w:tc>
          <w:tcPr>
            <w:tcW w:w="1120" w:type="dxa"/>
            <w:shd w:val="clear" w:color="auto" w:fill="auto"/>
            <w:noWrap/>
            <w:hideMark/>
          </w:tcPr>
          <w:p w14:paraId="78005244" w14:textId="77777777" w:rsidR="0016310F" w:rsidRPr="00CA5044" w:rsidRDefault="0016310F" w:rsidP="00E942A6">
            <w:pPr>
              <w:pStyle w:val="ConsPlusNormal"/>
              <w:jc w:val="center"/>
            </w:pPr>
            <w:r w:rsidRPr="00CA5044">
              <w:t>4</w:t>
            </w:r>
          </w:p>
        </w:tc>
        <w:tc>
          <w:tcPr>
            <w:tcW w:w="1436" w:type="dxa"/>
            <w:shd w:val="clear" w:color="auto" w:fill="auto"/>
            <w:noWrap/>
            <w:hideMark/>
          </w:tcPr>
          <w:p w14:paraId="3F60E088" w14:textId="77777777" w:rsidR="0016310F" w:rsidRPr="00CA5044" w:rsidRDefault="0016310F" w:rsidP="00E942A6">
            <w:pPr>
              <w:pStyle w:val="ConsPlusNormal"/>
              <w:jc w:val="center"/>
            </w:pPr>
            <w:r w:rsidRPr="00CA5044">
              <w:t>AA-</w:t>
            </w:r>
          </w:p>
        </w:tc>
        <w:tc>
          <w:tcPr>
            <w:tcW w:w="834" w:type="dxa"/>
            <w:shd w:val="clear" w:color="auto" w:fill="auto"/>
            <w:noWrap/>
            <w:hideMark/>
          </w:tcPr>
          <w:p w14:paraId="0292958E" w14:textId="77777777" w:rsidR="0016310F" w:rsidRPr="00CA5044" w:rsidRDefault="0016310F" w:rsidP="00E942A6">
            <w:pPr>
              <w:pStyle w:val="ConsPlusNormal"/>
              <w:jc w:val="center"/>
            </w:pPr>
            <w:r w:rsidRPr="00CA5044">
              <w:t>0,030%</w:t>
            </w:r>
          </w:p>
        </w:tc>
      </w:tr>
      <w:tr w:rsidR="0016310F" w:rsidRPr="00CA5044" w14:paraId="703092AF" w14:textId="77777777" w:rsidTr="00340A44">
        <w:trPr>
          <w:trHeight w:val="300"/>
          <w:jc w:val="center"/>
        </w:trPr>
        <w:tc>
          <w:tcPr>
            <w:tcW w:w="1180" w:type="dxa"/>
            <w:shd w:val="clear" w:color="auto" w:fill="auto"/>
            <w:noWrap/>
            <w:hideMark/>
          </w:tcPr>
          <w:p w14:paraId="69A784A6" w14:textId="77777777" w:rsidR="0016310F" w:rsidRPr="00CA5044" w:rsidRDefault="0016310F" w:rsidP="00E942A6">
            <w:pPr>
              <w:pStyle w:val="ConsPlusNormal"/>
              <w:jc w:val="center"/>
            </w:pPr>
            <w:r w:rsidRPr="00CA5044">
              <w:t>5</w:t>
            </w:r>
          </w:p>
        </w:tc>
        <w:tc>
          <w:tcPr>
            <w:tcW w:w="1420" w:type="dxa"/>
            <w:shd w:val="clear" w:color="auto" w:fill="auto"/>
            <w:noWrap/>
            <w:hideMark/>
          </w:tcPr>
          <w:p w14:paraId="5A98C36C" w14:textId="77777777" w:rsidR="0016310F" w:rsidRPr="00CA5044" w:rsidRDefault="0016310F" w:rsidP="00E942A6">
            <w:pPr>
              <w:pStyle w:val="ConsPlusNormal"/>
              <w:jc w:val="center"/>
            </w:pPr>
            <w:r w:rsidRPr="00CA5044">
              <w:t>A+</w:t>
            </w:r>
          </w:p>
        </w:tc>
        <w:tc>
          <w:tcPr>
            <w:tcW w:w="1076" w:type="dxa"/>
            <w:shd w:val="clear" w:color="auto" w:fill="auto"/>
            <w:noWrap/>
            <w:hideMark/>
          </w:tcPr>
          <w:p w14:paraId="318DEE63" w14:textId="77777777" w:rsidR="0016310F" w:rsidRPr="00CA5044" w:rsidRDefault="0016310F" w:rsidP="00E942A6">
            <w:pPr>
              <w:pStyle w:val="ConsPlusNormal"/>
              <w:jc w:val="center"/>
            </w:pPr>
            <w:r w:rsidRPr="00CA5044">
              <w:t>0,000%</w:t>
            </w:r>
          </w:p>
        </w:tc>
        <w:tc>
          <w:tcPr>
            <w:tcW w:w="1120" w:type="dxa"/>
            <w:shd w:val="clear" w:color="auto" w:fill="auto"/>
            <w:noWrap/>
            <w:hideMark/>
          </w:tcPr>
          <w:p w14:paraId="2CFF11E0" w14:textId="77777777" w:rsidR="0016310F" w:rsidRPr="00CA5044" w:rsidRDefault="0016310F" w:rsidP="00E942A6">
            <w:pPr>
              <w:pStyle w:val="ConsPlusNormal"/>
              <w:jc w:val="center"/>
            </w:pPr>
            <w:r w:rsidRPr="00CA5044">
              <w:t>5</w:t>
            </w:r>
          </w:p>
        </w:tc>
        <w:tc>
          <w:tcPr>
            <w:tcW w:w="1436" w:type="dxa"/>
            <w:shd w:val="clear" w:color="auto" w:fill="auto"/>
            <w:noWrap/>
            <w:hideMark/>
          </w:tcPr>
          <w:p w14:paraId="505D83E8" w14:textId="77777777" w:rsidR="0016310F" w:rsidRPr="00CA5044" w:rsidRDefault="0016310F" w:rsidP="00E942A6">
            <w:pPr>
              <w:pStyle w:val="ConsPlusNormal"/>
              <w:jc w:val="center"/>
            </w:pPr>
            <w:r w:rsidRPr="00CA5044">
              <w:t>A+</w:t>
            </w:r>
          </w:p>
        </w:tc>
        <w:tc>
          <w:tcPr>
            <w:tcW w:w="834" w:type="dxa"/>
            <w:shd w:val="clear" w:color="auto" w:fill="auto"/>
            <w:noWrap/>
            <w:hideMark/>
          </w:tcPr>
          <w:p w14:paraId="2E9A4AB3" w14:textId="77777777" w:rsidR="0016310F" w:rsidRPr="00CA5044" w:rsidRDefault="0016310F" w:rsidP="00E942A6">
            <w:pPr>
              <w:pStyle w:val="ConsPlusNormal"/>
              <w:jc w:val="center"/>
            </w:pPr>
            <w:r w:rsidRPr="00CA5044">
              <w:t>0,050%</w:t>
            </w:r>
          </w:p>
        </w:tc>
      </w:tr>
      <w:tr w:rsidR="0016310F" w:rsidRPr="00CA5044" w14:paraId="43881D9A" w14:textId="77777777" w:rsidTr="00340A44">
        <w:trPr>
          <w:trHeight w:val="300"/>
          <w:jc w:val="center"/>
        </w:trPr>
        <w:tc>
          <w:tcPr>
            <w:tcW w:w="1180" w:type="dxa"/>
            <w:shd w:val="clear" w:color="auto" w:fill="auto"/>
            <w:noWrap/>
            <w:hideMark/>
          </w:tcPr>
          <w:p w14:paraId="127845BA" w14:textId="77777777" w:rsidR="0016310F" w:rsidRPr="00CA5044" w:rsidRDefault="0016310F" w:rsidP="00E942A6">
            <w:pPr>
              <w:pStyle w:val="ConsPlusNormal"/>
              <w:jc w:val="center"/>
            </w:pPr>
            <w:r w:rsidRPr="00CA5044">
              <w:t>6</w:t>
            </w:r>
          </w:p>
        </w:tc>
        <w:tc>
          <w:tcPr>
            <w:tcW w:w="1420" w:type="dxa"/>
            <w:shd w:val="clear" w:color="auto" w:fill="auto"/>
            <w:noWrap/>
            <w:hideMark/>
          </w:tcPr>
          <w:p w14:paraId="2B17B7AE" w14:textId="77777777" w:rsidR="0016310F" w:rsidRPr="00CA5044" w:rsidRDefault="0016310F" w:rsidP="00E942A6">
            <w:pPr>
              <w:pStyle w:val="ConsPlusNormal"/>
              <w:jc w:val="center"/>
            </w:pPr>
            <w:r w:rsidRPr="00CA5044">
              <w:t>A</w:t>
            </w:r>
          </w:p>
        </w:tc>
        <w:tc>
          <w:tcPr>
            <w:tcW w:w="1076" w:type="dxa"/>
            <w:shd w:val="clear" w:color="auto" w:fill="auto"/>
            <w:noWrap/>
            <w:hideMark/>
          </w:tcPr>
          <w:p w14:paraId="47EE5026" w14:textId="77777777" w:rsidR="0016310F" w:rsidRPr="00CA5044" w:rsidRDefault="0016310F" w:rsidP="00E942A6">
            <w:pPr>
              <w:pStyle w:val="ConsPlusNormal"/>
              <w:jc w:val="center"/>
            </w:pPr>
            <w:r w:rsidRPr="00CA5044">
              <w:t>0,068%</w:t>
            </w:r>
          </w:p>
        </w:tc>
        <w:tc>
          <w:tcPr>
            <w:tcW w:w="1120" w:type="dxa"/>
            <w:shd w:val="clear" w:color="auto" w:fill="auto"/>
            <w:noWrap/>
            <w:hideMark/>
          </w:tcPr>
          <w:p w14:paraId="1C8595A7" w14:textId="77777777" w:rsidR="0016310F" w:rsidRPr="00CA5044" w:rsidRDefault="0016310F" w:rsidP="00E942A6">
            <w:pPr>
              <w:pStyle w:val="ConsPlusNormal"/>
              <w:jc w:val="center"/>
            </w:pPr>
            <w:r w:rsidRPr="00CA5044">
              <w:t>6</w:t>
            </w:r>
          </w:p>
        </w:tc>
        <w:tc>
          <w:tcPr>
            <w:tcW w:w="1436" w:type="dxa"/>
            <w:shd w:val="clear" w:color="auto" w:fill="auto"/>
            <w:noWrap/>
            <w:hideMark/>
          </w:tcPr>
          <w:p w14:paraId="4BCAE4F5" w14:textId="77777777" w:rsidR="0016310F" w:rsidRPr="00CA5044" w:rsidRDefault="0016310F" w:rsidP="00E942A6">
            <w:pPr>
              <w:pStyle w:val="ConsPlusNormal"/>
              <w:jc w:val="center"/>
            </w:pPr>
            <w:r w:rsidRPr="00CA5044">
              <w:t>A</w:t>
            </w:r>
          </w:p>
        </w:tc>
        <w:tc>
          <w:tcPr>
            <w:tcW w:w="834" w:type="dxa"/>
            <w:shd w:val="clear" w:color="auto" w:fill="auto"/>
            <w:noWrap/>
            <w:hideMark/>
          </w:tcPr>
          <w:p w14:paraId="41BE7B2C" w14:textId="77777777" w:rsidR="0016310F" w:rsidRPr="00CA5044" w:rsidRDefault="0016310F" w:rsidP="00E942A6">
            <w:pPr>
              <w:pStyle w:val="ConsPlusNormal"/>
              <w:jc w:val="center"/>
            </w:pPr>
            <w:r w:rsidRPr="00CA5044">
              <w:t>0,050%</w:t>
            </w:r>
          </w:p>
        </w:tc>
      </w:tr>
      <w:tr w:rsidR="0016310F" w:rsidRPr="00CA5044" w14:paraId="0266403A" w14:textId="77777777" w:rsidTr="00340A44">
        <w:trPr>
          <w:trHeight w:val="300"/>
          <w:jc w:val="center"/>
        </w:trPr>
        <w:tc>
          <w:tcPr>
            <w:tcW w:w="1180" w:type="dxa"/>
            <w:shd w:val="clear" w:color="auto" w:fill="auto"/>
            <w:noWrap/>
            <w:hideMark/>
          </w:tcPr>
          <w:p w14:paraId="57E475E2" w14:textId="77777777" w:rsidR="0016310F" w:rsidRPr="00CA5044" w:rsidRDefault="0016310F" w:rsidP="00E942A6">
            <w:pPr>
              <w:pStyle w:val="ConsPlusNormal"/>
              <w:jc w:val="center"/>
            </w:pPr>
            <w:r w:rsidRPr="00CA5044">
              <w:t>7</w:t>
            </w:r>
          </w:p>
        </w:tc>
        <w:tc>
          <w:tcPr>
            <w:tcW w:w="1420" w:type="dxa"/>
            <w:shd w:val="clear" w:color="auto" w:fill="auto"/>
            <w:noWrap/>
            <w:hideMark/>
          </w:tcPr>
          <w:p w14:paraId="728B503E" w14:textId="77777777" w:rsidR="0016310F" w:rsidRPr="00CA5044" w:rsidRDefault="0016310F" w:rsidP="00E942A6">
            <w:pPr>
              <w:pStyle w:val="ConsPlusNormal"/>
              <w:jc w:val="center"/>
            </w:pPr>
            <w:r w:rsidRPr="00CA5044">
              <w:t>A–</w:t>
            </w:r>
          </w:p>
        </w:tc>
        <w:tc>
          <w:tcPr>
            <w:tcW w:w="1076" w:type="dxa"/>
            <w:shd w:val="clear" w:color="auto" w:fill="auto"/>
            <w:noWrap/>
            <w:hideMark/>
          </w:tcPr>
          <w:p w14:paraId="65923F00" w14:textId="77777777" w:rsidR="0016310F" w:rsidRPr="00CA5044" w:rsidRDefault="0016310F" w:rsidP="00E942A6">
            <w:pPr>
              <w:pStyle w:val="ConsPlusNormal"/>
              <w:jc w:val="center"/>
            </w:pPr>
            <w:r w:rsidRPr="00CA5044">
              <w:t>0,057%</w:t>
            </w:r>
          </w:p>
        </w:tc>
        <w:tc>
          <w:tcPr>
            <w:tcW w:w="1120" w:type="dxa"/>
            <w:shd w:val="clear" w:color="auto" w:fill="auto"/>
            <w:noWrap/>
            <w:hideMark/>
          </w:tcPr>
          <w:p w14:paraId="3687D32B" w14:textId="77777777" w:rsidR="0016310F" w:rsidRPr="00CA5044" w:rsidRDefault="0016310F" w:rsidP="00E942A6">
            <w:pPr>
              <w:pStyle w:val="ConsPlusNormal"/>
              <w:jc w:val="center"/>
            </w:pPr>
            <w:r w:rsidRPr="00CA5044">
              <w:t>7</w:t>
            </w:r>
          </w:p>
        </w:tc>
        <w:tc>
          <w:tcPr>
            <w:tcW w:w="1436" w:type="dxa"/>
            <w:shd w:val="clear" w:color="auto" w:fill="auto"/>
            <w:noWrap/>
            <w:hideMark/>
          </w:tcPr>
          <w:p w14:paraId="13BCEF3E" w14:textId="77777777" w:rsidR="0016310F" w:rsidRPr="00CA5044" w:rsidRDefault="0016310F" w:rsidP="00E942A6">
            <w:pPr>
              <w:pStyle w:val="ConsPlusNormal"/>
              <w:jc w:val="center"/>
            </w:pPr>
            <w:r w:rsidRPr="00CA5044">
              <w:t>A-</w:t>
            </w:r>
          </w:p>
        </w:tc>
        <w:tc>
          <w:tcPr>
            <w:tcW w:w="834" w:type="dxa"/>
            <w:shd w:val="clear" w:color="auto" w:fill="auto"/>
            <w:noWrap/>
            <w:hideMark/>
          </w:tcPr>
          <w:p w14:paraId="5232D019" w14:textId="77777777" w:rsidR="0016310F" w:rsidRPr="00CA5044" w:rsidRDefault="0016310F" w:rsidP="00E942A6">
            <w:pPr>
              <w:pStyle w:val="ConsPlusNormal"/>
              <w:jc w:val="center"/>
            </w:pPr>
            <w:r w:rsidRPr="00CA5044">
              <w:t>0,050%</w:t>
            </w:r>
          </w:p>
        </w:tc>
      </w:tr>
      <w:tr w:rsidR="0016310F" w:rsidRPr="00CA5044" w14:paraId="6628FFE4" w14:textId="77777777" w:rsidTr="00340A44">
        <w:trPr>
          <w:trHeight w:val="300"/>
          <w:jc w:val="center"/>
        </w:trPr>
        <w:tc>
          <w:tcPr>
            <w:tcW w:w="1180" w:type="dxa"/>
            <w:shd w:val="clear" w:color="auto" w:fill="auto"/>
            <w:noWrap/>
            <w:hideMark/>
          </w:tcPr>
          <w:p w14:paraId="27BAAF30" w14:textId="77777777" w:rsidR="0016310F" w:rsidRPr="00CA5044" w:rsidRDefault="0016310F" w:rsidP="00E942A6">
            <w:pPr>
              <w:pStyle w:val="ConsPlusNormal"/>
              <w:jc w:val="center"/>
            </w:pPr>
            <w:r w:rsidRPr="00CA5044">
              <w:t>8</w:t>
            </w:r>
          </w:p>
        </w:tc>
        <w:tc>
          <w:tcPr>
            <w:tcW w:w="1420" w:type="dxa"/>
            <w:shd w:val="clear" w:color="auto" w:fill="auto"/>
            <w:noWrap/>
            <w:hideMark/>
          </w:tcPr>
          <w:p w14:paraId="3FDF8E2B" w14:textId="77777777" w:rsidR="0016310F" w:rsidRPr="00CA5044" w:rsidRDefault="0016310F" w:rsidP="00E942A6">
            <w:pPr>
              <w:pStyle w:val="ConsPlusNormal"/>
              <w:jc w:val="center"/>
            </w:pPr>
            <w:r w:rsidRPr="00CA5044">
              <w:t>BBB+</w:t>
            </w:r>
          </w:p>
        </w:tc>
        <w:tc>
          <w:tcPr>
            <w:tcW w:w="1076" w:type="dxa"/>
            <w:shd w:val="clear" w:color="auto" w:fill="auto"/>
            <w:noWrap/>
            <w:hideMark/>
          </w:tcPr>
          <w:p w14:paraId="7E5DEE45" w14:textId="77777777" w:rsidR="0016310F" w:rsidRPr="00CA5044" w:rsidRDefault="0016310F" w:rsidP="00E942A6">
            <w:pPr>
              <w:pStyle w:val="ConsPlusNormal"/>
              <w:jc w:val="center"/>
            </w:pPr>
            <w:r w:rsidRPr="00CA5044">
              <w:t>0,079%</w:t>
            </w:r>
          </w:p>
        </w:tc>
        <w:tc>
          <w:tcPr>
            <w:tcW w:w="1120" w:type="dxa"/>
            <w:shd w:val="clear" w:color="auto" w:fill="auto"/>
            <w:noWrap/>
            <w:hideMark/>
          </w:tcPr>
          <w:p w14:paraId="748AC76C" w14:textId="77777777" w:rsidR="0016310F" w:rsidRPr="00CA5044" w:rsidRDefault="0016310F" w:rsidP="00E942A6">
            <w:pPr>
              <w:pStyle w:val="ConsPlusNormal"/>
              <w:jc w:val="center"/>
            </w:pPr>
            <w:r w:rsidRPr="00CA5044">
              <w:t>8</w:t>
            </w:r>
          </w:p>
        </w:tc>
        <w:tc>
          <w:tcPr>
            <w:tcW w:w="1436" w:type="dxa"/>
            <w:shd w:val="clear" w:color="auto" w:fill="auto"/>
            <w:noWrap/>
            <w:hideMark/>
          </w:tcPr>
          <w:p w14:paraId="0B116BE7" w14:textId="77777777" w:rsidR="0016310F" w:rsidRPr="00CA5044" w:rsidRDefault="0016310F" w:rsidP="00E942A6">
            <w:pPr>
              <w:pStyle w:val="ConsPlusNormal"/>
              <w:jc w:val="center"/>
            </w:pPr>
            <w:r w:rsidRPr="00CA5044">
              <w:t>BBB+</w:t>
            </w:r>
          </w:p>
        </w:tc>
        <w:tc>
          <w:tcPr>
            <w:tcW w:w="834" w:type="dxa"/>
            <w:shd w:val="clear" w:color="auto" w:fill="auto"/>
            <w:noWrap/>
            <w:hideMark/>
          </w:tcPr>
          <w:p w14:paraId="36654586" w14:textId="77777777" w:rsidR="0016310F" w:rsidRPr="00CA5044" w:rsidRDefault="0016310F" w:rsidP="00E942A6">
            <w:pPr>
              <w:pStyle w:val="ConsPlusNormal"/>
              <w:jc w:val="center"/>
            </w:pPr>
            <w:r w:rsidRPr="00CA5044">
              <w:t>0,090%</w:t>
            </w:r>
          </w:p>
        </w:tc>
      </w:tr>
      <w:tr w:rsidR="0016310F" w:rsidRPr="00CA5044" w14:paraId="68F58EEE" w14:textId="77777777" w:rsidTr="00340A44">
        <w:trPr>
          <w:trHeight w:val="300"/>
          <w:jc w:val="center"/>
        </w:trPr>
        <w:tc>
          <w:tcPr>
            <w:tcW w:w="1180" w:type="dxa"/>
            <w:shd w:val="clear" w:color="auto" w:fill="auto"/>
            <w:noWrap/>
            <w:hideMark/>
          </w:tcPr>
          <w:p w14:paraId="4DEDC257" w14:textId="77777777" w:rsidR="0016310F" w:rsidRPr="00CA5044" w:rsidRDefault="0016310F" w:rsidP="00E942A6">
            <w:pPr>
              <w:pStyle w:val="ConsPlusNormal"/>
              <w:jc w:val="center"/>
            </w:pPr>
            <w:r w:rsidRPr="00CA5044">
              <w:t>9</w:t>
            </w:r>
          </w:p>
        </w:tc>
        <w:tc>
          <w:tcPr>
            <w:tcW w:w="1420" w:type="dxa"/>
            <w:shd w:val="clear" w:color="auto" w:fill="auto"/>
            <w:noWrap/>
            <w:hideMark/>
          </w:tcPr>
          <w:p w14:paraId="35456EC1" w14:textId="77777777" w:rsidR="0016310F" w:rsidRPr="00CA5044" w:rsidRDefault="0016310F" w:rsidP="00E942A6">
            <w:pPr>
              <w:pStyle w:val="ConsPlusNormal"/>
              <w:jc w:val="center"/>
            </w:pPr>
            <w:r w:rsidRPr="00CA5044">
              <w:t>BBB</w:t>
            </w:r>
          </w:p>
        </w:tc>
        <w:tc>
          <w:tcPr>
            <w:tcW w:w="1076" w:type="dxa"/>
            <w:shd w:val="clear" w:color="auto" w:fill="auto"/>
            <w:noWrap/>
            <w:hideMark/>
          </w:tcPr>
          <w:p w14:paraId="43B6B236" w14:textId="77777777" w:rsidR="0016310F" w:rsidRPr="00CA5044" w:rsidRDefault="0016310F" w:rsidP="00E942A6">
            <w:pPr>
              <w:pStyle w:val="ConsPlusNormal"/>
              <w:jc w:val="center"/>
            </w:pPr>
            <w:r w:rsidRPr="00CA5044">
              <w:t>0,061%</w:t>
            </w:r>
          </w:p>
        </w:tc>
        <w:tc>
          <w:tcPr>
            <w:tcW w:w="1120" w:type="dxa"/>
            <w:shd w:val="clear" w:color="auto" w:fill="auto"/>
            <w:noWrap/>
            <w:hideMark/>
          </w:tcPr>
          <w:p w14:paraId="52DFA220" w14:textId="77777777" w:rsidR="0016310F" w:rsidRPr="00CA5044" w:rsidRDefault="0016310F" w:rsidP="00E942A6">
            <w:pPr>
              <w:pStyle w:val="ConsPlusNormal"/>
              <w:jc w:val="center"/>
            </w:pPr>
            <w:r w:rsidRPr="00CA5044">
              <w:t>9</w:t>
            </w:r>
          </w:p>
        </w:tc>
        <w:tc>
          <w:tcPr>
            <w:tcW w:w="1436" w:type="dxa"/>
            <w:shd w:val="clear" w:color="auto" w:fill="auto"/>
            <w:noWrap/>
            <w:hideMark/>
          </w:tcPr>
          <w:p w14:paraId="685B7DAA" w14:textId="77777777" w:rsidR="0016310F" w:rsidRPr="00CA5044" w:rsidRDefault="0016310F" w:rsidP="00E942A6">
            <w:pPr>
              <w:pStyle w:val="ConsPlusNormal"/>
              <w:jc w:val="center"/>
            </w:pPr>
            <w:r w:rsidRPr="00CA5044">
              <w:t>BBB</w:t>
            </w:r>
          </w:p>
        </w:tc>
        <w:tc>
          <w:tcPr>
            <w:tcW w:w="834" w:type="dxa"/>
            <w:shd w:val="clear" w:color="auto" w:fill="auto"/>
            <w:noWrap/>
            <w:hideMark/>
          </w:tcPr>
          <w:p w14:paraId="18F0CD02" w14:textId="77777777" w:rsidR="0016310F" w:rsidRPr="00CA5044" w:rsidRDefault="0016310F" w:rsidP="00E942A6">
            <w:pPr>
              <w:pStyle w:val="ConsPlusNormal"/>
              <w:jc w:val="center"/>
            </w:pPr>
            <w:r w:rsidRPr="00CA5044">
              <w:t>0,140%</w:t>
            </w:r>
          </w:p>
        </w:tc>
      </w:tr>
      <w:tr w:rsidR="0016310F" w:rsidRPr="00CA5044" w14:paraId="2C3C0E5F" w14:textId="77777777" w:rsidTr="00340A44">
        <w:trPr>
          <w:trHeight w:val="300"/>
          <w:jc w:val="center"/>
        </w:trPr>
        <w:tc>
          <w:tcPr>
            <w:tcW w:w="1180" w:type="dxa"/>
            <w:shd w:val="clear" w:color="auto" w:fill="auto"/>
            <w:noWrap/>
            <w:hideMark/>
          </w:tcPr>
          <w:p w14:paraId="2F792C0F" w14:textId="77777777" w:rsidR="0016310F" w:rsidRPr="00CA5044" w:rsidRDefault="0016310F" w:rsidP="00E942A6">
            <w:pPr>
              <w:pStyle w:val="ConsPlusNormal"/>
              <w:jc w:val="center"/>
            </w:pPr>
            <w:r w:rsidRPr="00CA5044">
              <w:t>10</w:t>
            </w:r>
          </w:p>
        </w:tc>
        <w:tc>
          <w:tcPr>
            <w:tcW w:w="1420" w:type="dxa"/>
            <w:shd w:val="clear" w:color="auto" w:fill="auto"/>
            <w:noWrap/>
            <w:hideMark/>
          </w:tcPr>
          <w:p w14:paraId="569C0EFE" w14:textId="77777777" w:rsidR="0016310F" w:rsidRPr="00CA5044" w:rsidRDefault="0016310F" w:rsidP="00E942A6">
            <w:pPr>
              <w:pStyle w:val="ConsPlusNormal"/>
              <w:jc w:val="center"/>
            </w:pPr>
            <w:r w:rsidRPr="00CA5044">
              <w:t>BBB–</w:t>
            </w:r>
          </w:p>
        </w:tc>
        <w:tc>
          <w:tcPr>
            <w:tcW w:w="1076" w:type="dxa"/>
            <w:shd w:val="clear" w:color="auto" w:fill="auto"/>
            <w:noWrap/>
            <w:hideMark/>
          </w:tcPr>
          <w:p w14:paraId="3BF8146B" w14:textId="77777777" w:rsidR="0016310F" w:rsidRPr="00CA5044" w:rsidRDefault="0016310F" w:rsidP="00E942A6">
            <w:pPr>
              <w:pStyle w:val="ConsPlusNormal"/>
              <w:jc w:val="center"/>
            </w:pPr>
            <w:r w:rsidRPr="00CA5044">
              <w:t>0,230%</w:t>
            </w:r>
          </w:p>
        </w:tc>
        <w:tc>
          <w:tcPr>
            <w:tcW w:w="1120" w:type="dxa"/>
            <w:shd w:val="clear" w:color="auto" w:fill="auto"/>
            <w:noWrap/>
            <w:hideMark/>
          </w:tcPr>
          <w:p w14:paraId="37342729" w14:textId="77777777" w:rsidR="0016310F" w:rsidRPr="00CA5044" w:rsidRDefault="0016310F" w:rsidP="00E942A6">
            <w:pPr>
              <w:pStyle w:val="ConsPlusNormal"/>
              <w:jc w:val="center"/>
            </w:pPr>
            <w:r w:rsidRPr="00CA5044">
              <w:t>10</w:t>
            </w:r>
          </w:p>
        </w:tc>
        <w:tc>
          <w:tcPr>
            <w:tcW w:w="1436" w:type="dxa"/>
            <w:shd w:val="clear" w:color="auto" w:fill="auto"/>
            <w:noWrap/>
            <w:hideMark/>
          </w:tcPr>
          <w:p w14:paraId="66CF2503" w14:textId="77777777" w:rsidR="0016310F" w:rsidRPr="00CA5044" w:rsidRDefault="0016310F" w:rsidP="00E942A6">
            <w:pPr>
              <w:pStyle w:val="ConsPlusNormal"/>
              <w:jc w:val="center"/>
            </w:pPr>
            <w:r w:rsidRPr="00CA5044">
              <w:t>BBB-</w:t>
            </w:r>
          </w:p>
        </w:tc>
        <w:tc>
          <w:tcPr>
            <w:tcW w:w="834" w:type="dxa"/>
            <w:shd w:val="clear" w:color="auto" w:fill="auto"/>
            <w:noWrap/>
            <w:hideMark/>
          </w:tcPr>
          <w:p w14:paraId="33CBCB1E" w14:textId="77777777" w:rsidR="0016310F" w:rsidRPr="00CA5044" w:rsidRDefault="0016310F" w:rsidP="00E942A6">
            <w:pPr>
              <w:pStyle w:val="ConsPlusNormal"/>
              <w:jc w:val="center"/>
            </w:pPr>
            <w:r w:rsidRPr="00CA5044">
              <w:t>0,230%</w:t>
            </w:r>
          </w:p>
        </w:tc>
      </w:tr>
      <w:tr w:rsidR="0016310F" w:rsidRPr="00CA5044" w14:paraId="749CBD9D" w14:textId="77777777" w:rsidTr="00340A44">
        <w:trPr>
          <w:trHeight w:val="300"/>
          <w:jc w:val="center"/>
        </w:trPr>
        <w:tc>
          <w:tcPr>
            <w:tcW w:w="1180" w:type="dxa"/>
            <w:shd w:val="clear" w:color="auto" w:fill="auto"/>
            <w:noWrap/>
            <w:hideMark/>
          </w:tcPr>
          <w:p w14:paraId="17002F80" w14:textId="77777777" w:rsidR="0016310F" w:rsidRPr="00CA5044" w:rsidRDefault="0016310F" w:rsidP="00E942A6">
            <w:pPr>
              <w:pStyle w:val="ConsPlusNormal"/>
              <w:jc w:val="center"/>
            </w:pPr>
            <w:r w:rsidRPr="00CA5044">
              <w:t>11</w:t>
            </w:r>
          </w:p>
        </w:tc>
        <w:tc>
          <w:tcPr>
            <w:tcW w:w="1420" w:type="dxa"/>
            <w:shd w:val="clear" w:color="auto" w:fill="auto"/>
            <w:noWrap/>
            <w:hideMark/>
          </w:tcPr>
          <w:p w14:paraId="7D2B04EF" w14:textId="77777777" w:rsidR="0016310F" w:rsidRPr="00CA5044" w:rsidRDefault="0016310F" w:rsidP="00E942A6">
            <w:pPr>
              <w:pStyle w:val="ConsPlusNormal"/>
              <w:jc w:val="center"/>
            </w:pPr>
            <w:r w:rsidRPr="00CA5044">
              <w:t>BB+</w:t>
            </w:r>
          </w:p>
        </w:tc>
        <w:tc>
          <w:tcPr>
            <w:tcW w:w="1076" w:type="dxa"/>
            <w:shd w:val="clear" w:color="auto" w:fill="auto"/>
            <w:noWrap/>
            <w:hideMark/>
          </w:tcPr>
          <w:p w14:paraId="766930F1" w14:textId="77777777" w:rsidR="0016310F" w:rsidRPr="00CA5044" w:rsidRDefault="0016310F" w:rsidP="00E942A6">
            <w:pPr>
              <w:pStyle w:val="ConsPlusNormal"/>
              <w:jc w:val="center"/>
            </w:pPr>
            <w:r w:rsidRPr="00CA5044">
              <w:t>0,263%</w:t>
            </w:r>
          </w:p>
        </w:tc>
        <w:tc>
          <w:tcPr>
            <w:tcW w:w="1120" w:type="dxa"/>
            <w:shd w:val="clear" w:color="auto" w:fill="auto"/>
            <w:noWrap/>
            <w:hideMark/>
          </w:tcPr>
          <w:p w14:paraId="3C8791F3" w14:textId="77777777" w:rsidR="0016310F" w:rsidRPr="00CA5044" w:rsidRDefault="0016310F" w:rsidP="00E942A6">
            <w:pPr>
              <w:pStyle w:val="ConsPlusNormal"/>
              <w:jc w:val="center"/>
            </w:pPr>
            <w:r w:rsidRPr="00CA5044">
              <w:t>11</w:t>
            </w:r>
          </w:p>
        </w:tc>
        <w:tc>
          <w:tcPr>
            <w:tcW w:w="1436" w:type="dxa"/>
            <w:shd w:val="clear" w:color="auto" w:fill="auto"/>
            <w:noWrap/>
            <w:hideMark/>
          </w:tcPr>
          <w:p w14:paraId="37F6EF9E" w14:textId="77777777" w:rsidR="0016310F" w:rsidRPr="00CA5044" w:rsidRDefault="0016310F" w:rsidP="00E942A6">
            <w:pPr>
              <w:pStyle w:val="ConsPlusNormal"/>
              <w:jc w:val="center"/>
            </w:pPr>
            <w:r w:rsidRPr="00CA5044">
              <w:t>BB+</w:t>
            </w:r>
          </w:p>
        </w:tc>
        <w:tc>
          <w:tcPr>
            <w:tcW w:w="834" w:type="dxa"/>
            <w:shd w:val="clear" w:color="auto" w:fill="auto"/>
            <w:noWrap/>
            <w:hideMark/>
          </w:tcPr>
          <w:p w14:paraId="17536029" w14:textId="77777777" w:rsidR="0016310F" w:rsidRPr="00CA5044" w:rsidRDefault="0016310F" w:rsidP="00E942A6">
            <w:pPr>
              <w:pStyle w:val="ConsPlusNormal"/>
              <w:jc w:val="center"/>
            </w:pPr>
            <w:r w:rsidRPr="00CA5044">
              <w:t>0,310%</w:t>
            </w:r>
          </w:p>
        </w:tc>
      </w:tr>
      <w:tr w:rsidR="0016310F" w:rsidRPr="00CA5044" w14:paraId="3479E6D1" w14:textId="77777777" w:rsidTr="00340A44">
        <w:trPr>
          <w:trHeight w:val="300"/>
          <w:jc w:val="center"/>
        </w:trPr>
        <w:tc>
          <w:tcPr>
            <w:tcW w:w="1180" w:type="dxa"/>
            <w:shd w:val="clear" w:color="auto" w:fill="auto"/>
            <w:noWrap/>
            <w:hideMark/>
          </w:tcPr>
          <w:p w14:paraId="3C231D22" w14:textId="77777777" w:rsidR="0016310F" w:rsidRPr="00CA5044" w:rsidRDefault="0016310F" w:rsidP="00E942A6">
            <w:pPr>
              <w:pStyle w:val="ConsPlusNormal"/>
              <w:jc w:val="center"/>
            </w:pPr>
            <w:r w:rsidRPr="00CA5044">
              <w:t>12</w:t>
            </w:r>
          </w:p>
        </w:tc>
        <w:tc>
          <w:tcPr>
            <w:tcW w:w="1420" w:type="dxa"/>
            <w:shd w:val="clear" w:color="auto" w:fill="auto"/>
            <w:noWrap/>
            <w:hideMark/>
          </w:tcPr>
          <w:p w14:paraId="2A2166D0" w14:textId="77777777" w:rsidR="0016310F" w:rsidRPr="00CA5044" w:rsidRDefault="0016310F" w:rsidP="00E942A6">
            <w:pPr>
              <w:pStyle w:val="ConsPlusNormal"/>
              <w:jc w:val="center"/>
            </w:pPr>
            <w:r w:rsidRPr="00CA5044">
              <w:t>BB</w:t>
            </w:r>
          </w:p>
        </w:tc>
        <w:tc>
          <w:tcPr>
            <w:tcW w:w="1076" w:type="dxa"/>
            <w:shd w:val="clear" w:color="auto" w:fill="auto"/>
            <w:noWrap/>
            <w:hideMark/>
          </w:tcPr>
          <w:p w14:paraId="5E71FBA6" w14:textId="77777777" w:rsidR="0016310F" w:rsidRPr="00CA5044" w:rsidRDefault="0016310F" w:rsidP="00E942A6">
            <w:pPr>
              <w:pStyle w:val="ConsPlusNormal"/>
              <w:jc w:val="center"/>
            </w:pPr>
            <w:r w:rsidRPr="00CA5044">
              <w:t>0,485%</w:t>
            </w:r>
          </w:p>
        </w:tc>
        <w:tc>
          <w:tcPr>
            <w:tcW w:w="1120" w:type="dxa"/>
            <w:shd w:val="clear" w:color="auto" w:fill="auto"/>
            <w:noWrap/>
            <w:hideMark/>
          </w:tcPr>
          <w:p w14:paraId="55CFF116" w14:textId="77777777" w:rsidR="0016310F" w:rsidRPr="00CA5044" w:rsidRDefault="0016310F" w:rsidP="00E942A6">
            <w:pPr>
              <w:pStyle w:val="ConsPlusNormal"/>
              <w:jc w:val="center"/>
            </w:pPr>
            <w:r w:rsidRPr="00CA5044">
              <w:t>12</w:t>
            </w:r>
          </w:p>
        </w:tc>
        <w:tc>
          <w:tcPr>
            <w:tcW w:w="1436" w:type="dxa"/>
            <w:shd w:val="clear" w:color="auto" w:fill="auto"/>
            <w:noWrap/>
            <w:hideMark/>
          </w:tcPr>
          <w:p w14:paraId="2560B468" w14:textId="77777777" w:rsidR="0016310F" w:rsidRPr="00CA5044" w:rsidRDefault="0016310F" w:rsidP="00E942A6">
            <w:pPr>
              <w:pStyle w:val="ConsPlusNormal"/>
              <w:jc w:val="center"/>
            </w:pPr>
            <w:r w:rsidRPr="00CA5044">
              <w:t>BB</w:t>
            </w:r>
          </w:p>
        </w:tc>
        <w:tc>
          <w:tcPr>
            <w:tcW w:w="834" w:type="dxa"/>
            <w:shd w:val="clear" w:color="auto" w:fill="auto"/>
            <w:noWrap/>
            <w:hideMark/>
          </w:tcPr>
          <w:p w14:paraId="09F5C457" w14:textId="77777777" w:rsidR="0016310F" w:rsidRPr="00CA5044" w:rsidRDefault="0016310F" w:rsidP="00E942A6">
            <w:pPr>
              <w:pStyle w:val="ConsPlusNormal"/>
              <w:jc w:val="center"/>
            </w:pPr>
            <w:r w:rsidRPr="00CA5044">
              <w:t>0,460%</w:t>
            </w:r>
          </w:p>
        </w:tc>
      </w:tr>
      <w:tr w:rsidR="0016310F" w:rsidRPr="00CA5044" w14:paraId="0572E4AB" w14:textId="77777777" w:rsidTr="00340A44">
        <w:trPr>
          <w:trHeight w:val="300"/>
          <w:jc w:val="center"/>
        </w:trPr>
        <w:tc>
          <w:tcPr>
            <w:tcW w:w="1180" w:type="dxa"/>
            <w:shd w:val="clear" w:color="auto" w:fill="auto"/>
            <w:noWrap/>
            <w:hideMark/>
          </w:tcPr>
          <w:p w14:paraId="4398B605" w14:textId="77777777" w:rsidR="0016310F" w:rsidRPr="00CA5044" w:rsidRDefault="0016310F" w:rsidP="00E942A6">
            <w:pPr>
              <w:pStyle w:val="ConsPlusNormal"/>
              <w:jc w:val="center"/>
            </w:pPr>
            <w:r w:rsidRPr="00CA5044">
              <w:t>13</w:t>
            </w:r>
          </w:p>
        </w:tc>
        <w:tc>
          <w:tcPr>
            <w:tcW w:w="1420" w:type="dxa"/>
            <w:shd w:val="clear" w:color="auto" w:fill="auto"/>
            <w:noWrap/>
            <w:hideMark/>
          </w:tcPr>
          <w:p w14:paraId="548BAC57" w14:textId="77777777" w:rsidR="0016310F" w:rsidRPr="00CA5044" w:rsidRDefault="0016310F" w:rsidP="00E942A6">
            <w:pPr>
              <w:pStyle w:val="ConsPlusNormal"/>
              <w:jc w:val="center"/>
            </w:pPr>
            <w:r w:rsidRPr="00CA5044">
              <w:t>BB–</w:t>
            </w:r>
          </w:p>
        </w:tc>
        <w:tc>
          <w:tcPr>
            <w:tcW w:w="1076" w:type="dxa"/>
            <w:shd w:val="clear" w:color="auto" w:fill="auto"/>
            <w:noWrap/>
            <w:hideMark/>
          </w:tcPr>
          <w:p w14:paraId="0D5F6D3C" w14:textId="77777777" w:rsidR="0016310F" w:rsidRPr="00CA5044" w:rsidRDefault="0016310F" w:rsidP="00E942A6">
            <w:pPr>
              <w:pStyle w:val="ConsPlusNormal"/>
              <w:jc w:val="center"/>
            </w:pPr>
            <w:r w:rsidRPr="00CA5044">
              <w:t>1,108%</w:t>
            </w:r>
          </w:p>
        </w:tc>
        <w:tc>
          <w:tcPr>
            <w:tcW w:w="1120" w:type="dxa"/>
            <w:shd w:val="clear" w:color="auto" w:fill="auto"/>
            <w:noWrap/>
            <w:hideMark/>
          </w:tcPr>
          <w:p w14:paraId="20EE524B" w14:textId="77777777" w:rsidR="0016310F" w:rsidRPr="00CA5044" w:rsidRDefault="0016310F" w:rsidP="00E942A6">
            <w:pPr>
              <w:pStyle w:val="ConsPlusNormal"/>
              <w:jc w:val="center"/>
            </w:pPr>
            <w:r w:rsidRPr="00CA5044">
              <w:t>13</w:t>
            </w:r>
          </w:p>
        </w:tc>
        <w:tc>
          <w:tcPr>
            <w:tcW w:w="1436" w:type="dxa"/>
            <w:shd w:val="clear" w:color="auto" w:fill="auto"/>
            <w:noWrap/>
            <w:hideMark/>
          </w:tcPr>
          <w:p w14:paraId="71D7C343" w14:textId="77777777" w:rsidR="0016310F" w:rsidRPr="00CA5044" w:rsidRDefault="0016310F" w:rsidP="00E942A6">
            <w:pPr>
              <w:pStyle w:val="ConsPlusNormal"/>
              <w:jc w:val="center"/>
            </w:pPr>
            <w:r w:rsidRPr="00CA5044">
              <w:t>BB-</w:t>
            </w:r>
          </w:p>
        </w:tc>
        <w:tc>
          <w:tcPr>
            <w:tcW w:w="834" w:type="dxa"/>
            <w:shd w:val="clear" w:color="auto" w:fill="auto"/>
            <w:noWrap/>
            <w:hideMark/>
          </w:tcPr>
          <w:p w14:paraId="7D6ACE22" w14:textId="77777777" w:rsidR="0016310F" w:rsidRPr="00CA5044" w:rsidRDefault="0016310F" w:rsidP="00E942A6">
            <w:pPr>
              <w:pStyle w:val="ConsPlusNormal"/>
              <w:jc w:val="center"/>
            </w:pPr>
            <w:r w:rsidRPr="00CA5044">
              <w:t>0,920%</w:t>
            </w:r>
          </w:p>
        </w:tc>
      </w:tr>
      <w:tr w:rsidR="0016310F" w:rsidRPr="00CA5044" w14:paraId="0FFB275D" w14:textId="77777777" w:rsidTr="00340A44">
        <w:trPr>
          <w:trHeight w:val="300"/>
          <w:jc w:val="center"/>
        </w:trPr>
        <w:tc>
          <w:tcPr>
            <w:tcW w:w="1180" w:type="dxa"/>
            <w:shd w:val="clear" w:color="auto" w:fill="auto"/>
            <w:noWrap/>
            <w:hideMark/>
          </w:tcPr>
          <w:p w14:paraId="23BB2068" w14:textId="77777777" w:rsidR="0016310F" w:rsidRPr="00CA5044" w:rsidRDefault="0016310F" w:rsidP="00E942A6">
            <w:pPr>
              <w:pStyle w:val="ConsPlusNormal"/>
              <w:jc w:val="center"/>
            </w:pPr>
            <w:r w:rsidRPr="00CA5044">
              <w:t>14</w:t>
            </w:r>
          </w:p>
        </w:tc>
        <w:tc>
          <w:tcPr>
            <w:tcW w:w="1420" w:type="dxa"/>
            <w:shd w:val="clear" w:color="auto" w:fill="auto"/>
            <w:noWrap/>
            <w:hideMark/>
          </w:tcPr>
          <w:p w14:paraId="5CD6F6AB" w14:textId="77777777" w:rsidR="0016310F" w:rsidRPr="00CA5044" w:rsidRDefault="0016310F" w:rsidP="00E942A6">
            <w:pPr>
              <w:pStyle w:val="ConsPlusNormal"/>
              <w:jc w:val="center"/>
            </w:pPr>
            <w:r w:rsidRPr="00CA5044">
              <w:t>B+</w:t>
            </w:r>
          </w:p>
        </w:tc>
        <w:tc>
          <w:tcPr>
            <w:tcW w:w="1076" w:type="dxa"/>
            <w:shd w:val="clear" w:color="auto" w:fill="auto"/>
            <w:noWrap/>
            <w:hideMark/>
          </w:tcPr>
          <w:p w14:paraId="3DC1E380" w14:textId="77777777" w:rsidR="0016310F" w:rsidRPr="00CA5044" w:rsidRDefault="0016310F" w:rsidP="00E942A6">
            <w:pPr>
              <w:pStyle w:val="ConsPlusNormal"/>
              <w:jc w:val="center"/>
            </w:pPr>
            <w:r w:rsidRPr="00CA5044">
              <w:t>1,485%</w:t>
            </w:r>
          </w:p>
        </w:tc>
        <w:tc>
          <w:tcPr>
            <w:tcW w:w="1120" w:type="dxa"/>
            <w:shd w:val="clear" w:color="auto" w:fill="auto"/>
            <w:noWrap/>
            <w:hideMark/>
          </w:tcPr>
          <w:p w14:paraId="5241761F" w14:textId="77777777" w:rsidR="0016310F" w:rsidRPr="00CA5044" w:rsidRDefault="0016310F" w:rsidP="00E942A6">
            <w:pPr>
              <w:pStyle w:val="ConsPlusNormal"/>
              <w:jc w:val="center"/>
            </w:pPr>
            <w:r w:rsidRPr="00CA5044">
              <w:t>14</w:t>
            </w:r>
          </w:p>
        </w:tc>
        <w:tc>
          <w:tcPr>
            <w:tcW w:w="1436" w:type="dxa"/>
            <w:shd w:val="clear" w:color="auto" w:fill="auto"/>
            <w:noWrap/>
            <w:hideMark/>
          </w:tcPr>
          <w:p w14:paraId="345D6E2F" w14:textId="77777777" w:rsidR="0016310F" w:rsidRPr="00CA5044" w:rsidRDefault="0016310F" w:rsidP="00E942A6">
            <w:pPr>
              <w:pStyle w:val="ConsPlusNormal"/>
              <w:jc w:val="center"/>
            </w:pPr>
            <w:r w:rsidRPr="00CA5044">
              <w:t>B+</w:t>
            </w:r>
          </w:p>
        </w:tc>
        <w:tc>
          <w:tcPr>
            <w:tcW w:w="834" w:type="dxa"/>
            <w:shd w:val="clear" w:color="auto" w:fill="auto"/>
            <w:noWrap/>
            <w:hideMark/>
          </w:tcPr>
          <w:p w14:paraId="7F58E2A1" w14:textId="77777777" w:rsidR="0016310F" w:rsidRPr="00CA5044" w:rsidRDefault="0016310F" w:rsidP="00E942A6">
            <w:pPr>
              <w:pStyle w:val="ConsPlusNormal"/>
              <w:jc w:val="center"/>
            </w:pPr>
            <w:r w:rsidRPr="00CA5044">
              <w:t>1,940%</w:t>
            </w:r>
          </w:p>
        </w:tc>
      </w:tr>
      <w:tr w:rsidR="0016310F" w:rsidRPr="00CA5044" w14:paraId="3ABD671F" w14:textId="77777777" w:rsidTr="00340A44">
        <w:trPr>
          <w:trHeight w:val="300"/>
          <w:jc w:val="center"/>
        </w:trPr>
        <w:tc>
          <w:tcPr>
            <w:tcW w:w="1180" w:type="dxa"/>
            <w:shd w:val="clear" w:color="auto" w:fill="auto"/>
            <w:noWrap/>
            <w:hideMark/>
          </w:tcPr>
          <w:p w14:paraId="3121CB6A" w14:textId="77777777" w:rsidR="0016310F" w:rsidRPr="00CA5044" w:rsidRDefault="0016310F" w:rsidP="00E942A6">
            <w:pPr>
              <w:pStyle w:val="ConsPlusNormal"/>
              <w:jc w:val="center"/>
            </w:pPr>
            <w:r w:rsidRPr="00CA5044">
              <w:t>15</w:t>
            </w:r>
          </w:p>
        </w:tc>
        <w:tc>
          <w:tcPr>
            <w:tcW w:w="1420" w:type="dxa"/>
            <w:shd w:val="clear" w:color="auto" w:fill="auto"/>
            <w:noWrap/>
            <w:hideMark/>
          </w:tcPr>
          <w:p w14:paraId="788576EC" w14:textId="77777777" w:rsidR="0016310F" w:rsidRPr="00CA5044" w:rsidRDefault="0016310F" w:rsidP="00E942A6">
            <w:pPr>
              <w:pStyle w:val="ConsPlusNormal"/>
              <w:jc w:val="center"/>
            </w:pPr>
            <w:r w:rsidRPr="00CA5044">
              <w:t>B</w:t>
            </w:r>
          </w:p>
        </w:tc>
        <w:tc>
          <w:tcPr>
            <w:tcW w:w="1076" w:type="dxa"/>
            <w:shd w:val="clear" w:color="auto" w:fill="auto"/>
            <w:noWrap/>
            <w:hideMark/>
          </w:tcPr>
          <w:p w14:paraId="33303EA3" w14:textId="77777777" w:rsidR="0016310F" w:rsidRPr="00CA5044" w:rsidRDefault="0016310F" w:rsidP="00E942A6">
            <w:pPr>
              <w:pStyle w:val="ConsPlusNormal"/>
              <w:jc w:val="center"/>
            </w:pPr>
            <w:r w:rsidRPr="00CA5044">
              <w:t>2,083%</w:t>
            </w:r>
          </w:p>
        </w:tc>
        <w:tc>
          <w:tcPr>
            <w:tcW w:w="1120" w:type="dxa"/>
            <w:shd w:val="clear" w:color="auto" w:fill="auto"/>
            <w:noWrap/>
            <w:hideMark/>
          </w:tcPr>
          <w:p w14:paraId="5CDFB347" w14:textId="77777777" w:rsidR="0016310F" w:rsidRPr="00CA5044" w:rsidRDefault="0016310F" w:rsidP="00E942A6">
            <w:pPr>
              <w:pStyle w:val="ConsPlusNormal"/>
              <w:jc w:val="center"/>
            </w:pPr>
            <w:r w:rsidRPr="00CA5044">
              <w:t>15</w:t>
            </w:r>
          </w:p>
        </w:tc>
        <w:tc>
          <w:tcPr>
            <w:tcW w:w="1436" w:type="dxa"/>
            <w:shd w:val="clear" w:color="auto" w:fill="auto"/>
            <w:noWrap/>
            <w:hideMark/>
          </w:tcPr>
          <w:p w14:paraId="0CED9040" w14:textId="77777777" w:rsidR="0016310F" w:rsidRPr="00CA5044" w:rsidRDefault="0016310F" w:rsidP="00E942A6">
            <w:pPr>
              <w:pStyle w:val="ConsPlusNormal"/>
              <w:jc w:val="center"/>
            </w:pPr>
            <w:r w:rsidRPr="00CA5044">
              <w:t>B</w:t>
            </w:r>
          </w:p>
        </w:tc>
        <w:tc>
          <w:tcPr>
            <w:tcW w:w="834" w:type="dxa"/>
            <w:shd w:val="clear" w:color="auto" w:fill="auto"/>
            <w:noWrap/>
            <w:hideMark/>
          </w:tcPr>
          <w:p w14:paraId="10C3987B" w14:textId="77777777" w:rsidR="0016310F" w:rsidRPr="00CA5044" w:rsidRDefault="0016310F" w:rsidP="00E942A6">
            <w:pPr>
              <w:pStyle w:val="ConsPlusNormal"/>
              <w:jc w:val="center"/>
            </w:pPr>
            <w:r w:rsidRPr="00CA5044">
              <w:t>2,990%</w:t>
            </w:r>
          </w:p>
        </w:tc>
      </w:tr>
      <w:tr w:rsidR="0016310F" w:rsidRPr="00CA5044" w14:paraId="7965F569" w14:textId="77777777" w:rsidTr="00340A44">
        <w:trPr>
          <w:trHeight w:val="300"/>
          <w:jc w:val="center"/>
        </w:trPr>
        <w:tc>
          <w:tcPr>
            <w:tcW w:w="1180" w:type="dxa"/>
            <w:shd w:val="clear" w:color="auto" w:fill="auto"/>
            <w:noWrap/>
            <w:hideMark/>
          </w:tcPr>
          <w:p w14:paraId="0F29F232" w14:textId="77777777" w:rsidR="0016310F" w:rsidRPr="00CA5044" w:rsidRDefault="0016310F" w:rsidP="00E942A6">
            <w:pPr>
              <w:pStyle w:val="ConsPlusNormal"/>
              <w:jc w:val="center"/>
            </w:pPr>
            <w:r w:rsidRPr="00CA5044">
              <w:t>16</w:t>
            </w:r>
          </w:p>
        </w:tc>
        <w:tc>
          <w:tcPr>
            <w:tcW w:w="1420" w:type="dxa"/>
            <w:shd w:val="clear" w:color="auto" w:fill="auto"/>
            <w:noWrap/>
            <w:hideMark/>
          </w:tcPr>
          <w:p w14:paraId="573D2B26" w14:textId="77777777" w:rsidR="0016310F" w:rsidRPr="00CA5044" w:rsidRDefault="0016310F" w:rsidP="00E942A6">
            <w:pPr>
              <w:pStyle w:val="ConsPlusNormal"/>
              <w:jc w:val="center"/>
            </w:pPr>
            <w:r w:rsidRPr="00CA5044">
              <w:t>B–</w:t>
            </w:r>
          </w:p>
        </w:tc>
        <w:tc>
          <w:tcPr>
            <w:tcW w:w="1076" w:type="dxa"/>
            <w:shd w:val="clear" w:color="auto" w:fill="auto"/>
            <w:noWrap/>
            <w:hideMark/>
          </w:tcPr>
          <w:p w14:paraId="60AD397A" w14:textId="77777777" w:rsidR="0016310F" w:rsidRPr="00CA5044" w:rsidRDefault="0016310F" w:rsidP="00E942A6">
            <w:pPr>
              <w:pStyle w:val="ConsPlusNormal"/>
              <w:jc w:val="center"/>
            </w:pPr>
            <w:r w:rsidRPr="00CA5044">
              <w:t>3,034%</w:t>
            </w:r>
          </w:p>
        </w:tc>
        <w:tc>
          <w:tcPr>
            <w:tcW w:w="1120" w:type="dxa"/>
            <w:shd w:val="clear" w:color="auto" w:fill="auto"/>
            <w:noWrap/>
            <w:hideMark/>
          </w:tcPr>
          <w:p w14:paraId="7082F401" w14:textId="77777777" w:rsidR="0016310F" w:rsidRPr="00CA5044" w:rsidRDefault="0016310F" w:rsidP="00E942A6">
            <w:pPr>
              <w:pStyle w:val="ConsPlusNormal"/>
              <w:jc w:val="center"/>
            </w:pPr>
            <w:r w:rsidRPr="00CA5044">
              <w:t>16</w:t>
            </w:r>
          </w:p>
        </w:tc>
        <w:tc>
          <w:tcPr>
            <w:tcW w:w="1436" w:type="dxa"/>
            <w:shd w:val="clear" w:color="auto" w:fill="auto"/>
            <w:noWrap/>
            <w:hideMark/>
          </w:tcPr>
          <w:p w14:paraId="6AD7BFC6" w14:textId="77777777" w:rsidR="0016310F" w:rsidRPr="00CA5044" w:rsidRDefault="0016310F" w:rsidP="00E942A6">
            <w:pPr>
              <w:pStyle w:val="ConsPlusNormal"/>
              <w:jc w:val="center"/>
            </w:pPr>
            <w:r w:rsidRPr="00CA5044">
              <w:t>B-</w:t>
            </w:r>
          </w:p>
        </w:tc>
        <w:tc>
          <w:tcPr>
            <w:tcW w:w="834" w:type="dxa"/>
            <w:shd w:val="clear" w:color="auto" w:fill="auto"/>
            <w:noWrap/>
            <w:hideMark/>
          </w:tcPr>
          <w:p w14:paraId="71E5010B" w14:textId="77777777" w:rsidR="0016310F" w:rsidRPr="00CA5044" w:rsidRDefault="0016310F" w:rsidP="00E942A6">
            <w:pPr>
              <w:pStyle w:val="ConsPlusNormal"/>
              <w:jc w:val="center"/>
            </w:pPr>
            <w:r w:rsidRPr="00CA5044">
              <w:t>5,890%</w:t>
            </w:r>
          </w:p>
        </w:tc>
      </w:tr>
      <w:tr w:rsidR="0016310F" w:rsidRPr="00CA5044" w14:paraId="4D4850B1" w14:textId="77777777" w:rsidTr="00340A44">
        <w:trPr>
          <w:trHeight w:val="300"/>
          <w:jc w:val="center"/>
        </w:trPr>
        <w:tc>
          <w:tcPr>
            <w:tcW w:w="1180" w:type="dxa"/>
            <w:shd w:val="clear" w:color="auto" w:fill="auto"/>
            <w:noWrap/>
            <w:hideMark/>
          </w:tcPr>
          <w:p w14:paraId="5784A512" w14:textId="77777777" w:rsidR="0016310F" w:rsidRPr="00CA5044" w:rsidRDefault="0016310F" w:rsidP="00E942A6">
            <w:pPr>
              <w:pStyle w:val="ConsPlusNormal"/>
              <w:jc w:val="center"/>
            </w:pPr>
            <w:r w:rsidRPr="00CA5044">
              <w:t>19</w:t>
            </w:r>
          </w:p>
        </w:tc>
        <w:tc>
          <w:tcPr>
            <w:tcW w:w="1420" w:type="dxa"/>
            <w:shd w:val="clear" w:color="auto" w:fill="auto"/>
            <w:noWrap/>
            <w:hideMark/>
          </w:tcPr>
          <w:p w14:paraId="16BD7AFC" w14:textId="77777777" w:rsidR="0016310F" w:rsidRPr="00CA5044" w:rsidRDefault="0016310F" w:rsidP="00E942A6">
            <w:pPr>
              <w:pStyle w:val="ConsPlusNormal"/>
              <w:jc w:val="center"/>
            </w:pPr>
            <w:r w:rsidRPr="00CA5044">
              <w:t>CCC to C</w:t>
            </w:r>
          </w:p>
        </w:tc>
        <w:tc>
          <w:tcPr>
            <w:tcW w:w="1076" w:type="dxa"/>
            <w:shd w:val="clear" w:color="auto" w:fill="auto"/>
            <w:noWrap/>
            <w:hideMark/>
          </w:tcPr>
          <w:p w14:paraId="7E23C80C" w14:textId="77777777" w:rsidR="0016310F" w:rsidRPr="00CA5044" w:rsidRDefault="0016310F" w:rsidP="00E942A6">
            <w:pPr>
              <w:pStyle w:val="ConsPlusNormal"/>
              <w:jc w:val="center"/>
            </w:pPr>
            <w:r w:rsidRPr="00CA5044">
              <w:t>23,336%</w:t>
            </w:r>
          </w:p>
        </w:tc>
        <w:tc>
          <w:tcPr>
            <w:tcW w:w="1120" w:type="dxa"/>
            <w:shd w:val="clear" w:color="auto" w:fill="auto"/>
            <w:noWrap/>
            <w:hideMark/>
          </w:tcPr>
          <w:p w14:paraId="3DBE5E89" w14:textId="77777777" w:rsidR="0016310F" w:rsidRPr="00CA5044" w:rsidRDefault="0016310F" w:rsidP="00E942A6">
            <w:pPr>
              <w:pStyle w:val="ConsPlusNormal"/>
              <w:jc w:val="center"/>
            </w:pPr>
            <w:r w:rsidRPr="00CA5044">
              <w:t>19</w:t>
            </w:r>
          </w:p>
        </w:tc>
        <w:tc>
          <w:tcPr>
            <w:tcW w:w="1436" w:type="dxa"/>
            <w:shd w:val="clear" w:color="auto" w:fill="auto"/>
            <w:noWrap/>
            <w:hideMark/>
          </w:tcPr>
          <w:p w14:paraId="4B3D7015" w14:textId="77777777" w:rsidR="0016310F" w:rsidRPr="00CA5044" w:rsidRDefault="0016310F" w:rsidP="00E942A6">
            <w:pPr>
              <w:pStyle w:val="ConsPlusNormal"/>
              <w:jc w:val="center"/>
            </w:pPr>
            <w:r w:rsidRPr="00CA5044">
              <w:t>CCC/C</w:t>
            </w:r>
          </w:p>
        </w:tc>
        <w:tc>
          <w:tcPr>
            <w:tcW w:w="834" w:type="dxa"/>
            <w:shd w:val="clear" w:color="auto" w:fill="auto"/>
            <w:noWrap/>
            <w:hideMark/>
          </w:tcPr>
          <w:p w14:paraId="0F01A5F5" w14:textId="77777777" w:rsidR="0016310F" w:rsidRPr="00CA5044" w:rsidRDefault="0016310F" w:rsidP="00E942A6">
            <w:pPr>
              <w:pStyle w:val="ConsPlusNormal"/>
              <w:jc w:val="center"/>
            </w:pPr>
            <w:r w:rsidRPr="00CA5044">
              <w:t>26,550%</w:t>
            </w:r>
          </w:p>
        </w:tc>
      </w:tr>
    </w:tbl>
    <w:p w14:paraId="5328719C" w14:textId="77777777" w:rsidR="00C56814" w:rsidRDefault="00C56814" w:rsidP="004F48AB">
      <w:pPr>
        <w:pStyle w:val="ConsPlusNormal"/>
        <w:tabs>
          <w:tab w:val="left" w:pos="0"/>
        </w:tabs>
        <w:spacing w:after="120"/>
        <w:jc w:val="both"/>
      </w:pPr>
    </w:p>
    <w:p w14:paraId="2C813B23" w14:textId="17632FAB" w:rsidR="004F48AB" w:rsidRDefault="0016310F" w:rsidP="004F48AB">
      <w:pPr>
        <w:pStyle w:val="ConsPlusNormal"/>
        <w:tabs>
          <w:tab w:val="left" w:pos="0"/>
        </w:tabs>
        <w:spacing w:after="120"/>
        <w:jc w:val="both"/>
      </w:pPr>
      <w:r w:rsidRPr="00CA5044">
        <w:t>3.2.2. Статистика по уровню DR, приведенная в таблице, получена з</w:t>
      </w:r>
      <w:r w:rsidR="00553437" w:rsidRPr="00CA5044">
        <w:t>а периоды, указанные в Таблице 5</w:t>
      </w:r>
      <w:r w:rsidRPr="00CA5044">
        <w:t>.</w:t>
      </w:r>
    </w:p>
    <w:p w14:paraId="6FB70351" w14:textId="58D2AFC2" w:rsidR="000C6210" w:rsidRPr="004F48AB" w:rsidRDefault="004F48AB" w:rsidP="004F48AB">
      <w:pPr>
        <w:rPr>
          <w:rFonts w:ascii="Times New Roman" w:eastAsiaTheme="minorEastAsia" w:hAnsi="Times New Roman" w:cs="Times New Roman"/>
          <w:sz w:val="24"/>
          <w:szCs w:val="24"/>
          <w:lang w:eastAsia="ru-RU"/>
        </w:rPr>
      </w:pPr>
      <w:r>
        <w:br w:type="page"/>
      </w:r>
    </w:p>
    <w:p w14:paraId="69DD2DCF" w14:textId="0F88D268" w:rsidR="0016310F" w:rsidRPr="00CA5044" w:rsidRDefault="00553437" w:rsidP="00D06D37">
      <w:pPr>
        <w:pStyle w:val="ConsPlusNormal"/>
        <w:spacing w:after="120"/>
        <w:ind w:firstLine="539"/>
        <w:jc w:val="both"/>
      </w:pPr>
      <w:r w:rsidRPr="00CA5044">
        <w:lastRenderedPageBreak/>
        <w:t>Таблица 5</w:t>
      </w:r>
      <w:r w:rsidR="0016310F" w:rsidRPr="00CA5044">
        <w:t>. Источники и исторически</w:t>
      </w:r>
      <w:r w:rsidR="00093338" w:rsidRPr="00CA5044">
        <w:t>е интервалы используемых данных</w:t>
      </w:r>
    </w:p>
    <w:tbl>
      <w:tblPr>
        <w:tblW w:w="8070" w:type="dxa"/>
        <w:jc w:val="center"/>
        <w:tblLayout w:type="fixed"/>
        <w:tblCellMar>
          <w:top w:w="102" w:type="dxa"/>
          <w:bottom w:w="102" w:type="dxa"/>
        </w:tblCellMar>
        <w:tblLook w:val="04A0" w:firstRow="1" w:lastRow="0" w:firstColumn="1" w:lastColumn="0" w:noHBand="0" w:noVBand="1"/>
      </w:tblPr>
      <w:tblGrid>
        <w:gridCol w:w="1714"/>
        <w:gridCol w:w="1678"/>
        <w:gridCol w:w="4678"/>
      </w:tblGrid>
      <w:tr w:rsidR="0016310F" w:rsidRPr="00CA5044" w14:paraId="7DEC7555" w14:textId="77777777" w:rsidTr="00C56814">
        <w:trPr>
          <w:trHeight w:val="465"/>
          <w:jc w:val="center"/>
        </w:trPr>
        <w:tc>
          <w:tcPr>
            <w:tcW w:w="171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ABFFE36" w14:textId="77777777" w:rsidR="0016310F" w:rsidRPr="00CA5044" w:rsidRDefault="0016310F"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Рейтинговое агентство</w:t>
            </w:r>
          </w:p>
        </w:tc>
        <w:tc>
          <w:tcPr>
            <w:tcW w:w="1678" w:type="dxa"/>
            <w:tcBorders>
              <w:top w:val="single" w:sz="8" w:space="0" w:color="auto"/>
              <w:left w:val="nil"/>
              <w:bottom w:val="single" w:sz="8" w:space="0" w:color="auto"/>
              <w:right w:val="single" w:sz="8" w:space="0" w:color="auto"/>
            </w:tcBorders>
            <w:shd w:val="clear" w:color="auto" w:fill="auto"/>
            <w:vAlign w:val="center"/>
            <w:hideMark/>
          </w:tcPr>
          <w:p w14:paraId="02881D03" w14:textId="77777777" w:rsidR="0016310F" w:rsidRPr="00CA5044" w:rsidRDefault="0016310F"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Исторический интервал</w:t>
            </w:r>
          </w:p>
        </w:tc>
        <w:tc>
          <w:tcPr>
            <w:tcW w:w="4678" w:type="dxa"/>
            <w:tcBorders>
              <w:top w:val="single" w:sz="8" w:space="0" w:color="auto"/>
              <w:left w:val="nil"/>
              <w:bottom w:val="single" w:sz="8" w:space="0" w:color="auto"/>
              <w:right w:val="single" w:sz="8" w:space="0" w:color="auto"/>
            </w:tcBorders>
            <w:shd w:val="clear" w:color="auto" w:fill="auto"/>
            <w:vAlign w:val="center"/>
            <w:hideMark/>
          </w:tcPr>
          <w:p w14:paraId="3ACDA2D4" w14:textId="77777777" w:rsidR="0016310F" w:rsidRPr="00CA5044" w:rsidRDefault="0016310F"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Источник</w:t>
            </w:r>
          </w:p>
        </w:tc>
      </w:tr>
      <w:tr w:rsidR="0016310F" w:rsidRPr="00C56814" w14:paraId="3D6F6E0D" w14:textId="77777777" w:rsidTr="00C56814">
        <w:trPr>
          <w:trHeight w:val="1132"/>
          <w:jc w:val="center"/>
        </w:trPr>
        <w:tc>
          <w:tcPr>
            <w:tcW w:w="1714" w:type="dxa"/>
            <w:tcBorders>
              <w:top w:val="nil"/>
              <w:left w:val="single" w:sz="8" w:space="0" w:color="auto"/>
              <w:bottom w:val="single" w:sz="8" w:space="0" w:color="auto"/>
              <w:right w:val="single" w:sz="8" w:space="0" w:color="auto"/>
            </w:tcBorders>
            <w:shd w:val="clear" w:color="auto" w:fill="auto"/>
            <w:vAlign w:val="center"/>
            <w:hideMark/>
          </w:tcPr>
          <w:p w14:paraId="735E384F" w14:textId="673A8DE6" w:rsidR="0016310F" w:rsidRPr="00CA5044" w:rsidRDefault="0016310F" w:rsidP="00E942A6">
            <w:pPr>
              <w:spacing w:after="0" w:line="240" w:lineRule="auto"/>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Fitch</w:t>
            </w:r>
          </w:p>
        </w:tc>
        <w:tc>
          <w:tcPr>
            <w:tcW w:w="1678" w:type="dxa"/>
            <w:tcBorders>
              <w:top w:val="nil"/>
              <w:left w:val="nil"/>
              <w:bottom w:val="single" w:sz="8" w:space="0" w:color="auto"/>
              <w:right w:val="single" w:sz="8" w:space="0" w:color="auto"/>
            </w:tcBorders>
            <w:shd w:val="clear" w:color="auto" w:fill="auto"/>
            <w:vAlign w:val="center"/>
            <w:hideMark/>
          </w:tcPr>
          <w:p w14:paraId="00A3276A" w14:textId="4770397D" w:rsidR="0016310F" w:rsidRPr="00CA5044" w:rsidRDefault="008372DB"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1990-2021</w:t>
            </w:r>
          </w:p>
        </w:tc>
        <w:tc>
          <w:tcPr>
            <w:tcW w:w="4678" w:type="dxa"/>
            <w:tcBorders>
              <w:top w:val="nil"/>
              <w:left w:val="nil"/>
              <w:bottom w:val="single" w:sz="8" w:space="0" w:color="auto"/>
              <w:right w:val="single" w:sz="8" w:space="0" w:color="auto"/>
            </w:tcBorders>
            <w:shd w:val="clear" w:color="auto" w:fill="auto"/>
            <w:vAlign w:val="center"/>
            <w:hideMark/>
          </w:tcPr>
          <w:p w14:paraId="3BC01FC7" w14:textId="6CC5F934" w:rsidR="008372DB" w:rsidRDefault="00A670D2" w:rsidP="00E942A6">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Информация об исторических</w:t>
            </w:r>
            <w:r w:rsidR="00C56814">
              <w:rPr>
                <w:rFonts w:ascii="Times New Roman" w:eastAsia="Times New Roman" w:hAnsi="Times New Roman" w:cs="Times New Roman"/>
                <w:color w:val="000000"/>
                <w:sz w:val="24"/>
                <w:szCs w:val="24"/>
                <w:lang w:eastAsia="ru-RU"/>
              </w:rPr>
              <w:t xml:space="preserve"> з</w:t>
            </w:r>
            <w:r>
              <w:rPr>
                <w:rFonts w:ascii="Times New Roman" w:eastAsia="Times New Roman" w:hAnsi="Times New Roman" w:cs="Times New Roman"/>
                <w:color w:val="000000"/>
                <w:sz w:val="24"/>
                <w:szCs w:val="24"/>
                <w:lang w:eastAsia="ru-RU"/>
              </w:rPr>
              <w:t>начениях</w:t>
            </w:r>
            <w:r w:rsidR="00C56814">
              <w:rPr>
                <w:rFonts w:ascii="Times New Roman" w:eastAsia="Times New Roman" w:hAnsi="Times New Roman" w:cs="Times New Roman"/>
                <w:color w:val="000000"/>
                <w:sz w:val="24"/>
                <w:szCs w:val="24"/>
                <w:lang w:eastAsia="ru-RU"/>
              </w:rPr>
              <w:t xml:space="preserve"> дефолтов </w:t>
            </w:r>
            <w:r w:rsidR="00C56814">
              <w:rPr>
                <w:rFonts w:ascii="Times New Roman" w:eastAsia="Times New Roman" w:hAnsi="Times New Roman" w:cs="Times New Roman"/>
                <w:color w:val="000000"/>
                <w:sz w:val="24"/>
                <w:szCs w:val="24"/>
                <w:lang w:val="en-US" w:eastAsia="ru-RU"/>
              </w:rPr>
              <w:t>Fitch</w:t>
            </w:r>
            <w:r w:rsidR="00C56814" w:rsidRPr="00C56814">
              <w:rPr>
                <w:rFonts w:ascii="Times New Roman" w:eastAsia="Times New Roman" w:hAnsi="Times New Roman" w:cs="Times New Roman"/>
                <w:color w:val="000000"/>
                <w:sz w:val="24"/>
                <w:szCs w:val="24"/>
                <w:lang w:eastAsia="ru-RU"/>
              </w:rPr>
              <w:t xml:space="preserve"> </w:t>
            </w:r>
            <w:r w:rsidR="00C56814">
              <w:rPr>
                <w:rFonts w:ascii="Times New Roman" w:eastAsia="Times New Roman" w:hAnsi="Times New Roman" w:cs="Times New Roman"/>
                <w:color w:val="000000"/>
                <w:sz w:val="24"/>
                <w:szCs w:val="24"/>
                <w:lang w:eastAsia="ru-RU"/>
              </w:rPr>
              <w:t>расположена на ресурсе:</w:t>
            </w:r>
          </w:p>
          <w:p w14:paraId="0E2BB29A" w14:textId="37F2B22E" w:rsidR="00C56814" w:rsidRPr="00C56814" w:rsidRDefault="004B35F1" w:rsidP="00E942A6">
            <w:pPr>
              <w:spacing w:after="0" w:line="240" w:lineRule="auto"/>
              <w:rPr>
                <w:rFonts w:ascii="Times New Roman" w:eastAsia="Times New Roman" w:hAnsi="Times New Roman" w:cs="Times New Roman"/>
                <w:color w:val="000000"/>
                <w:sz w:val="24"/>
                <w:szCs w:val="24"/>
                <w:lang w:eastAsia="ru-RU"/>
              </w:rPr>
            </w:pPr>
            <w:hyperlink r:id="rId12" w:history="1">
              <w:r w:rsidR="00C56814">
                <w:rPr>
                  <w:rStyle w:val="af"/>
                </w:rPr>
                <w:t>https://confluence.ca.sbrf.ru/pages/viewpage.action?pageId=7840674968</w:t>
              </w:r>
            </w:hyperlink>
          </w:p>
        </w:tc>
      </w:tr>
      <w:tr w:rsidR="0016310F" w:rsidRPr="00C56814" w14:paraId="6991CC55" w14:textId="77777777" w:rsidTr="00C56814">
        <w:trPr>
          <w:trHeight w:val="330"/>
          <w:jc w:val="center"/>
        </w:trPr>
        <w:tc>
          <w:tcPr>
            <w:tcW w:w="1714" w:type="dxa"/>
            <w:tcBorders>
              <w:top w:val="nil"/>
              <w:left w:val="single" w:sz="8" w:space="0" w:color="auto"/>
              <w:bottom w:val="single" w:sz="8" w:space="0" w:color="auto"/>
              <w:right w:val="single" w:sz="8" w:space="0" w:color="auto"/>
            </w:tcBorders>
            <w:shd w:val="clear" w:color="auto" w:fill="auto"/>
            <w:vAlign w:val="center"/>
            <w:hideMark/>
          </w:tcPr>
          <w:p w14:paraId="76DDBF39" w14:textId="247A1703" w:rsidR="0016310F" w:rsidRPr="00CA5044" w:rsidRDefault="0016310F" w:rsidP="00E942A6">
            <w:pPr>
              <w:spacing w:after="0" w:line="240" w:lineRule="auto"/>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S&amp;P</w:t>
            </w:r>
          </w:p>
        </w:tc>
        <w:tc>
          <w:tcPr>
            <w:tcW w:w="1678" w:type="dxa"/>
            <w:tcBorders>
              <w:top w:val="nil"/>
              <w:left w:val="nil"/>
              <w:bottom w:val="single" w:sz="8" w:space="0" w:color="auto"/>
              <w:right w:val="single" w:sz="8" w:space="0" w:color="auto"/>
            </w:tcBorders>
            <w:shd w:val="clear" w:color="auto" w:fill="auto"/>
            <w:vAlign w:val="center"/>
            <w:hideMark/>
          </w:tcPr>
          <w:p w14:paraId="33FDF5C7" w14:textId="32265A15" w:rsidR="0016310F" w:rsidRPr="00CA5044" w:rsidRDefault="008372DB"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1981</w:t>
            </w:r>
            <w:r w:rsidR="0016310F" w:rsidRPr="00CA5044">
              <w:rPr>
                <w:rFonts w:ascii="Times New Roman" w:eastAsia="Times New Roman" w:hAnsi="Times New Roman" w:cs="Times New Roman"/>
                <w:color w:val="000000"/>
                <w:sz w:val="24"/>
                <w:szCs w:val="24"/>
                <w:lang w:eastAsia="ru-RU"/>
              </w:rPr>
              <w:t>-2021</w:t>
            </w:r>
          </w:p>
        </w:tc>
        <w:tc>
          <w:tcPr>
            <w:tcW w:w="4678" w:type="dxa"/>
            <w:tcBorders>
              <w:top w:val="nil"/>
              <w:left w:val="nil"/>
              <w:bottom w:val="single" w:sz="8" w:space="0" w:color="auto"/>
              <w:right w:val="single" w:sz="8" w:space="0" w:color="auto"/>
            </w:tcBorders>
            <w:shd w:val="clear" w:color="auto" w:fill="auto"/>
            <w:vAlign w:val="center"/>
            <w:hideMark/>
          </w:tcPr>
          <w:p w14:paraId="2B4BABC8" w14:textId="0F37CA1B" w:rsidR="00C56814" w:rsidRDefault="00A670D2" w:rsidP="00C56814">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Информация об исторических значениях </w:t>
            </w:r>
            <w:r w:rsidR="00C56814">
              <w:rPr>
                <w:rFonts w:ascii="Times New Roman" w:eastAsia="Times New Roman" w:hAnsi="Times New Roman" w:cs="Times New Roman"/>
                <w:color w:val="000000"/>
                <w:sz w:val="24"/>
                <w:szCs w:val="24"/>
                <w:lang w:eastAsia="ru-RU"/>
              </w:rPr>
              <w:t xml:space="preserve">дефолтов </w:t>
            </w:r>
            <w:r w:rsidR="00C56814">
              <w:rPr>
                <w:rFonts w:ascii="Times New Roman" w:eastAsia="Times New Roman" w:hAnsi="Times New Roman" w:cs="Times New Roman"/>
                <w:color w:val="000000"/>
                <w:sz w:val="24"/>
                <w:szCs w:val="24"/>
                <w:lang w:val="en-US" w:eastAsia="ru-RU"/>
              </w:rPr>
              <w:t>S</w:t>
            </w:r>
            <w:r w:rsidR="00C56814" w:rsidRPr="00C56814">
              <w:rPr>
                <w:rFonts w:ascii="Times New Roman" w:eastAsia="Times New Roman" w:hAnsi="Times New Roman" w:cs="Times New Roman"/>
                <w:color w:val="000000"/>
                <w:sz w:val="24"/>
                <w:szCs w:val="24"/>
                <w:lang w:eastAsia="ru-RU"/>
              </w:rPr>
              <w:t>&amp;</w:t>
            </w:r>
            <w:r w:rsidR="00C56814">
              <w:rPr>
                <w:rFonts w:ascii="Times New Roman" w:eastAsia="Times New Roman" w:hAnsi="Times New Roman" w:cs="Times New Roman"/>
                <w:color w:val="000000"/>
                <w:sz w:val="24"/>
                <w:szCs w:val="24"/>
                <w:lang w:val="en-US" w:eastAsia="ru-RU"/>
              </w:rPr>
              <w:t>P</w:t>
            </w:r>
            <w:r w:rsidR="00C56814" w:rsidRPr="00C56814">
              <w:rPr>
                <w:rFonts w:ascii="Times New Roman" w:eastAsia="Times New Roman" w:hAnsi="Times New Roman" w:cs="Times New Roman"/>
                <w:color w:val="000000"/>
                <w:sz w:val="24"/>
                <w:szCs w:val="24"/>
                <w:lang w:eastAsia="ru-RU"/>
              </w:rPr>
              <w:t xml:space="preserve"> </w:t>
            </w:r>
            <w:r w:rsidR="00C56814">
              <w:rPr>
                <w:rFonts w:ascii="Times New Roman" w:eastAsia="Times New Roman" w:hAnsi="Times New Roman" w:cs="Times New Roman"/>
                <w:color w:val="000000"/>
                <w:sz w:val="24"/>
                <w:szCs w:val="24"/>
                <w:lang w:eastAsia="ru-RU"/>
              </w:rPr>
              <w:t>расположена на ресурсе:</w:t>
            </w:r>
          </w:p>
          <w:p w14:paraId="30CAA7BD" w14:textId="5D4AE540" w:rsidR="0016310F" w:rsidRPr="00C56814" w:rsidRDefault="004B35F1" w:rsidP="00E942A6">
            <w:pPr>
              <w:spacing w:after="0" w:line="240" w:lineRule="auto"/>
              <w:rPr>
                <w:rFonts w:ascii="Times New Roman" w:eastAsia="Times New Roman" w:hAnsi="Times New Roman" w:cs="Times New Roman"/>
                <w:color w:val="000000"/>
                <w:sz w:val="24"/>
                <w:szCs w:val="24"/>
                <w:lang w:eastAsia="ru-RU"/>
              </w:rPr>
            </w:pPr>
            <w:hyperlink r:id="rId13" w:history="1">
              <w:r w:rsidR="00C56814">
                <w:rPr>
                  <w:rStyle w:val="af"/>
                </w:rPr>
                <w:t>https://confluence.ca.sbrf.ru/pages/viewpage.action?pageId=7840674968</w:t>
              </w:r>
            </w:hyperlink>
          </w:p>
        </w:tc>
      </w:tr>
    </w:tbl>
    <w:p w14:paraId="576FC475" w14:textId="77777777" w:rsidR="00C56814" w:rsidRDefault="00C56814" w:rsidP="00FF0DDB">
      <w:pPr>
        <w:pStyle w:val="ConsPlusNormal"/>
        <w:tabs>
          <w:tab w:val="left" w:pos="0"/>
        </w:tabs>
        <w:spacing w:after="120"/>
        <w:jc w:val="both"/>
      </w:pPr>
    </w:p>
    <w:p w14:paraId="5D21B957" w14:textId="4C5AEE2B" w:rsidR="00417268" w:rsidRPr="00CA5044" w:rsidRDefault="00512F28" w:rsidP="00FF0DDB">
      <w:pPr>
        <w:pStyle w:val="ConsPlusNormal"/>
        <w:tabs>
          <w:tab w:val="left" w:pos="0"/>
        </w:tabs>
        <w:spacing w:after="120"/>
        <w:jc w:val="both"/>
      </w:pPr>
      <w:r w:rsidRPr="00CA5044">
        <w:t>3.2.3. Как правило, малое количество наблюдаемых дефолтов (или их отсутствие) в наивысших категориях рейтингов не позволяет сделать статистически надежные выводы о вероятности дефолта в данных группах. В таком случае при проведении статистического анализа рекомендуется ввести условие минимального значения уровня дефолтов и включать в анализ лишь те наблюдения, для которых наблюдаемый уровень дефолтов превосходит заранее выбранное пороговое значение. В качестве такого порогового значения мож</w:t>
      </w:r>
      <w:r w:rsidR="0032118F" w:rsidRPr="00CA5044">
        <w:t>но взять, например, уровень 0.05</w:t>
      </w:r>
      <w:r w:rsidRPr="00CA5044">
        <w:t xml:space="preserve">% - минимальное допустимое значение PD, </w:t>
      </w:r>
      <w:r w:rsidR="00FA07AC" w:rsidRPr="00CA5044">
        <w:t>которое можно присвоить контрагенту</w:t>
      </w:r>
      <w:r w:rsidRPr="00CA5044">
        <w:t xml:space="preserve"> в соответствии с требованиями </w:t>
      </w:r>
      <w:r w:rsidR="00D14831" w:rsidRPr="00CA5044">
        <w:t>483</w:t>
      </w:r>
      <w:r w:rsidR="0005292D" w:rsidRPr="00CA5044">
        <w:t>-</w:t>
      </w:r>
      <w:r w:rsidR="00D14831" w:rsidRPr="00CA5044">
        <w:t>П</w:t>
      </w:r>
      <w:r w:rsidR="00D14831" w:rsidRPr="00CA5044">
        <w:rPr>
          <w:rStyle w:val="af4"/>
        </w:rPr>
        <w:footnoteReference w:id="2"/>
      </w:r>
      <w:r w:rsidR="00461ACB" w:rsidRPr="00CA5044">
        <w:t xml:space="preserve"> /</w:t>
      </w:r>
      <w:r w:rsidR="00461ACB" w:rsidRPr="00CA5044">
        <w:fldChar w:fldCharType="begin"/>
      </w:r>
      <w:r w:rsidR="00461ACB" w:rsidRPr="00CA5044">
        <w:instrText xml:space="preserve"> REF _Ref85043807 \r \h </w:instrText>
      </w:r>
      <w:r w:rsidR="00CA5044">
        <w:instrText xml:space="preserve"> \* MERGEFORMAT </w:instrText>
      </w:r>
      <w:r w:rsidR="00461ACB" w:rsidRPr="00CA5044">
        <w:fldChar w:fldCharType="separate"/>
      </w:r>
      <w:r w:rsidR="00461ACB" w:rsidRPr="00CA5044">
        <w:t>2</w:t>
      </w:r>
      <w:r w:rsidR="00461ACB" w:rsidRPr="00CA5044">
        <w:fldChar w:fldCharType="end"/>
      </w:r>
      <w:r w:rsidR="00461ACB" w:rsidRPr="00CA5044">
        <w:t>/</w:t>
      </w:r>
      <w:r w:rsidR="00D14831" w:rsidRPr="00CA5044">
        <w:t xml:space="preserve"> </w:t>
      </w:r>
      <w:r w:rsidRPr="00CA5044">
        <w:t>.</w:t>
      </w:r>
    </w:p>
    <w:p w14:paraId="160926F5" w14:textId="6BCA291F" w:rsidR="004320E5" w:rsidRPr="00CA5044" w:rsidRDefault="004320E5" w:rsidP="004F48AB">
      <w:pPr>
        <w:pStyle w:val="ConsPlusNormal"/>
        <w:tabs>
          <w:tab w:val="left" w:pos="0"/>
        </w:tabs>
        <w:spacing w:after="120"/>
        <w:jc w:val="both"/>
      </w:pPr>
      <w:r w:rsidRPr="00CA5044">
        <w:t xml:space="preserve">3.2.4. Для того чтобы максимально полно использовать доступную статистику по различным рейтинговым агентствам, рекомендуется использовать подход буквенного сопоставления рейтингов в соответствии с общепринятой практикой, также признанной BIS </w:t>
      </w:r>
      <w:hyperlink w:anchor="Par870" w:tooltip="&lt;2&gt; Bank for International Settlement, http://www.bis.org/bcbs/qis/qisrating.htm" w:history="1">
        <w:r w:rsidRPr="00CA5044">
          <w:rPr>
            <w:color w:val="0000FF"/>
          </w:rPr>
          <w:t>&lt;1&gt;</w:t>
        </w:r>
      </w:hyperlink>
      <w:r w:rsidRPr="00CA5044">
        <w:t>. Порядковый номер рейтинга в общей рейтингово</w:t>
      </w:r>
      <w:r w:rsidR="00553437" w:rsidRPr="00CA5044">
        <w:t>й шкале зафиксирован в Таблице 4</w:t>
      </w:r>
      <w:r w:rsidRPr="00CA5044">
        <w:t xml:space="preserve">. В случае если статистика по нескольким рейтингам объединена, порядковый номер находится как среднее арифметическое по порядковым номерам объединенных рейтингов. Например, в шкале рейтингового агентства </w:t>
      </w:r>
      <w:r w:rsidRPr="00CA5044">
        <w:rPr>
          <w:lang w:val="en-US"/>
        </w:rPr>
        <w:t>Fitch</w:t>
      </w:r>
      <w:r w:rsidRPr="00CA5044">
        <w:t xml:space="preserve"> для рейтинга </w:t>
      </w:r>
      <w:r w:rsidR="00964256" w:rsidRPr="00CA5044">
        <w:t>"</w:t>
      </w:r>
      <w:r w:rsidRPr="00CA5044">
        <w:rPr>
          <w:lang w:val="en-US"/>
        </w:rPr>
        <w:t>CCC</w:t>
      </w:r>
      <w:r w:rsidR="00964256" w:rsidRPr="00CA5044">
        <w:t>+" с номером 17,</w:t>
      </w:r>
      <w:r w:rsidRPr="00CA5044">
        <w:t xml:space="preserve"> </w:t>
      </w:r>
      <w:r w:rsidR="00964256" w:rsidRPr="00CA5044">
        <w:t>рейтинга "</w:t>
      </w:r>
      <w:r w:rsidR="00964256" w:rsidRPr="00CA5044">
        <w:rPr>
          <w:lang w:val="en-US"/>
        </w:rPr>
        <w:t>CCC</w:t>
      </w:r>
      <w:r w:rsidR="00964256" w:rsidRPr="00CA5044">
        <w:t>" с номером 18, рейтинга "</w:t>
      </w:r>
      <w:r w:rsidR="00964256" w:rsidRPr="00CA5044">
        <w:rPr>
          <w:lang w:val="en-US"/>
        </w:rPr>
        <w:t>CCC</w:t>
      </w:r>
      <w:r w:rsidR="00964256" w:rsidRPr="00CA5044">
        <w:t>-" с номером 19, рейтинга "</w:t>
      </w:r>
      <w:r w:rsidR="00964256" w:rsidRPr="00CA5044">
        <w:rPr>
          <w:lang w:val="en-US"/>
        </w:rPr>
        <w:t>CC</w:t>
      </w:r>
      <w:r w:rsidR="00964256" w:rsidRPr="00CA5044">
        <w:t>" с номером 20 и рейтинга "</w:t>
      </w:r>
      <w:r w:rsidR="00964256" w:rsidRPr="00CA5044">
        <w:rPr>
          <w:lang w:val="en-US"/>
        </w:rPr>
        <w:t>C</w:t>
      </w:r>
      <w:r w:rsidR="00964256" w:rsidRPr="00CA5044">
        <w:t>" с номером 21</w:t>
      </w:r>
      <w:r w:rsidRPr="00CA5044">
        <w:t xml:space="preserve"> статистика по среднему уровню дефолтов приведена для объединенной категории, и в таком случае этой категории при построении регрессии следует</w:t>
      </w:r>
      <w:r w:rsidR="00964256" w:rsidRPr="00CA5044">
        <w:t xml:space="preserve"> присвоить порядковый номер 19</w:t>
      </w:r>
      <w:r w:rsidRPr="00CA5044">
        <w:t>.</w:t>
      </w:r>
    </w:p>
    <w:p w14:paraId="0ED7BD10" w14:textId="6F8F1A89" w:rsidR="002B0E37" w:rsidRDefault="00964256" w:rsidP="004F48AB">
      <w:pPr>
        <w:pStyle w:val="ConsPlusNormal"/>
        <w:tabs>
          <w:tab w:val="left" w:pos="0"/>
        </w:tabs>
        <w:spacing w:after="120"/>
        <w:jc w:val="both"/>
      </w:pPr>
      <w:r w:rsidRPr="00CA5044">
        <w:t xml:space="preserve">3.2.5. </w:t>
      </w:r>
      <w:r w:rsidR="003E7305" w:rsidRPr="00CA5044">
        <w:t xml:space="preserve">Также при построении регрессии необходимо использовать веса, учитывающие распределение числа наблюдений по различным рейтинговым категориям. Веса устанавливаются пропорционально количеству наблюдений в каждом рейтинге. Таким образом, компании с рейтингами AAA, AA и др. будут получать меньший вес, т.к. таких компаний, как правило, меньше, и, соответственно, качество статистики по уровням дефолтов для них ниже. </w:t>
      </w:r>
      <w:r w:rsidR="00553437" w:rsidRPr="00CA5044">
        <w:t>В Таблице 6</w:t>
      </w:r>
      <w:r w:rsidR="003E7305" w:rsidRPr="00CA5044">
        <w:t xml:space="preserve"> приведены количества наблюдений в каждом рейтинге за 2021 год от </w:t>
      </w:r>
      <w:r w:rsidR="003E7305" w:rsidRPr="00CA5044">
        <w:rPr>
          <w:lang w:val="en-US"/>
        </w:rPr>
        <w:t>Fitch</w:t>
      </w:r>
      <w:r w:rsidR="003E7305" w:rsidRPr="00CA5044">
        <w:t xml:space="preserve"> и </w:t>
      </w:r>
      <w:r w:rsidR="003E7305" w:rsidRPr="00CA5044">
        <w:rPr>
          <w:lang w:val="en-US"/>
        </w:rPr>
        <w:t>S</w:t>
      </w:r>
      <w:r w:rsidR="003E7305" w:rsidRPr="00CA5044">
        <w:t>&amp;</w:t>
      </w:r>
      <w:r w:rsidR="003E7305" w:rsidRPr="00CA5044">
        <w:rPr>
          <w:lang w:val="en-US"/>
        </w:rPr>
        <w:t>P</w:t>
      </w:r>
      <w:r w:rsidR="003E7305" w:rsidRPr="00CA5044">
        <w:t>.</w:t>
      </w:r>
    </w:p>
    <w:p w14:paraId="754BCF23" w14:textId="23CAFF3F" w:rsidR="004F48AB" w:rsidRPr="004F48AB" w:rsidRDefault="004F48AB" w:rsidP="004F48AB">
      <w:pPr>
        <w:rPr>
          <w:rFonts w:ascii="Times New Roman" w:eastAsiaTheme="minorEastAsia" w:hAnsi="Times New Roman" w:cs="Times New Roman"/>
          <w:sz w:val="24"/>
          <w:szCs w:val="24"/>
          <w:lang w:eastAsia="ru-RU"/>
        </w:rPr>
      </w:pPr>
      <w:r>
        <w:br w:type="page"/>
      </w:r>
    </w:p>
    <w:p w14:paraId="36FC47D8" w14:textId="3911AB81" w:rsidR="002B0E37" w:rsidRPr="00CA5044" w:rsidRDefault="00553437" w:rsidP="00E942A6">
      <w:pPr>
        <w:pStyle w:val="ConsPlusNormal"/>
        <w:ind w:firstLine="567"/>
        <w:jc w:val="both"/>
      </w:pPr>
      <w:r w:rsidRPr="00CA5044">
        <w:lastRenderedPageBreak/>
        <w:t>Таблица 6</w:t>
      </w:r>
      <w:r w:rsidR="002B0E37" w:rsidRPr="00CA5044">
        <w:t>. Количество наблюдений по рейтингам по различным рейтинговым агентствам</w:t>
      </w:r>
    </w:p>
    <w:tbl>
      <w:tblPr>
        <w:tblW w:w="4680" w:type="dxa"/>
        <w:jc w:val="center"/>
        <w:tblLook w:val="04A0" w:firstRow="1" w:lastRow="0" w:firstColumn="1" w:lastColumn="0" w:noHBand="0" w:noVBand="1"/>
      </w:tblPr>
      <w:tblGrid>
        <w:gridCol w:w="960"/>
        <w:gridCol w:w="1380"/>
        <w:gridCol w:w="960"/>
        <w:gridCol w:w="1380"/>
      </w:tblGrid>
      <w:tr w:rsidR="00BA06B5" w:rsidRPr="00CA5044" w14:paraId="5CE2E59A" w14:textId="77777777" w:rsidTr="002B0E37">
        <w:trPr>
          <w:trHeight w:val="6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D9D47"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6D17A3DA"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Рейтингов на 2021</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EF5D429"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S&amp;P</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77D90D5F"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Рейтингов на 01.2021</w:t>
            </w:r>
          </w:p>
        </w:tc>
      </w:tr>
      <w:tr w:rsidR="00BA06B5" w:rsidRPr="00CA5044" w14:paraId="336BA28A"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8F3AF6"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c>
          <w:tcPr>
            <w:tcW w:w="1380" w:type="dxa"/>
            <w:tcBorders>
              <w:top w:val="nil"/>
              <w:left w:val="nil"/>
              <w:bottom w:val="single" w:sz="4" w:space="0" w:color="auto"/>
              <w:right w:val="single" w:sz="4" w:space="0" w:color="auto"/>
            </w:tcBorders>
            <w:shd w:val="clear" w:color="auto" w:fill="auto"/>
            <w:noWrap/>
            <w:vAlign w:val="center"/>
            <w:hideMark/>
          </w:tcPr>
          <w:p w14:paraId="1CD5A611"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20</w:t>
            </w:r>
          </w:p>
        </w:tc>
        <w:tc>
          <w:tcPr>
            <w:tcW w:w="960" w:type="dxa"/>
            <w:tcBorders>
              <w:top w:val="nil"/>
              <w:left w:val="nil"/>
              <w:bottom w:val="single" w:sz="4" w:space="0" w:color="auto"/>
              <w:right w:val="single" w:sz="4" w:space="0" w:color="auto"/>
            </w:tcBorders>
            <w:shd w:val="clear" w:color="auto" w:fill="auto"/>
            <w:noWrap/>
            <w:vAlign w:val="center"/>
            <w:hideMark/>
          </w:tcPr>
          <w:p w14:paraId="4B50A494"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c>
          <w:tcPr>
            <w:tcW w:w="1380" w:type="dxa"/>
            <w:tcBorders>
              <w:top w:val="nil"/>
              <w:left w:val="nil"/>
              <w:bottom w:val="single" w:sz="4" w:space="0" w:color="auto"/>
              <w:right w:val="single" w:sz="4" w:space="0" w:color="auto"/>
            </w:tcBorders>
            <w:shd w:val="clear" w:color="auto" w:fill="auto"/>
            <w:noWrap/>
            <w:vAlign w:val="center"/>
            <w:hideMark/>
          </w:tcPr>
          <w:p w14:paraId="6FC6A9C3"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8</w:t>
            </w:r>
          </w:p>
        </w:tc>
      </w:tr>
      <w:tr w:rsidR="00BA06B5" w:rsidRPr="00CA5044" w14:paraId="351FDEF2"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4755FC"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1380" w:type="dxa"/>
            <w:tcBorders>
              <w:top w:val="nil"/>
              <w:left w:val="nil"/>
              <w:bottom w:val="single" w:sz="4" w:space="0" w:color="auto"/>
              <w:right w:val="single" w:sz="4" w:space="0" w:color="auto"/>
            </w:tcBorders>
            <w:shd w:val="clear" w:color="auto" w:fill="auto"/>
            <w:noWrap/>
            <w:vAlign w:val="center"/>
            <w:hideMark/>
          </w:tcPr>
          <w:p w14:paraId="22BA73D3"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FA1FDF"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1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A58D05"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290</w:t>
            </w:r>
          </w:p>
        </w:tc>
      </w:tr>
      <w:tr w:rsidR="00BA06B5" w:rsidRPr="00CA5044" w14:paraId="22383732"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B8B37F"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1380" w:type="dxa"/>
            <w:tcBorders>
              <w:top w:val="nil"/>
              <w:left w:val="nil"/>
              <w:bottom w:val="single" w:sz="4" w:space="0" w:color="auto"/>
              <w:right w:val="single" w:sz="4" w:space="0" w:color="auto"/>
            </w:tcBorders>
            <w:shd w:val="clear" w:color="auto" w:fill="auto"/>
            <w:noWrap/>
            <w:vAlign w:val="center"/>
            <w:hideMark/>
          </w:tcPr>
          <w:p w14:paraId="22CAD0DA"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30</w:t>
            </w:r>
          </w:p>
        </w:tc>
        <w:tc>
          <w:tcPr>
            <w:tcW w:w="960" w:type="dxa"/>
            <w:vMerge/>
            <w:tcBorders>
              <w:top w:val="nil"/>
              <w:left w:val="single" w:sz="4" w:space="0" w:color="auto"/>
              <w:bottom w:val="single" w:sz="4" w:space="0" w:color="auto"/>
              <w:right w:val="single" w:sz="4" w:space="0" w:color="auto"/>
            </w:tcBorders>
            <w:vAlign w:val="center"/>
            <w:hideMark/>
          </w:tcPr>
          <w:p w14:paraId="59BAFA22"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c>
          <w:tcPr>
            <w:tcW w:w="1380" w:type="dxa"/>
            <w:vMerge/>
            <w:tcBorders>
              <w:top w:val="nil"/>
              <w:left w:val="single" w:sz="4" w:space="0" w:color="auto"/>
              <w:bottom w:val="single" w:sz="4" w:space="0" w:color="auto"/>
              <w:right w:val="single" w:sz="4" w:space="0" w:color="auto"/>
            </w:tcBorders>
            <w:vAlign w:val="center"/>
            <w:hideMark/>
          </w:tcPr>
          <w:p w14:paraId="751ADA5E"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r>
      <w:tr w:rsidR="00BA06B5" w:rsidRPr="00CA5044" w14:paraId="318CDD7D"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AA3422"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1380" w:type="dxa"/>
            <w:tcBorders>
              <w:top w:val="nil"/>
              <w:left w:val="nil"/>
              <w:bottom w:val="single" w:sz="4" w:space="0" w:color="auto"/>
              <w:right w:val="single" w:sz="4" w:space="0" w:color="auto"/>
            </w:tcBorders>
            <w:shd w:val="clear" w:color="auto" w:fill="auto"/>
            <w:noWrap/>
            <w:vAlign w:val="center"/>
            <w:hideMark/>
          </w:tcPr>
          <w:p w14:paraId="599ED451"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110</w:t>
            </w:r>
          </w:p>
        </w:tc>
        <w:tc>
          <w:tcPr>
            <w:tcW w:w="960" w:type="dxa"/>
            <w:vMerge/>
            <w:tcBorders>
              <w:top w:val="nil"/>
              <w:left w:val="single" w:sz="4" w:space="0" w:color="auto"/>
              <w:bottom w:val="single" w:sz="4" w:space="0" w:color="auto"/>
              <w:right w:val="single" w:sz="4" w:space="0" w:color="auto"/>
            </w:tcBorders>
            <w:vAlign w:val="center"/>
            <w:hideMark/>
          </w:tcPr>
          <w:p w14:paraId="3D440AB5"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c>
          <w:tcPr>
            <w:tcW w:w="1380" w:type="dxa"/>
            <w:vMerge/>
            <w:tcBorders>
              <w:top w:val="nil"/>
              <w:left w:val="single" w:sz="4" w:space="0" w:color="auto"/>
              <w:bottom w:val="single" w:sz="4" w:space="0" w:color="auto"/>
              <w:right w:val="single" w:sz="4" w:space="0" w:color="auto"/>
            </w:tcBorders>
            <w:vAlign w:val="center"/>
            <w:hideMark/>
          </w:tcPr>
          <w:p w14:paraId="765B8F14"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r>
      <w:tr w:rsidR="00BA06B5" w:rsidRPr="00CA5044" w14:paraId="5B431789"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19DB8E"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1380" w:type="dxa"/>
            <w:tcBorders>
              <w:top w:val="nil"/>
              <w:left w:val="nil"/>
              <w:bottom w:val="single" w:sz="4" w:space="0" w:color="auto"/>
              <w:right w:val="single" w:sz="4" w:space="0" w:color="auto"/>
            </w:tcBorders>
            <w:shd w:val="clear" w:color="auto" w:fill="auto"/>
            <w:noWrap/>
            <w:vAlign w:val="center"/>
            <w:hideMark/>
          </w:tcPr>
          <w:p w14:paraId="6F089393"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185</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126910"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1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54BA0"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1405</w:t>
            </w:r>
          </w:p>
        </w:tc>
      </w:tr>
      <w:tr w:rsidR="00BA06B5" w:rsidRPr="00CA5044" w14:paraId="77A1D8F6"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EAB784"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1380" w:type="dxa"/>
            <w:tcBorders>
              <w:top w:val="nil"/>
              <w:left w:val="nil"/>
              <w:bottom w:val="single" w:sz="4" w:space="0" w:color="auto"/>
              <w:right w:val="single" w:sz="4" w:space="0" w:color="auto"/>
            </w:tcBorders>
            <w:shd w:val="clear" w:color="auto" w:fill="auto"/>
            <w:noWrap/>
            <w:vAlign w:val="center"/>
            <w:hideMark/>
          </w:tcPr>
          <w:p w14:paraId="428F0723"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297</w:t>
            </w:r>
          </w:p>
        </w:tc>
        <w:tc>
          <w:tcPr>
            <w:tcW w:w="960" w:type="dxa"/>
            <w:vMerge/>
            <w:tcBorders>
              <w:top w:val="nil"/>
              <w:left w:val="single" w:sz="4" w:space="0" w:color="auto"/>
              <w:bottom w:val="single" w:sz="4" w:space="0" w:color="auto"/>
              <w:right w:val="single" w:sz="4" w:space="0" w:color="auto"/>
            </w:tcBorders>
            <w:vAlign w:val="center"/>
            <w:hideMark/>
          </w:tcPr>
          <w:p w14:paraId="0411AECC"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c>
          <w:tcPr>
            <w:tcW w:w="1380" w:type="dxa"/>
            <w:vMerge/>
            <w:tcBorders>
              <w:top w:val="nil"/>
              <w:left w:val="single" w:sz="4" w:space="0" w:color="auto"/>
              <w:bottom w:val="single" w:sz="4" w:space="0" w:color="auto"/>
              <w:right w:val="single" w:sz="4" w:space="0" w:color="auto"/>
            </w:tcBorders>
            <w:vAlign w:val="center"/>
            <w:hideMark/>
          </w:tcPr>
          <w:p w14:paraId="356B7CDC"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r>
      <w:tr w:rsidR="00BA06B5" w:rsidRPr="00CA5044" w14:paraId="27A91CAB"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70D5BCB"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1380" w:type="dxa"/>
            <w:tcBorders>
              <w:top w:val="nil"/>
              <w:left w:val="nil"/>
              <w:bottom w:val="single" w:sz="4" w:space="0" w:color="auto"/>
              <w:right w:val="single" w:sz="4" w:space="0" w:color="auto"/>
            </w:tcBorders>
            <w:shd w:val="clear" w:color="auto" w:fill="auto"/>
            <w:noWrap/>
            <w:vAlign w:val="center"/>
            <w:hideMark/>
          </w:tcPr>
          <w:p w14:paraId="76872920"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312</w:t>
            </w:r>
          </w:p>
        </w:tc>
        <w:tc>
          <w:tcPr>
            <w:tcW w:w="960" w:type="dxa"/>
            <w:vMerge/>
            <w:tcBorders>
              <w:top w:val="nil"/>
              <w:left w:val="single" w:sz="4" w:space="0" w:color="auto"/>
              <w:bottom w:val="single" w:sz="4" w:space="0" w:color="auto"/>
              <w:right w:val="single" w:sz="4" w:space="0" w:color="auto"/>
            </w:tcBorders>
            <w:vAlign w:val="center"/>
            <w:hideMark/>
          </w:tcPr>
          <w:p w14:paraId="3A419B2C"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c>
          <w:tcPr>
            <w:tcW w:w="1380" w:type="dxa"/>
            <w:vMerge/>
            <w:tcBorders>
              <w:top w:val="nil"/>
              <w:left w:val="single" w:sz="4" w:space="0" w:color="auto"/>
              <w:bottom w:val="single" w:sz="4" w:space="0" w:color="auto"/>
              <w:right w:val="single" w:sz="4" w:space="0" w:color="auto"/>
            </w:tcBorders>
            <w:vAlign w:val="center"/>
            <w:hideMark/>
          </w:tcPr>
          <w:p w14:paraId="01EACC37"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r>
      <w:tr w:rsidR="00BA06B5" w:rsidRPr="00CA5044" w14:paraId="72E09293"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BD98ED"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1380" w:type="dxa"/>
            <w:tcBorders>
              <w:top w:val="nil"/>
              <w:left w:val="nil"/>
              <w:bottom w:val="single" w:sz="4" w:space="0" w:color="auto"/>
              <w:right w:val="single" w:sz="4" w:space="0" w:color="auto"/>
            </w:tcBorders>
            <w:shd w:val="clear" w:color="auto" w:fill="auto"/>
            <w:noWrap/>
            <w:vAlign w:val="center"/>
            <w:hideMark/>
          </w:tcPr>
          <w:p w14:paraId="0DA08D8C"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400</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62F858"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1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DE228E"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1836</w:t>
            </w:r>
          </w:p>
        </w:tc>
      </w:tr>
      <w:tr w:rsidR="00BA06B5" w:rsidRPr="00CA5044" w14:paraId="09A35736"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640E4F"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1380" w:type="dxa"/>
            <w:tcBorders>
              <w:top w:val="nil"/>
              <w:left w:val="nil"/>
              <w:bottom w:val="single" w:sz="4" w:space="0" w:color="auto"/>
              <w:right w:val="single" w:sz="4" w:space="0" w:color="auto"/>
            </w:tcBorders>
            <w:shd w:val="clear" w:color="auto" w:fill="auto"/>
            <w:noWrap/>
            <w:vAlign w:val="center"/>
            <w:hideMark/>
          </w:tcPr>
          <w:p w14:paraId="1585BEC0"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448</w:t>
            </w:r>
          </w:p>
        </w:tc>
        <w:tc>
          <w:tcPr>
            <w:tcW w:w="960" w:type="dxa"/>
            <w:vMerge/>
            <w:tcBorders>
              <w:top w:val="nil"/>
              <w:left w:val="single" w:sz="4" w:space="0" w:color="auto"/>
              <w:bottom w:val="single" w:sz="4" w:space="0" w:color="auto"/>
              <w:right w:val="single" w:sz="4" w:space="0" w:color="auto"/>
            </w:tcBorders>
            <w:vAlign w:val="center"/>
            <w:hideMark/>
          </w:tcPr>
          <w:p w14:paraId="46F37B41"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c>
          <w:tcPr>
            <w:tcW w:w="1380" w:type="dxa"/>
            <w:vMerge/>
            <w:tcBorders>
              <w:top w:val="nil"/>
              <w:left w:val="single" w:sz="4" w:space="0" w:color="auto"/>
              <w:bottom w:val="single" w:sz="4" w:space="0" w:color="auto"/>
              <w:right w:val="single" w:sz="4" w:space="0" w:color="auto"/>
            </w:tcBorders>
            <w:vAlign w:val="center"/>
            <w:hideMark/>
          </w:tcPr>
          <w:p w14:paraId="05CC4C9A"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r>
      <w:tr w:rsidR="00BA06B5" w:rsidRPr="00CA5044" w14:paraId="2CEDB63E"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556CFC"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1380" w:type="dxa"/>
            <w:tcBorders>
              <w:top w:val="nil"/>
              <w:left w:val="nil"/>
              <w:bottom w:val="single" w:sz="4" w:space="0" w:color="auto"/>
              <w:right w:val="single" w:sz="4" w:space="0" w:color="auto"/>
            </w:tcBorders>
            <w:shd w:val="clear" w:color="auto" w:fill="auto"/>
            <w:noWrap/>
            <w:vAlign w:val="center"/>
            <w:hideMark/>
          </w:tcPr>
          <w:p w14:paraId="1A42EC7F"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436</w:t>
            </w:r>
          </w:p>
        </w:tc>
        <w:tc>
          <w:tcPr>
            <w:tcW w:w="960" w:type="dxa"/>
            <w:vMerge/>
            <w:tcBorders>
              <w:top w:val="nil"/>
              <w:left w:val="single" w:sz="4" w:space="0" w:color="auto"/>
              <w:bottom w:val="single" w:sz="4" w:space="0" w:color="auto"/>
              <w:right w:val="single" w:sz="4" w:space="0" w:color="auto"/>
            </w:tcBorders>
            <w:vAlign w:val="center"/>
            <w:hideMark/>
          </w:tcPr>
          <w:p w14:paraId="14777BA9"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c>
          <w:tcPr>
            <w:tcW w:w="1380" w:type="dxa"/>
            <w:vMerge/>
            <w:tcBorders>
              <w:top w:val="nil"/>
              <w:left w:val="single" w:sz="4" w:space="0" w:color="auto"/>
              <w:bottom w:val="single" w:sz="4" w:space="0" w:color="auto"/>
              <w:right w:val="single" w:sz="4" w:space="0" w:color="auto"/>
            </w:tcBorders>
            <w:vAlign w:val="center"/>
            <w:hideMark/>
          </w:tcPr>
          <w:p w14:paraId="46CFCCB9"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r>
      <w:tr w:rsidR="00BA06B5" w:rsidRPr="00CA5044" w14:paraId="2E74EA35"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75249E"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1380" w:type="dxa"/>
            <w:tcBorders>
              <w:top w:val="nil"/>
              <w:left w:val="nil"/>
              <w:bottom w:val="single" w:sz="4" w:space="0" w:color="auto"/>
              <w:right w:val="single" w:sz="4" w:space="0" w:color="auto"/>
            </w:tcBorders>
            <w:shd w:val="clear" w:color="auto" w:fill="auto"/>
            <w:noWrap/>
            <w:vAlign w:val="center"/>
            <w:hideMark/>
          </w:tcPr>
          <w:p w14:paraId="470A8ECD"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205</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151A4C"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1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9ECEEA"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1184</w:t>
            </w:r>
          </w:p>
        </w:tc>
      </w:tr>
      <w:tr w:rsidR="00BA06B5" w:rsidRPr="00CA5044" w14:paraId="6CB0F59F"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49CF31"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1380" w:type="dxa"/>
            <w:tcBorders>
              <w:top w:val="nil"/>
              <w:left w:val="nil"/>
              <w:bottom w:val="single" w:sz="4" w:space="0" w:color="auto"/>
              <w:right w:val="single" w:sz="4" w:space="0" w:color="auto"/>
            </w:tcBorders>
            <w:shd w:val="clear" w:color="auto" w:fill="auto"/>
            <w:noWrap/>
            <w:vAlign w:val="center"/>
            <w:hideMark/>
          </w:tcPr>
          <w:p w14:paraId="689E5FC4"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220</w:t>
            </w:r>
          </w:p>
        </w:tc>
        <w:tc>
          <w:tcPr>
            <w:tcW w:w="960" w:type="dxa"/>
            <w:vMerge/>
            <w:tcBorders>
              <w:top w:val="nil"/>
              <w:left w:val="single" w:sz="4" w:space="0" w:color="auto"/>
              <w:bottom w:val="single" w:sz="4" w:space="0" w:color="auto"/>
              <w:right w:val="single" w:sz="4" w:space="0" w:color="auto"/>
            </w:tcBorders>
            <w:vAlign w:val="center"/>
            <w:hideMark/>
          </w:tcPr>
          <w:p w14:paraId="1ECCE1A9"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c>
          <w:tcPr>
            <w:tcW w:w="1380" w:type="dxa"/>
            <w:vMerge/>
            <w:tcBorders>
              <w:top w:val="nil"/>
              <w:left w:val="single" w:sz="4" w:space="0" w:color="auto"/>
              <w:bottom w:val="single" w:sz="4" w:space="0" w:color="auto"/>
              <w:right w:val="single" w:sz="4" w:space="0" w:color="auto"/>
            </w:tcBorders>
            <w:vAlign w:val="center"/>
            <w:hideMark/>
          </w:tcPr>
          <w:p w14:paraId="34F9C2BF"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r>
      <w:tr w:rsidR="00BA06B5" w:rsidRPr="00CA5044" w14:paraId="0E98B71D"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CBC59A"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1380" w:type="dxa"/>
            <w:tcBorders>
              <w:top w:val="nil"/>
              <w:left w:val="nil"/>
              <w:bottom w:val="single" w:sz="4" w:space="0" w:color="auto"/>
              <w:right w:val="single" w:sz="4" w:space="0" w:color="auto"/>
            </w:tcBorders>
            <w:shd w:val="clear" w:color="auto" w:fill="auto"/>
            <w:noWrap/>
            <w:vAlign w:val="center"/>
            <w:hideMark/>
          </w:tcPr>
          <w:p w14:paraId="33689411"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238</w:t>
            </w:r>
          </w:p>
        </w:tc>
        <w:tc>
          <w:tcPr>
            <w:tcW w:w="960" w:type="dxa"/>
            <w:vMerge/>
            <w:tcBorders>
              <w:top w:val="nil"/>
              <w:left w:val="single" w:sz="4" w:space="0" w:color="auto"/>
              <w:bottom w:val="single" w:sz="4" w:space="0" w:color="auto"/>
              <w:right w:val="single" w:sz="4" w:space="0" w:color="auto"/>
            </w:tcBorders>
            <w:vAlign w:val="center"/>
            <w:hideMark/>
          </w:tcPr>
          <w:p w14:paraId="4E0511F6"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c>
          <w:tcPr>
            <w:tcW w:w="1380" w:type="dxa"/>
            <w:vMerge/>
            <w:tcBorders>
              <w:top w:val="nil"/>
              <w:left w:val="single" w:sz="4" w:space="0" w:color="auto"/>
              <w:bottom w:val="single" w:sz="4" w:space="0" w:color="auto"/>
              <w:right w:val="single" w:sz="4" w:space="0" w:color="auto"/>
            </w:tcBorders>
            <w:vAlign w:val="center"/>
            <w:hideMark/>
          </w:tcPr>
          <w:p w14:paraId="338EF6A4"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r>
      <w:tr w:rsidR="00BA06B5" w:rsidRPr="00CA5044" w14:paraId="5FAC076B"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B59C98"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1380" w:type="dxa"/>
            <w:tcBorders>
              <w:top w:val="nil"/>
              <w:left w:val="nil"/>
              <w:bottom w:val="single" w:sz="4" w:space="0" w:color="auto"/>
              <w:right w:val="single" w:sz="4" w:space="0" w:color="auto"/>
            </w:tcBorders>
            <w:shd w:val="clear" w:color="auto" w:fill="auto"/>
            <w:noWrap/>
            <w:vAlign w:val="center"/>
            <w:hideMark/>
          </w:tcPr>
          <w:p w14:paraId="39452A84"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211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7CE5BE"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13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86710F"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1939</w:t>
            </w:r>
          </w:p>
        </w:tc>
      </w:tr>
      <w:tr w:rsidR="00BA06B5" w:rsidRPr="00CA5044" w14:paraId="27921210"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A56BD6"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1380" w:type="dxa"/>
            <w:tcBorders>
              <w:top w:val="nil"/>
              <w:left w:val="nil"/>
              <w:bottom w:val="single" w:sz="4" w:space="0" w:color="auto"/>
              <w:right w:val="single" w:sz="4" w:space="0" w:color="auto"/>
            </w:tcBorders>
            <w:shd w:val="clear" w:color="auto" w:fill="auto"/>
            <w:noWrap/>
            <w:vAlign w:val="center"/>
            <w:hideMark/>
          </w:tcPr>
          <w:p w14:paraId="1626D406"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214</w:t>
            </w:r>
          </w:p>
        </w:tc>
        <w:tc>
          <w:tcPr>
            <w:tcW w:w="960" w:type="dxa"/>
            <w:vMerge/>
            <w:tcBorders>
              <w:top w:val="nil"/>
              <w:left w:val="single" w:sz="4" w:space="0" w:color="auto"/>
              <w:bottom w:val="single" w:sz="4" w:space="0" w:color="auto"/>
              <w:right w:val="single" w:sz="4" w:space="0" w:color="auto"/>
            </w:tcBorders>
            <w:vAlign w:val="center"/>
            <w:hideMark/>
          </w:tcPr>
          <w:p w14:paraId="6AA0B781"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c>
          <w:tcPr>
            <w:tcW w:w="1380" w:type="dxa"/>
            <w:vMerge/>
            <w:tcBorders>
              <w:top w:val="nil"/>
              <w:left w:val="single" w:sz="4" w:space="0" w:color="auto"/>
              <w:bottom w:val="single" w:sz="4" w:space="0" w:color="auto"/>
              <w:right w:val="single" w:sz="4" w:space="0" w:color="auto"/>
            </w:tcBorders>
            <w:vAlign w:val="center"/>
            <w:hideMark/>
          </w:tcPr>
          <w:p w14:paraId="32ACBB16"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r>
      <w:tr w:rsidR="00BA06B5" w:rsidRPr="00CA5044" w14:paraId="0DE3FEA9"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CBA5D6"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1380" w:type="dxa"/>
            <w:tcBorders>
              <w:top w:val="nil"/>
              <w:left w:val="nil"/>
              <w:bottom w:val="single" w:sz="4" w:space="0" w:color="auto"/>
              <w:right w:val="single" w:sz="4" w:space="0" w:color="auto"/>
            </w:tcBorders>
            <w:shd w:val="clear" w:color="auto" w:fill="auto"/>
            <w:noWrap/>
            <w:vAlign w:val="center"/>
            <w:hideMark/>
          </w:tcPr>
          <w:p w14:paraId="04A5DB29"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122</w:t>
            </w:r>
          </w:p>
        </w:tc>
        <w:tc>
          <w:tcPr>
            <w:tcW w:w="960" w:type="dxa"/>
            <w:vMerge/>
            <w:tcBorders>
              <w:top w:val="nil"/>
              <w:left w:val="single" w:sz="4" w:space="0" w:color="auto"/>
              <w:bottom w:val="single" w:sz="4" w:space="0" w:color="auto"/>
              <w:right w:val="single" w:sz="4" w:space="0" w:color="auto"/>
            </w:tcBorders>
            <w:vAlign w:val="center"/>
            <w:hideMark/>
          </w:tcPr>
          <w:p w14:paraId="69D57441"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c>
          <w:tcPr>
            <w:tcW w:w="1380" w:type="dxa"/>
            <w:vMerge/>
            <w:tcBorders>
              <w:top w:val="nil"/>
              <w:left w:val="single" w:sz="4" w:space="0" w:color="auto"/>
              <w:bottom w:val="single" w:sz="4" w:space="0" w:color="auto"/>
              <w:right w:val="single" w:sz="4" w:space="0" w:color="auto"/>
            </w:tcBorders>
            <w:vAlign w:val="center"/>
            <w:hideMark/>
          </w:tcPr>
          <w:p w14:paraId="3CD9E2F1" w14:textId="77777777" w:rsidR="00BA06B5" w:rsidRPr="00CA5044" w:rsidRDefault="00BA06B5" w:rsidP="00E942A6">
            <w:pPr>
              <w:spacing w:after="0" w:line="240" w:lineRule="auto"/>
              <w:rPr>
                <w:rFonts w:ascii="Times New Roman" w:eastAsia="Times New Roman" w:hAnsi="Times New Roman" w:cs="Times New Roman"/>
                <w:color w:val="000000"/>
                <w:sz w:val="24"/>
                <w:szCs w:val="24"/>
                <w:lang w:eastAsia="ru-RU"/>
              </w:rPr>
            </w:pPr>
          </w:p>
        </w:tc>
      </w:tr>
      <w:tr w:rsidR="00BA06B5" w:rsidRPr="00CA5044" w14:paraId="26A691DD" w14:textId="77777777" w:rsidTr="002B0E3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AD5B54"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 to C</w:t>
            </w:r>
          </w:p>
        </w:tc>
        <w:tc>
          <w:tcPr>
            <w:tcW w:w="1380" w:type="dxa"/>
            <w:tcBorders>
              <w:top w:val="nil"/>
              <w:left w:val="nil"/>
              <w:bottom w:val="single" w:sz="4" w:space="0" w:color="auto"/>
              <w:right w:val="single" w:sz="4" w:space="0" w:color="auto"/>
            </w:tcBorders>
            <w:shd w:val="clear" w:color="auto" w:fill="auto"/>
            <w:noWrap/>
            <w:vAlign w:val="center"/>
            <w:hideMark/>
          </w:tcPr>
          <w:p w14:paraId="5B959FB9"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95</w:t>
            </w:r>
          </w:p>
        </w:tc>
        <w:tc>
          <w:tcPr>
            <w:tcW w:w="960" w:type="dxa"/>
            <w:tcBorders>
              <w:top w:val="nil"/>
              <w:left w:val="nil"/>
              <w:bottom w:val="single" w:sz="4" w:space="0" w:color="auto"/>
              <w:right w:val="single" w:sz="4" w:space="0" w:color="auto"/>
            </w:tcBorders>
            <w:shd w:val="clear" w:color="auto" w:fill="auto"/>
            <w:noWrap/>
            <w:vAlign w:val="center"/>
            <w:hideMark/>
          </w:tcPr>
          <w:p w14:paraId="161D5FF1"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CCC/C</w:t>
            </w:r>
          </w:p>
        </w:tc>
        <w:tc>
          <w:tcPr>
            <w:tcW w:w="1380" w:type="dxa"/>
            <w:tcBorders>
              <w:top w:val="nil"/>
              <w:left w:val="nil"/>
              <w:bottom w:val="single" w:sz="4" w:space="0" w:color="auto"/>
              <w:right w:val="single" w:sz="4" w:space="0" w:color="auto"/>
            </w:tcBorders>
            <w:shd w:val="clear" w:color="auto" w:fill="auto"/>
            <w:noWrap/>
            <w:vAlign w:val="center"/>
            <w:hideMark/>
          </w:tcPr>
          <w:p w14:paraId="7FF64AF5" w14:textId="77777777" w:rsidR="00BA06B5" w:rsidRPr="00CA5044" w:rsidRDefault="00BA06B5"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455</w:t>
            </w:r>
          </w:p>
        </w:tc>
      </w:tr>
    </w:tbl>
    <w:p w14:paraId="09EE32AC" w14:textId="5AB7048B" w:rsidR="00964F5B" w:rsidRPr="00CA5044" w:rsidRDefault="002A7691" w:rsidP="004F48AB">
      <w:pPr>
        <w:pStyle w:val="ConsPlusNormal"/>
        <w:spacing w:after="120"/>
        <w:jc w:val="both"/>
        <w:rPr>
          <w:lang w:val="en-US"/>
        </w:rPr>
      </w:pPr>
      <w:r w:rsidRPr="00CA5044">
        <w:t xml:space="preserve">3.2.6. Статистика по количеству рейтингов, приведенная в таблице, получена </w:t>
      </w:r>
      <w:r w:rsidR="00463201" w:rsidRPr="00CA5044">
        <w:t>из</w:t>
      </w:r>
      <w:r w:rsidR="00964F5B" w:rsidRPr="00CA5044">
        <w:t xml:space="preserve"> файлов, представленных в Та</w:t>
      </w:r>
      <w:r w:rsidR="00553437" w:rsidRPr="00CA5044">
        <w:t>блице 5</w:t>
      </w:r>
      <w:r w:rsidR="00964F5B" w:rsidRPr="00CA5044">
        <w:t>. Раздел</w:t>
      </w:r>
      <w:r w:rsidR="00964F5B" w:rsidRPr="00CA5044">
        <w:rPr>
          <w:lang w:val="en-US"/>
        </w:rPr>
        <w:t xml:space="preserve"> “</w:t>
      </w:r>
      <w:r w:rsidR="00964F5B" w:rsidRPr="00CA5044">
        <w:rPr>
          <w:rFonts w:eastAsia="Times New Roman"/>
          <w:color w:val="000000"/>
          <w:lang w:val="en-US"/>
        </w:rPr>
        <w:t>Global CF Transition Rates - Fitch Global Corporate Finance One-Year Transition Matrix: 2021 Cohort</w:t>
      </w:r>
      <w:r w:rsidR="00964F5B" w:rsidRPr="00CA5044">
        <w:rPr>
          <w:lang w:val="en-US"/>
        </w:rPr>
        <w:t xml:space="preserve">” </w:t>
      </w:r>
      <w:r w:rsidR="00964F5B" w:rsidRPr="00CA5044">
        <w:t>для</w:t>
      </w:r>
      <w:r w:rsidR="00964F5B" w:rsidRPr="00CA5044">
        <w:rPr>
          <w:lang w:val="en-US"/>
        </w:rPr>
        <w:t xml:space="preserve"> Fitch</w:t>
      </w:r>
      <w:r w:rsidR="00262146" w:rsidRPr="00CA5044">
        <w:rPr>
          <w:lang w:val="en-US"/>
        </w:rPr>
        <w:t xml:space="preserve"> (</w:t>
      </w:r>
      <w:r w:rsidR="00262146" w:rsidRPr="00CA5044">
        <w:t>файл</w:t>
      </w:r>
      <w:r w:rsidR="00262146" w:rsidRPr="00CA5044">
        <w:rPr>
          <w:lang w:val="en-US"/>
        </w:rPr>
        <w:t xml:space="preserve"> “Fitch (2021) Transition and Default Studies.xlsx”)</w:t>
      </w:r>
      <w:r w:rsidR="00964F5B" w:rsidRPr="00CA5044">
        <w:rPr>
          <w:lang w:val="en-US"/>
        </w:rPr>
        <w:t xml:space="preserve">, </w:t>
      </w:r>
      <w:r w:rsidR="00964F5B" w:rsidRPr="00CA5044">
        <w:t>и</w:t>
      </w:r>
      <w:r w:rsidR="00964F5B" w:rsidRPr="00CA5044">
        <w:rPr>
          <w:lang w:val="en-US"/>
        </w:rPr>
        <w:t xml:space="preserve"> </w:t>
      </w:r>
      <w:r w:rsidR="00964F5B" w:rsidRPr="00CA5044">
        <w:t>раздел</w:t>
      </w:r>
      <w:r w:rsidR="00964F5B" w:rsidRPr="00CA5044">
        <w:rPr>
          <w:lang w:val="en-US"/>
        </w:rPr>
        <w:t xml:space="preserve"> “</w:t>
      </w:r>
      <w:r w:rsidR="00964F5B" w:rsidRPr="00CA5044">
        <w:rPr>
          <w:rFonts w:eastAsia="Times New Roman"/>
          <w:color w:val="000000"/>
          <w:lang w:val="en-US"/>
        </w:rPr>
        <w:t>Table 14: Defaults And Survival Rates In Latest One-Year, Three-Year, And Five-Year Pools</w:t>
      </w:r>
      <w:r w:rsidR="00964F5B" w:rsidRPr="00CA5044">
        <w:rPr>
          <w:lang w:val="en-US"/>
        </w:rPr>
        <w:t xml:space="preserve">” </w:t>
      </w:r>
      <w:r w:rsidR="00964F5B" w:rsidRPr="00CA5044">
        <w:t>для</w:t>
      </w:r>
      <w:r w:rsidR="00964F5B" w:rsidRPr="00CA5044">
        <w:rPr>
          <w:lang w:val="en-US"/>
        </w:rPr>
        <w:t xml:space="preserve"> S&amp;P</w:t>
      </w:r>
      <w:r w:rsidR="00262146" w:rsidRPr="00CA5044">
        <w:rPr>
          <w:lang w:val="en-US"/>
        </w:rPr>
        <w:t xml:space="preserve"> (</w:t>
      </w:r>
      <w:r w:rsidR="00262146" w:rsidRPr="00CA5044">
        <w:t>файл</w:t>
      </w:r>
      <w:r w:rsidR="00262146" w:rsidRPr="00CA5044">
        <w:rPr>
          <w:lang w:val="en-US"/>
        </w:rPr>
        <w:t xml:space="preserve"> “S&amp;P (2021) Annual Global Corporate Default And Rating Transition Study.mhtml”)</w:t>
      </w:r>
      <w:r w:rsidR="00964F5B" w:rsidRPr="00CA5044">
        <w:rPr>
          <w:lang w:val="en-US"/>
        </w:rPr>
        <w:t>.</w:t>
      </w:r>
    </w:p>
    <w:p w14:paraId="5CEDC184" w14:textId="3A3623C2" w:rsidR="000B3B4C" w:rsidRPr="00CA5044" w:rsidRDefault="002A7691" w:rsidP="004F48AB">
      <w:pPr>
        <w:pStyle w:val="ConsPlusNormal"/>
        <w:tabs>
          <w:tab w:val="left" w:pos="567"/>
        </w:tabs>
        <w:spacing w:after="120"/>
        <w:jc w:val="both"/>
      </w:pPr>
      <w:r w:rsidRPr="00CA5044">
        <w:t>3.2.7</w:t>
      </w:r>
      <w:r w:rsidR="00594947" w:rsidRPr="00CA5044">
        <w:t xml:space="preserve">. Так как по рейтингам </w:t>
      </w:r>
      <w:r w:rsidR="00594947" w:rsidRPr="00CA5044">
        <w:rPr>
          <w:lang w:val="en-US"/>
        </w:rPr>
        <w:t>S</w:t>
      </w:r>
      <w:r w:rsidR="00594947" w:rsidRPr="00CA5044">
        <w:t>&amp;</w:t>
      </w:r>
      <w:r w:rsidR="00594947" w:rsidRPr="00CA5044">
        <w:rPr>
          <w:lang w:val="en-US"/>
        </w:rPr>
        <w:t>P</w:t>
      </w:r>
      <w:r w:rsidR="00594947" w:rsidRPr="00CA5044">
        <w:t xml:space="preserve"> у нас имеются только сгруппированные значения количеств рейтингов, то далее, чтобы разгруппировать их, проделывается операция аппроксимации с расчётом на сохранение линейного тренда,</w:t>
      </w:r>
      <w:r w:rsidR="00417268" w:rsidRPr="00CA5044">
        <w:t xml:space="preserve"> сохранение</w:t>
      </w:r>
      <w:r w:rsidR="00F669DC" w:rsidRPr="00CA5044">
        <w:t xml:space="preserve"> тех же</w:t>
      </w:r>
      <w:r w:rsidR="00594947" w:rsidRPr="00CA5044">
        <w:t xml:space="preserve"> сумм в сгруппированных категориях и</w:t>
      </w:r>
      <w:r w:rsidR="00417268" w:rsidRPr="00CA5044">
        <w:t xml:space="preserve"> сохранение</w:t>
      </w:r>
      <w:r w:rsidR="00F669DC" w:rsidRPr="00CA5044">
        <w:t xml:space="preserve"> той же</w:t>
      </w:r>
      <w:r w:rsidR="00594947" w:rsidRPr="00CA5044">
        <w:t xml:space="preserve"> общей суммы</w:t>
      </w:r>
      <w:r w:rsidR="00A51C11" w:rsidRPr="00CA5044">
        <w:t xml:space="preserve"> количеств рейтингов</w:t>
      </w:r>
      <w:r w:rsidR="000B3B4C" w:rsidRPr="00CA5044">
        <w:t>.</w:t>
      </w:r>
      <w:r w:rsidR="00417268" w:rsidRPr="00CA5044">
        <w:t xml:space="preserve"> </w:t>
      </w:r>
    </w:p>
    <w:p w14:paraId="5B1C854F" w14:textId="7D12DC51" w:rsidR="00F745F4" w:rsidRPr="00CA5044" w:rsidRDefault="002A7691" w:rsidP="004F48AB">
      <w:pPr>
        <w:pStyle w:val="ConsPlusNormal"/>
        <w:tabs>
          <w:tab w:val="left" w:pos="0"/>
        </w:tabs>
        <w:spacing w:after="120"/>
        <w:jc w:val="both"/>
      </w:pPr>
      <w:r w:rsidRPr="00CA5044">
        <w:t>3.2.8.</w:t>
      </w:r>
      <w:r w:rsidR="00417268" w:rsidRPr="00CA5044">
        <w:t xml:space="preserve"> Для сохранения линейного тренда проделывается первая аппроксимация следующим образом:</w:t>
      </w:r>
    </w:p>
    <w:tbl>
      <w:tblPr>
        <w:tblW w:w="7060" w:type="dxa"/>
        <w:jc w:val="center"/>
        <w:tblLook w:val="04A0" w:firstRow="1" w:lastRow="0" w:firstColumn="1" w:lastColumn="0" w:noHBand="0" w:noVBand="1"/>
      </w:tblPr>
      <w:tblGrid>
        <w:gridCol w:w="1937"/>
        <w:gridCol w:w="3640"/>
        <w:gridCol w:w="1815"/>
      </w:tblGrid>
      <w:tr w:rsidR="00F745F4" w:rsidRPr="00CA5044" w14:paraId="55DDD8A0" w14:textId="77777777" w:rsidTr="00F745F4">
        <w:trPr>
          <w:trHeight w:val="6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F3D95"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Первоначальные значения</w:t>
            </w:r>
          </w:p>
        </w:tc>
        <w:tc>
          <w:tcPr>
            <w:tcW w:w="3640" w:type="dxa"/>
            <w:tcBorders>
              <w:top w:val="single" w:sz="4" w:space="0" w:color="auto"/>
              <w:left w:val="nil"/>
              <w:bottom w:val="single" w:sz="4" w:space="0" w:color="auto"/>
              <w:right w:val="single" w:sz="4" w:space="0" w:color="auto"/>
            </w:tcBorders>
            <w:shd w:val="clear" w:color="auto" w:fill="auto"/>
            <w:vAlign w:val="bottom"/>
            <w:hideMark/>
          </w:tcPr>
          <w:p w14:paraId="172A5D1D"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Формула для аппроксимации</w:t>
            </w:r>
          </w:p>
        </w:tc>
        <w:tc>
          <w:tcPr>
            <w:tcW w:w="1640" w:type="dxa"/>
            <w:tcBorders>
              <w:top w:val="single" w:sz="4" w:space="0" w:color="auto"/>
              <w:left w:val="nil"/>
              <w:bottom w:val="single" w:sz="4" w:space="0" w:color="auto"/>
              <w:right w:val="single" w:sz="4" w:space="0" w:color="auto"/>
            </w:tcBorders>
            <w:shd w:val="clear" w:color="auto" w:fill="auto"/>
            <w:vAlign w:val="bottom"/>
            <w:hideMark/>
          </w:tcPr>
          <w:p w14:paraId="4F42EF29"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Обозначение аппроксимации</w:t>
            </w:r>
          </w:p>
        </w:tc>
      </w:tr>
      <w:tr w:rsidR="00F745F4" w:rsidRPr="00CA5044" w14:paraId="111C9322"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ACC5F12"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c>
          <w:tcPr>
            <w:tcW w:w="3640" w:type="dxa"/>
            <w:tcBorders>
              <w:top w:val="nil"/>
              <w:left w:val="nil"/>
              <w:bottom w:val="single" w:sz="4" w:space="0" w:color="auto"/>
              <w:right w:val="single" w:sz="4" w:space="0" w:color="auto"/>
            </w:tcBorders>
            <w:shd w:val="clear" w:color="auto" w:fill="auto"/>
            <w:noWrap/>
            <w:vAlign w:val="center"/>
            <w:hideMark/>
          </w:tcPr>
          <w:p w14:paraId="4D68136C"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c>
          <w:tcPr>
            <w:tcW w:w="1640" w:type="dxa"/>
            <w:tcBorders>
              <w:top w:val="nil"/>
              <w:left w:val="nil"/>
              <w:bottom w:val="single" w:sz="4" w:space="0" w:color="auto"/>
              <w:right w:val="single" w:sz="4" w:space="0" w:color="auto"/>
            </w:tcBorders>
            <w:shd w:val="clear" w:color="auto" w:fill="auto"/>
            <w:noWrap/>
            <w:vAlign w:val="bottom"/>
            <w:hideMark/>
          </w:tcPr>
          <w:p w14:paraId="2CBE06EE"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r>
      <w:tr w:rsidR="00F745F4" w:rsidRPr="00CA5044" w14:paraId="0740E110"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0453B73"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 </w:t>
            </w:r>
          </w:p>
        </w:tc>
        <w:tc>
          <w:tcPr>
            <w:tcW w:w="3640" w:type="dxa"/>
            <w:tcBorders>
              <w:top w:val="nil"/>
              <w:left w:val="nil"/>
              <w:bottom w:val="single" w:sz="4" w:space="0" w:color="auto"/>
              <w:right w:val="single" w:sz="4" w:space="0" w:color="auto"/>
            </w:tcBorders>
            <w:shd w:val="clear" w:color="auto" w:fill="auto"/>
            <w:noWrap/>
            <w:vAlign w:val="center"/>
            <w:hideMark/>
          </w:tcPr>
          <w:p w14:paraId="4B0651D1"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AAA/2 + AA/2</w:t>
            </w:r>
          </w:p>
        </w:tc>
        <w:tc>
          <w:tcPr>
            <w:tcW w:w="1640" w:type="dxa"/>
            <w:tcBorders>
              <w:top w:val="nil"/>
              <w:left w:val="nil"/>
              <w:bottom w:val="single" w:sz="4" w:space="0" w:color="auto"/>
              <w:right w:val="single" w:sz="4" w:space="0" w:color="auto"/>
            </w:tcBorders>
            <w:shd w:val="clear" w:color="auto" w:fill="auto"/>
            <w:noWrap/>
            <w:vAlign w:val="bottom"/>
            <w:hideMark/>
          </w:tcPr>
          <w:p w14:paraId="4C7D8AC1"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r>
      <w:tr w:rsidR="00F745F4" w:rsidRPr="00CA5044" w14:paraId="205772F5"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06D935"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3640" w:type="dxa"/>
            <w:tcBorders>
              <w:top w:val="nil"/>
              <w:left w:val="nil"/>
              <w:bottom w:val="single" w:sz="4" w:space="0" w:color="auto"/>
              <w:right w:val="single" w:sz="4" w:space="0" w:color="auto"/>
            </w:tcBorders>
            <w:shd w:val="clear" w:color="auto" w:fill="auto"/>
            <w:noWrap/>
            <w:vAlign w:val="center"/>
            <w:hideMark/>
          </w:tcPr>
          <w:p w14:paraId="24C7C183"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1640" w:type="dxa"/>
            <w:tcBorders>
              <w:top w:val="nil"/>
              <w:left w:val="nil"/>
              <w:bottom w:val="single" w:sz="4" w:space="0" w:color="auto"/>
              <w:right w:val="single" w:sz="4" w:space="0" w:color="auto"/>
            </w:tcBorders>
            <w:shd w:val="clear" w:color="auto" w:fill="auto"/>
            <w:noWrap/>
            <w:vAlign w:val="bottom"/>
            <w:hideMark/>
          </w:tcPr>
          <w:p w14:paraId="1E5790B7"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r>
      <w:tr w:rsidR="00F745F4" w:rsidRPr="00CA5044" w14:paraId="3003EF7A"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5E1D680"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 </w:t>
            </w:r>
          </w:p>
        </w:tc>
        <w:tc>
          <w:tcPr>
            <w:tcW w:w="3640" w:type="dxa"/>
            <w:tcBorders>
              <w:top w:val="nil"/>
              <w:left w:val="nil"/>
              <w:bottom w:val="single" w:sz="4" w:space="0" w:color="auto"/>
              <w:right w:val="single" w:sz="4" w:space="0" w:color="auto"/>
            </w:tcBorders>
            <w:shd w:val="clear" w:color="auto" w:fill="auto"/>
            <w:noWrap/>
            <w:vAlign w:val="center"/>
            <w:hideMark/>
          </w:tcPr>
          <w:p w14:paraId="53EEE0DD"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 × 2/3 + A/3</w:t>
            </w:r>
          </w:p>
        </w:tc>
        <w:tc>
          <w:tcPr>
            <w:tcW w:w="1640" w:type="dxa"/>
            <w:tcBorders>
              <w:top w:val="nil"/>
              <w:left w:val="nil"/>
              <w:bottom w:val="single" w:sz="4" w:space="0" w:color="auto"/>
              <w:right w:val="single" w:sz="4" w:space="0" w:color="auto"/>
            </w:tcBorders>
            <w:shd w:val="clear" w:color="auto" w:fill="auto"/>
            <w:noWrap/>
            <w:vAlign w:val="bottom"/>
            <w:hideMark/>
          </w:tcPr>
          <w:p w14:paraId="0E355B80"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r>
      <w:tr w:rsidR="00F745F4" w:rsidRPr="00CA5044" w14:paraId="712FCD6B"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206FB15"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 </w:t>
            </w:r>
          </w:p>
        </w:tc>
        <w:tc>
          <w:tcPr>
            <w:tcW w:w="3640" w:type="dxa"/>
            <w:tcBorders>
              <w:top w:val="nil"/>
              <w:left w:val="nil"/>
              <w:bottom w:val="single" w:sz="4" w:space="0" w:color="auto"/>
              <w:right w:val="single" w:sz="4" w:space="0" w:color="auto"/>
            </w:tcBorders>
            <w:shd w:val="clear" w:color="auto" w:fill="auto"/>
            <w:noWrap/>
            <w:vAlign w:val="center"/>
            <w:hideMark/>
          </w:tcPr>
          <w:p w14:paraId="00DB0D5B"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AA/3 + A × 2/3</w:t>
            </w:r>
          </w:p>
        </w:tc>
        <w:tc>
          <w:tcPr>
            <w:tcW w:w="1640" w:type="dxa"/>
            <w:tcBorders>
              <w:top w:val="nil"/>
              <w:left w:val="nil"/>
              <w:bottom w:val="single" w:sz="4" w:space="0" w:color="auto"/>
              <w:right w:val="single" w:sz="4" w:space="0" w:color="auto"/>
            </w:tcBorders>
            <w:shd w:val="clear" w:color="auto" w:fill="auto"/>
            <w:noWrap/>
            <w:vAlign w:val="bottom"/>
            <w:hideMark/>
          </w:tcPr>
          <w:p w14:paraId="6E9BFC6D"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r>
      <w:tr w:rsidR="00F745F4" w:rsidRPr="00CA5044" w14:paraId="06FB4704"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1E875EF"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3640" w:type="dxa"/>
            <w:tcBorders>
              <w:top w:val="nil"/>
              <w:left w:val="nil"/>
              <w:bottom w:val="single" w:sz="4" w:space="0" w:color="auto"/>
              <w:right w:val="single" w:sz="4" w:space="0" w:color="auto"/>
            </w:tcBorders>
            <w:shd w:val="clear" w:color="auto" w:fill="auto"/>
            <w:noWrap/>
            <w:vAlign w:val="center"/>
            <w:hideMark/>
          </w:tcPr>
          <w:p w14:paraId="5E013999"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1640" w:type="dxa"/>
            <w:tcBorders>
              <w:top w:val="nil"/>
              <w:left w:val="nil"/>
              <w:bottom w:val="single" w:sz="4" w:space="0" w:color="auto"/>
              <w:right w:val="single" w:sz="4" w:space="0" w:color="auto"/>
            </w:tcBorders>
            <w:shd w:val="clear" w:color="auto" w:fill="auto"/>
            <w:noWrap/>
            <w:vAlign w:val="bottom"/>
            <w:hideMark/>
          </w:tcPr>
          <w:p w14:paraId="700B925F"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r>
      <w:tr w:rsidR="00F745F4" w:rsidRPr="00CA5044" w14:paraId="65221885"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0E02BB5"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 </w:t>
            </w:r>
          </w:p>
        </w:tc>
        <w:tc>
          <w:tcPr>
            <w:tcW w:w="3640" w:type="dxa"/>
            <w:tcBorders>
              <w:top w:val="nil"/>
              <w:left w:val="nil"/>
              <w:bottom w:val="single" w:sz="4" w:space="0" w:color="auto"/>
              <w:right w:val="single" w:sz="4" w:space="0" w:color="auto"/>
            </w:tcBorders>
            <w:shd w:val="clear" w:color="auto" w:fill="auto"/>
            <w:noWrap/>
            <w:vAlign w:val="center"/>
            <w:hideMark/>
          </w:tcPr>
          <w:p w14:paraId="62F9B4FD"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 × 2/3 + BBB/3</w:t>
            </w:r>
          </w:p>
        </w:tc>
        <w:tc>
          <w:tcPr>
            <w:tcW w:w="1640" w:type="dxa"/>
            <w:tcBorders>
              <w:top w:val="nil"/>
              <w:left w:val="nil"/>
              <w:bottom w:val="single" w:sz="4" w:space="0" w:color="auto"/>
              <w:right w:val="single" w:sz="4" w:space="0" w:color="auto"/>
            </w:tcBorders>
            <w:shd w:val="clear" w:color="auto" w:fill="auto"/>
            <w:noWrap/>
            <w:vAlign w:val="bottom"/>
            <w:hideMark/>
          </w:tcPr>
          <w:p w14:paraId="20A14007"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r>
      <w:tr w:rsidR="00F745F4" w:rsidRPr="00CA5044" w14:paraId="51AB6F71"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8138732"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 </w:t>
            </w:r>
          </w:p>
        </w:tc>
        <w:tc>
          <w:tcPr>
            <w:tcW w:w="3640" w:type="dxa"/>
            <w:tcBorders>
              <w:top w:val="nil"/>
              <w:left w:val="nil"/>
              <w:bottom w:val="single" w:sz="4" w:space="0" w:color="auto"/>
              <w:right w:val="single" w:sz="4" w:space="0" w:color="auto"/>
            </w:tcBorders>
            <w:shd w:val="clear" w:color="auto" w:fill="auto"/>
            <w:noWrap/>
            <w:vAlign w:val="center"/>
            <w:hideMark/>
          </w:tcPr>
          <w:p w14:paraId="5036840C"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A/3 + BBB × 2/3</w:t>
            </w:r>
          </w:p>
        </w:tc>
        <w:tc>
          <w:tcPr>
            <w:tcW w:w="1640" w:type="dxa"/>
            <w:tcBorders>
              <w:top w:val="nil"/>
              <w:left w:val="nil"/>
              <w:bottom w:val="single" w:sz="4" w:space="0" w:color="auto"/>
              <w:right w:val="single" w:sz="4" w:space="0" w:color="auto"/>
            </w:tcBorders>
            <w:shd w:val="clear" w:color="auto" w:fill="auto"/>
            <w:noWrap/>
            <w:vAlign w:val="bottom"/>
            <w:hideMark/>
          </w:tcPr>
          <w:p w14:paraId="56749600"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r>
      <w:tr w:rsidR="00F745F4" w:rsidRPr="00CA5044" w14:paraId="73D78775"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8DF1C0A"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3640" w:type="dxa"/>
            <w:tcBorders>
              <w:top w:val="nil"/>
              <w:left w:val="nil"/>
              <w:bottom w:val="single" w:sz="4" w:space="0" w:color="auto"/>
              <w:right w:val="single" w:sz="4" w:space="0" w:color="auto"/>
            </w:tcBorders>
            <w:shd w:val="clear" w:color="auto" w:fill="auto"/>
            <w:noWrap/>
            <w:vAlign w:val="center"/>
            <w:hideMark/>
          </w:tcPr>
          <w:p w14:paraId="62438B3D"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1640" w:type="dxa"/>
            <w:tcBorders>
              <w:top w:val="nil"/>
              <w:left w:val="nil"/>
              <w:bottom w:val="single" w:sz="4" w:space="0" w:color="auto"/>
              <w:right w:val="single" w:sz="4" w:space="0" w:color="auto"/>
            </w:tcBorders>
            <w:shd w:val="clear" w:color="auto" w:fill="auto"/>
            <w:noWrap/>
            <w:vAlign w:val="bottom"/>
            <w:hideMark/>
          </w:tcPr>
          <w:p w14:paraId="54419AAB"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r>
      <w:tr w:rsidR="00F745F4" w:rsidRPr="00CA5044" w14:paraId="583E96D8"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E747E94"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 </w:t>
            </w:r>
          </w:p>
        </w:tc>
        <w:tc>
          <w:tcPr>
            <w:tcW w:w="3640" w:type="dxa"/>
            <w:tcBorders>
              <w:top w:val="nil"/>
              <w:left w:val="nil"/>
              <w:bottom w:val="single" w:sz="4" w:space="0" w:color="auto"/>
              <w:right w:val="single" w:sz="4" w:space="0" w:color="auto"/>
            </w:tcBorders>
            <w:shd w:val="clear" w:color="auto" w:fill="auto"/>
            <w:noWrap/>
            <w:vAlign w:val="center"/>
            <w:hideMark/>
          </w:tcPr>
          <w:p w14:paraId="4628BCF8"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 × 2/3</w:t>
            </w:r>
          </w:p>
        </w:tc>
        <w:tc>
          <w:tcPr>
            <w:tcW w:w="1640" w:type="dxa"/>
            <w:tcBorders>
              <w:top w:val="nil"/>
              <w:left w:val="nil"/>
              <w:bottom w:val="single" w:sz="4" w:space="0" w:color="auto"/>
              <w:right w:val="single" w:sz="4" w:space="0" w:color="auto"/>
            </w:tcBorders>
            <w:shd w:val="clear" w:color="auto" w:fill="auto"/>
            <w:noWrap/>
            <w:vAlign w:val="bottom"/>
            <w:hideMark/>
          </w:tcPr>
          <w:p w14:paraId="23E661B1"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r>
      <w:tr w:rsidR="00F745F4" w:rsidRPr="00CA5044" w14:paraId="466849F7"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42DCA9C"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 </w:t>
            </w:r>
          </w:p>
        </w:tc>
        <w:tc>
          <w:tcPr>
            <w:tcW w:w="3640" w:type="dxa"/>
            <w:tcBorders>
              <w:top w:val="nil"/>
              <w:left w:val="nil"/>
              <w:bottom w:val="single" w:sz="4" w:space="0" w:color="auto"/>
              <w:right w:val="single" w:sz="4" w:space="0" w:color="auto"/>
            </w:tcBorders>
            <w:shd w:val="clear" w:color="auto" w:fill="auto"/>
            <w:noWrap/>
            <w:vAlign w:val="center"/>
            <w:hideMark/>
          </w:tcPr>
          <w:p w14:paraId="1BC2C354"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BBB/3 + BB × 2/3</w:t>
            </w:r>
          </w:p>
        </w:tc>
        <w:tc>
          <w:tcPr>
            <w:tcW w:w="1640" w:type="dxa"/>
            <w:tcBorders>
              <w:top w:val="nil"/>
              <w:left w:val="nil"/>
              <w:bottom w:val="single" w:sz="4" w:space="0" w:color="auto"/>
              <w:right w:val="single" w:sz="4" w:space="0" w:color="auto"/>
            </w:tcBorders>
            <w:shd w:val="clear" w:color="auto" w:fill="auto"/>
            <w:noWrap/>
            <w:vAlign w:val="bottom"/>
            <w:hideMark/>
          </w:tcPr>
          <w:p w14:paraId="19CC1C59"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r>
      <w:tr w:rsidR="00F745F4" w:rsidRPr="00CA5044" w14:paraId="0970D3F5"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9EA5516"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lastRenderedPageBreak/>
              <w:t>BB</w:t>
            </w:r>
          </w:p>
        </w:tc>
        <w:tc>
          <w:tcPr>
            <w:tcW w:w="3640" w:type="dxa"/>
            <w:tcBorders>
              <w:top w:val="nil"/>
              <w:left w:val="nil"/>
              <w:bottom w:val="single" w:sz="4" w:space="0" w:color="auto"/>
              <w:right w:val="single" w:sz="4" w:space="0" w:color="auto"/>
            </w:tcBorders>
            <w:shd w:val="clear" w:color="auto" w:fill="auto"/>
            <w:noWrap/>
            <w:vAlign w:val="center"/>
            <w:hideMark/>
          </w:tcPr>
          <w:p w14:paraId="1DCEE3FE"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1640" w:type="dxa"/>
            <w:tcBorders>
              <w:top w:val="nil"/>
              <w:left w:val="nil"/>
              <w:bottom w:val="single" w:sz="4" w:space="0" w:color="auto"/>
              <w:right w:val="single" w:sz="4" w:space="0" w:color="auto"/>
            </w:tcBorders>
            <w:shd w:val="clear" w:color="auto" w:fill="auto"/>
            <w:noWrap/>
            <w:vAlign w:val="bottom"/>
            <w:hideMark/>
          </w:tcPr>
          <w:p w14:paraId="250D4730"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r>
      <w:tr w:rsidR="00F745F4" w:rsidRPr="00CA5044" w14:paraId="028FBB4E"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8801779"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 </w:t>
            </w:r>
          </w:p>
        </w:tc>
        <w:tc>
          <w:tcPr>
            <w:tcW w:w="3640" w:type="dxa"/>
            <w:tcBorders>
              <w:top w:val="nil"/>
              <w:left w:val="nil"/>
              <w:bottom w:val="single" w:sz="4" w:space="0" w:color="auto"/>
              <w:right w:val="single" w:sz="4" w:space="0" w:color="auto"/>
            </w:tcBorders>
            <w:shd w:val="clear" w:color="auto" w:fill="auto"/>
            <w:noWrap/>
            <w:vAlign w:val="center"/>
            <w:hideMark/>
          </w:tcPr>
          <w:p w14:paraId="75116302"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 × 2/3 + B/3</w:t>
            </w:r>
          </w:p>
        </w:tc>
        <w:tc>
          <w:tcPr>
            <w:tcW w:w="1640" w:type="dxa"/>
            <w:tcBorders>
              <w:top w:val="nil"/>
              <w:left w:val="nil"/>
              <w:bottom w:val="single" w:sz="4" w:space="0" w:color="auto"/>
              <w:right w:val="single" w:sz="4" w:space="0" w:color="auto"/>
            </w:tcBorders>
            <w:shd w:val="clear" w:color="auto" w:fill="auto"/>
            <w:noWrap/>
            <w:vAlign w:val="bottom"/>
            <w:hideMark/>
          </w:tcPr>
          <w:p w14:paraId="37102CB4"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r>
      <w:tr w:rsidR="00F745F4" w:rsidRPr="00CA5044" w14:paraId="414FEB03"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113E81"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 </w:t>
            </w:r>
          </w:p>
        </w:tc>
        <w:tc>
          <w:tcPr>
            <w:tcW w:w="3640" w:type="dxa"/>
            <w:tcBorders>
              <w:top w:val="nil"/>
              <w:left w:val="nil"/>
              <w:bottom w:val="single" w:sz="4" w:space="0" w:color="auto"/>
              <w:right w:val="single" w:sz="4" w:space="0" w:color="auto"/>
            </w:tcBorders>
            <w:shd w:val="clear" w:color="auto" w:fill="auto"/>
            <w:noWrap/>
            <w:vAlign w:val="center"/>
            <w:hideMark/>
          </w:tcPr>
          <w:p w14:paraId="3397CA49"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BB/3 + B × 2/3</w:t>
            </w:r>
          </w:p>
        </w:tc>
        <w:tc>
          <w:tcPr>
            <w:tcW w:w="1640" w:type="dxa"/>
            <w:tcBorders>
              <w:top w:val="nil"/>
              <w:left w:val="nil"/>
              <w:bottom w:val="single" w:sz="4" w:space="0" w:color="auto"/>
              <w:right w:val="single" w:sz="4" w:space="0" w:color="auto"/>
            </w:tcBorders>
            <w:shd w:val="clear" w:color="auto" w:fill="auto"/>
            <w:noWrap/>
            <w:vAlign w:val="bottom"/>
            <w:hideMark/>
          </w:tcPr>
          <w:p w14:paraId="613820D1"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r>
      <w:tr w:rsidR="00F745F4" w:rsidRPr="00CA5044" w14:paraId="13F45697"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1F799F2"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3640" w:type="dxa"/>
            <w:tcBorders>
              <w:top w:val="nil"/>
              <w:left w:val="nil"/>
              <w:bottom w:val="single" w:sz="4" w:space="0" w:color="auto"/>
              <w:right w:val="single" w:sz="4" w:space="0" w:color="auto"/>
            </w:tcBorders>
            <w:shd w:val="clear" w:color="auto" w:fill="auto"/>
            <w:noWrap/>
            <w:vAlign w:val="center"/>
            <w:hideMark/>
          </w:tcPr>
          <w:p w14:paraId="02D9BA2D"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1640" w:type="dxa"/>
            <w:tcBorders>
              <w:top w:val="nil"/>
              <w:left w:val="nil"/>
              <w:bottom w:val="single" w:sz="4" w:space="0" w:color="auto"/>
              <w:right w:val="single" w:sz="4" w:space="0" w:color="auto"/>
            </w:tcBorders>
            <w:shd w:val="clear" w:color="auto" w:fill="auto"/>
            <w:noWrap/>
            <w:vAlign w:val="bottom"/>
            <w:hideMark/>
          </w:tcPr>
          <w:p w14:paraId="75C7FAFB"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r>
      <w:tr w:rsidR="00F745F4" w:rsidRPr="00CA5044" w14:paraId="0F6E1AEA"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FAA9C86"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 </w:t>
            </w:r>
          </w:p>
        </w:tc>
        <w:tc>
          <w:tcPr>
            <w:tcW w:w="3640" w:type="dxa"/>
            <w:tcBorders>
              <w:top w:val="nil"/>
              <w:left w:val="nil"/>
              <w:bottom w:val="single" w:sz="4" w:space="0" w:color="auto"/>
              <w:right w:val="single" w:sz="4" w:space="0" w:color="auto"/>
            </w:tcBorders>
            <w:shd w:val="clear" w:color="auto" w:fill="auto"/>
            <w:noWrap/>
            <w:vAlign w:val="center"/>
            <w:hideMark/>
          </w:tcPr>
          <w:p w14:paraId="6F4386F6"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B/2 + (CCC/C)/2</w:t>
            </w:r>
          </w:p>
        </w:tc>
        <w:tc>
          <w:tcPr>
            <w:tcW w:w="1640" w:type="dxa"/>
            <w:tcBorders>
              <w:top w:val="nil"/>
              <w:left w:val="nil"/>
              <w:bottom w:val="single" w:sz="4" w:space="0" w:color="auto"/>
              <w:right w:val="single" w:sz="4" w:space="0" w:color="auto"/>
            </w:tcBorders>
            <w:shd w:val="clear" w:color="auto" w:fill="auto"/>
            <w:noWrap/>
            <w:vAlign w:val="bottom"/>
            <w:hideMark/>
          </w:tcPr>
          <w:p w14:paraId="0C9D73BF"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r>
      <w:tr w:rsidR="00F745F4" w:rsidRPr="00CA5044" w14:paraId="448B1E4A" w14:textId="77777777" w:rsidTr="00F745F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E0B4326"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CCC/C</w:t>
            </w:r>
          </w:p>
        </w:tc>
        <w:tc>
          <w:tcPr>
            <w:tcW w:w="3640" w:type="dxa"/>
            <w:tcBorders>
              <w:top w:val="nil"/>
              <w:left w:val="nil"/>
              <w:bottom w:val="single" w:sz="4" w:space="0" w:color="auto"/>
              <w:right w:val="single" w:sz="4" w:space="0" w:color="auto"/>
            </w:tcBorders>
            <w:shd w:val="clear" w:color="auto" w:fill="auto"/>
            <w:noWrap/>
            <w:vAlign w:val="center"/>
            <w:hideMark/>
          </w:tcPr>
          <w:p w14:paraId="611BCEDC"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CCC/C</w:t>
            </w:r>
          </w:p>
        </w:tc>
        <w:tc>
          <w:tcPr>
            <w:tcW w:w="1640" w:type="dxa"/>
            <w:tcBorders>
              <w:top w:val="nil"/>
              <w:left w:val="nil"/>
              <w:bottom w:val="single" w:sz="4" w:space="0" w:color="auto"/>
              <w:right w:val="single" w:sz="4" w:space="0" w:color="auto"/>
            </w:tcBorders>
            <w:shd w:val="clear" w:color="auto" w:fill="auto"/>
            <w:noWrap/>
            <w:vAlign w:val="bottom"/>
            <w:hideMark/>
          </w:tcPr>
          <w:p w14:paraId="02DBC7C2"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=CCC/C'</w:t>
            </w:r>
          </w:p>
        </w:tc>
      </w:tr>
    </w:tbl>
    <w:p w14:paraId="168E4836" w14:textId="2D9BEAC9" w:rsidR="00F745F4" w:rsidRPr="00CA5044" w:rsidRDefault="00F745F4" w:rsidP="00D06D37">
      <w:pPr>
        <w:pStyle w:val="ConsPlusNormal"/>
        <w:spacing w:before="120"/>
      </w:pPr>
      <w:r w:rsidRPr="00CA5044">
        <w:t xml:space="preserve">Где </w:t>
      </w:r>
      <w:r w:rsidRPr="00CA5044">
        <w:rPr>
          <w:lang w:val="en-US"/>
        </w:rPr>
        <w:t>XXX</w:t>
      </w:r>
      <w:r w:rsidRPr="00CA5044">
        <w:rPr>
          <w:rFonts w:eastAsia="Times New Roman"/>
          <w:color w:val="000000"/>
        </w:rPr>
        <w:t xml:space="preserve">' – аппроксимация количества рейтинга </w:t>
      </w:r>
      <w:r w:rsidRPr="00CA5044">
        <w:rPr>
          <w:rFonts w:eastAsia="Times New Roman"/>
          <w:color w:val="000000"/>
          <w:lang w:val="en-US"/>
        </w:rPr>
        <w:t>XXX</w:t>
      </w:r>
      <w:r w:rsidRPr="00CA5044">
        <w:rPr>
          <w:rFonts w:eastAsia="Times New Roman"/>
          <w:color w:val="000000"/>
        </w:rPr>
        <w:t>, используемая при дальнейшей нормализации, описанной в пункте 3.2.9.</w:t>
      </w:r>
    </w:p>
    <w:p w14:paraId="7D14D3B2" w14:textId="0EBEBDB8" w:rsidR="00F745F4" w:rsidRPr="00CA5044" w:rsidRDefault="002A7691" w:rsidP="004F48AB">
      <w:pPr>
        <w:pStyle w:val="ConsPlusNormal"/>
        <w:tabs>
          <w:tab w:val="left" w:pos="0"/>
        </w:tabs>
        <w:spacing w:before="120" w:after="120"/>
        <w:jc w:val="both"/>
      </w:pPr>
      <w:r w:rsidRPr="00CA5044">
        <w:t>3.2.9</w:t>
      </w:r>
      <w:r w:rsidR="00A51C11" w:rsidRPr="00CA5044">
        <w:t>. Для сохранения</w:t>
      </w:r>
      <w:r w:rsidR="00F669DC" w:rsidRPr="00CA5044">
        <w:t xml:space="preserve"> тех же</w:t>
      </w:r>
      <w:r w:rsidR="00A51C11" w:rsidRPr="00CA5044">
        <w:t xml:space="preserve"> сумм в сгруппированных категориях рейтингов и сохранения</w:t>
      </w:r>
      <w:r w:rsidR="00F669DC" w:rsidRPr="00CA5044">
        <w:t xml:space="preserve"> той же</w:t>
      </w:r>
      <w:r w:rsidR="00A51C11" w:rsidRPr="00CA5044">
        <w:t xml:space="preserve"> общей суммы количеств рейтингов</w:t>
      </w:r>
      <w:r w:rsidR="00F669DC" w:rsidRPr="00CA5044">
        <w:t xml:space="preserve"> мы проводим нормализацию</w:t>
      </w:r>
      <w:r w:rsidR="00822202" w:rsidRPr="00CA5044">
        <w:t xml:space="preserve"> значений после первой аппроксимации </w:t>
      </w:r>
      <w:r w:rsidR="00F669DC" w:rsidRPr="00CA5044">
        <w:t>относительно значений количеств рейтингов в сгруппированных категориях следующим образом:</w:t>
      </w:r>
    </w:p>
    <w:tbl>
      <w:tblPr>
        <w:tblW w:w="7133" w:type="dxa"/>
        <w:jc w:val="center"/>
        <w:tblLook w:val="04A0" w:firstRow="1" w:lastRow="0" w:firstColumn="1" w:lastColumn="0" w:noHBand="0" w:noVBand="1"/>
      </w:tblPr>
      <w:tblGrid>
        <w:gridCol w:w="1815"/>
        <w:gridCol w:w="4276"/>
        <w:gridCol w:w="1678"/>
      </w:tblGrid>
      <w:tr w:rsidR="00F745F4" w:rsidRPr="00CA5044" w14:paraId="47474D16" w14:textId="77777777" w:rsidTr="00F745F4">
        <w:trPr>
          <w:trHeight w:val="600"/>
          <w:jc w:val="center"/>
        </w:trPr>
        <w:tc>
          <w:tcPr>
            <w:tcW w:w="18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EBE56F"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Значения после аппроксимации</w:t>
            </w:r>
          </w:p>
        </w:tc>
        <w:tc>
          <w:tcPr>
            <w:tcW w:w="4276" w:type="dxa"/>
            <w:tcBorders>
              <w:top w:val="single" w:sz="4" w:space="0" w:color="auto"/>
              <w:left w:val="nil"/>
              <w:bottom w:val="single" w:sz="4" w:space="0" w:color="auto"/>
              <w:right w:val="single" w:sz="4" w:space="0" w:color="auto"/>
            </w:tcBorders>
            <w:shd w:val="clear" w:color="auto" w:fill="auto"/>
            <w:vAlign w:val="bottom"/>
            <w:hideMark/>
          </w:tcPr>
          <w:p w14:paraId="38CD9197"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Формула для нормализации</w:t>
            </w:r>
          </w:p>
        </w:tc>
        <w:tc>
          <w:tcPr>
            <w:tcW w:w="1042" w:type="dxa"/>
            <w:tcBorders>
              <w:top w:val="single" w:sz="4" w:space="0" w:color="auto"/>
              <w:left w:val="nil"/>
              <w:bottom w:val="single" w:sz="4" w:space="0" w:color="auto"/>
              <w:right w:val="single" w:sz="4" w:space="0" w:color="auto"/>
            </w:tcBorders>
            <w:shd w:val="clear" w:color="auto" w:fill="auto"/>
            <w:vAlign w:val="bottom"/>
            <w:hideMark/>
          </w:tcPr>
          <w:p w14:paraId="41572586"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Обозначение нормализации</w:t>
            </w:r>
          </w:p>
        </w:tc>
      </w:tr>
      <w:tr w:rsidR="00F745F4" w:rsidRPr="00CA5044" w14:paraId="5598D882"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156522CE"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c>
          <w:tcPr>
            <w:tcW w:w="4276" w:type="dxa"/>
            <w:tcBorders>
              <w:top w:val="nil"/>
              <w:left w:val="nil"/>
              <w:bottom w:val="single" w:sz="4" w:space="0" w:color="auto"/>
              <w:right w:val="single" w:sz="4" w:space="0" w:color="auto"/>
            </w:tcBorders>
            <w:shd w:val="clear" w:color="auto" w:fill="auto"/>
            <w:noWrap/>
            <w:vAlign w:val="bottom"/>
            <w:hideMark/>
          </w:tcPr>
          <w:p w14:paraId="63F4FC32"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c>
          <w:tcPr>
            <w:tcW w:w="1042" w:type="dxa"/>
            <w:tcBorders>
              <w:top w:val="nil"/>
              <w:left w:val="nil"/>
              <w:bottom w:val="single" w:sz="4" w:space="0" w:color="auto"/>
              <w:right w:val="single" w:sz="4" w:space="0" w:color="auto"/>
            </w:tcBorders>
            <w:shd w:val="clear" w:color="auto" w:fill="auto"/>
            <w:noWrap/>
            <w:vAlign w:val="bottom"/>
            <w:hideMark/>
          </w:tcPr>
          <w:p w14:paraId="487BEF51"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r>
      <w:tr w:rsidR="00F745F4" w:rsidRPr="00CA5044" w14:paraId="617E3CF3"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63B6C426"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4276" w:type="dxa"/>
            <w:tcBorders>
              <w:top w:val="nil"/>
              <w:left w:val="nil"/>
              <w:bottom w:val="single" w:sz="4" w:space="0" w:color="auto"/>
              <w:right w:val="single" w:sz="4" w:space="0" w:color="auto"/>
            </w:tcBorders>
            <w:shd w:val="clear" w:color="auto" w:fill="auto"/>
            <w:noWrap/>
            <w:vAlign w:val="bottom"/>
            <w:hideMark/>
          </w:tcPr>
          <w:p w14:paraId="758FC63C"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 × AA+'/(AA+' + AA' + AA-')</w:t>
            </w:r>
          </w:p>
        </w:tc>
        <w:tc>
          <w:tcPr>
            <w:tcW w:w="1042" w:type="dxa"/>
            <w:tcBorders>
              <w:top w:val="nil"/>
              <w:left w:val="nil"/>
              <w:bottom w:val="single" w:sz="4" w:space="0" w:color="auto"/>
              <w:right w:val="single" w:sz="4" w:space="0" w:color="auto"/>
            </w:tcBorders>
            <w:shd w:val="clear" w:color="auto" w:fill="auto"/>
            <w:noWrap/>
            <w:vAlign w:val="bottom"/>
            <w:hideMark/>
          </w:tcPr>
          <w:p w14:paraId="27B4E33C"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r>
      <w:tr w:rsidR="00F745F4" w:rsidRPr="00CA5044" w14:paraId="5BAF8BB0"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2F53368"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4276" w:type="dxa"/>
            <w:tcBorders>
              <w:top w:val="nil"/>
              <w:left w:val="nil"/>
              <w:bottom w:val="single" w:sz="4" w:space="0" w:color="auto"/>
              <w:right w:val="single" w:sz="4" w:space="0" w:color="auto"/>
            </w:tcBorders>
            <w:shd w:val="clear" w:color="auto" w:fill="auto"/>
            <w:noWrap/>
            <w:vAlign w:val="bottom"/>
            <w:hideMark/>
          </w:tcPr>
          <w:p w14:paraId="53C203A8"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AA' × AA'/(AA+' + AA' + AA-')</w:t>
            </w:r>
          </w:p>
        </w:tc>
        <w:tc>
          <w:tcPr>
            <w:tcW w:w="1042" w:type="dxa"/>
            <w:tcBorders>
              <w:top w:val="nil"/>
              <w:left w:val="nil"/>
              <w:bottom w:val="single" w:sz="4" w:space="0" w:color="auto"/>
              <w:right w:val="single" w:sz="4" w:space="0" w:color="auto"/>
            </w:tcBorders>
            <w:shd w:val="clear" w:color="auto" w:fill="auto"/>
            <w:noWrap/>
            <w:vAlign w:val="bottom"/>
            <w:hideMark/>
          </w:tcPr>
          <w:p w14:paraId="55132CEE"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r>
      <w:tr w:rsidR="00F745F4" w:rsidRPr="00CA5044" w14:paraId="6EDDC884"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788EC7FC"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4276" w:type="dxa"/>
            <w:tcBorders>
              <w:top w:val="nil"/>
              <w:left w:val="nil"/>
              <w:bottom w:val="single" w:sz="4" w:space="0" w:color="auto"/>
              <w:right w:val="single" w:sz="4" w:space="0" w:color="auto"/>
            </w:tcBorders>
            <w:shd w:val="clear" w:color="auto" w:fill="auto"/>
            <w:noWrap/>
            <w:vAlign w:val="bottom"/>
            <w:hideMark/>
          </w:tcPr>
          <w:p w14:paraId="189B01B7"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 × AA-'/(AA+' + AA' + AA-')</w:t>
            </w:r>
          </w:p>
        </w:tc>
        <w:tc>
          <w:tcPr>
            <w:tcW w:w="1042" w:type="dxa"/>
            <w:tcBorders>
              <w:top w:val="nil"/>
              <w:left w:val="nil"/>
              <w:bottom w:val="single" w:sz="4" w:space="0" w:color="auto"/>
              <w:right w:val="single" w:sz="4" w:space="0" w:color="auto"/>
            </w:tcBorders>
            <w:shd w:val="clear" w:color="auto" w:fill="auto"/>
            <w:noWrap/>
            <w:vAlign w:val="bottom"/>
            <w:hideMark/>
          </w:tcPr>
          <w:p w14:paraId="0D9D8401"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r>
      <w:tr w:rsidR="00F745F4" w:rsidRPr="00CA5044" w14:paraId="47458AEB"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D626BF5"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4276" w:type="dxa"/>
            <w:tcBorders>
              <w:top w:val="nil"/>
              <w:left w:val="nil"/>
              <w:bottom w:val="single" w:sz="4" w:space="0" w:color="auto"/>
              <w:right w:val="single" w:sz="4" w:space="0" w:color="auto"/>
            </w:tcBorders>
            <w:shd w:val="clear" w:color="auto" w:fill="auto"/>
            <w:noWrap/>
            <w:vAlign w:val="bottom"/>
            <w:hideMark/>
          </w:tcPr>
          <w:p w14:paraId="53D48785"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A' × A+'/(A+' + A' + A-')</w:t>
            </w:r>
          </w:p>
        </w:tc>
        <w:tc>
          <w:tcPr>
            <w:tcW w:w="1042" w:type="dxa"/>
            <w:tcBorders>
              <w:top w:val="nil"/>
              <w:left w:val="nil"/>
              <w:bottom w:val="single" w:sz="4" w:space="0" w:color="auto"/>
              <w:right w:val="single" w:sz="4" w:space="0" w:color="auto"/>
            </w:tcBorders>
            <w:shd w:val="clear" w:color="auto" w:fill="auto"/>
            <w:noWrap/>
            <w:vAlign w:val="bottom"/>
            <w:hideMark/>
          </w:tcPr>
          <w:p w14:paraId="1B5FDA47"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r>
      <w:tr w:rsidR="00F745F4" w:rsidRPr="00CA5044" w14:paraId="1F46A526"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51EF2AE4"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4276" w:type="dxa"/>
            <w:tcBorders>
              <w:top w:val="nil"/>
              <w:left w:val="nil"/>
              <w:bottom w:val="single" w:sz="4" w:space="0" w:color="auto"/>
              <w:right w:val="single" w:sz="4" w:space="0" w:color="auto"/>
            </w:tcBorders>
            <w:shd w:val="clear" w:color="auto" w:fill="auto"/>
            <w:noWrap/>
            <w:vAlign w:val="bottom"/>
            <w:hideMark/>
          </w:tcPr>
          <w:p w14:paraId="5F4D5EA5"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A' × A'/(A+' + A' + A-')</w:t>
            </w:r>
          </w:p>
        </w:tc>
        <w:tc>
          <w:tcPr>
            <w:tcW w:w="1042" w:type="dxa"/>
            <w:tcBorders>
              <w:top w:val="nil"/>
              <w:left w:val="nil"/>
              <w:bottom w:val="single" w:sz="4" w:space="0" w:color="auto"/>
              <w:right w:val="single" w:sz="4" w:space="0" w:color="auto"/>
            </w:tcBorders>
            <w:shd w:val="clear" w:color="auto" w:fill="auto"/>
            <w:noWrap/>
            <w:vAlign w:val="bottom"/>
            <w:hideMark/>
          </w:tcPr>
          <w:p w14:paraId="3634B669"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r>
      <w:tr w:rsidR="00F745F4" w:rsidRPr="00CA5044" w14:paraId="1893F03F"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743A75D3"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4276" w:type="dxa"/>
            <w:tcBorders>
              <w:top w:val="nil"/>
              <w:left w:val="nil"/>
              <w:bottom w:val="single" w:sz="4" w:space="0" w:color="auto"/>
              <w:right w:val="single" w:sz="4" w:space="0" w:color="auto"/>
            </w:tcBorders>
            <w:shd w:val="clear" w:color="auto" w:fill="auto"/>
            <w:noWrap/>
            <w:vAlign w:val="bottom"/>
            <w:hideMark/>
          </w:tcPr>
          <w:p w14:paraId="01C70363"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A' × A-'/(A+' + A' + A-')</w:t>
            </w:r>
          </w:p>
        </w:tc>
        <w:tc>
          <w:tcPr>
            <w:tcW w:w="1042" w:type="dxa"/>
            <w:tcBorders>
              <w:top w:val="nil"/>
              <w:left w:val="nil"/>
              <w:bottom w:val="single" w:sz="4" w:space="0" w:color="auto"/>
              <w:right w:val="single" w:sz="4" w:space="0" w:color="auto"/>
            </w:tcBorders>
            <w:shd w:val="clear" w:color="auto" w:fill="auto"/>
            <w:noWrap/>
            <w:vAlign w:val="bottom"/>
            <w:hideMark/>
          </w:tcPr>
          <w:p w14:paraId="4AD99773"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r>
      <w:tr w:rsidR="00F745F4" w:rsidRPr="00CA5044" w14:paraId="3D0E2AF7"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7E7466B7"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4276" w:type="dxa"/>
            <w:tcBorders>
              <w:top w:val="nil"/>
              <w:left w:val="nil"/>
              <w:bottom w:val="single" w:sz="4" w:space="0" w:color="auto"/>
              <w:right w:val="single" w:sz="4" w:space="0" w:color="auto"/>
            </w:tcBorders>
            <w:shd w:val="clear" w:color="auto" w:fill="auto"/>
            <w:noWrap/>
            <w:vAlign w:val="bottom"/>
            <w:hideMark/>
          </w:tcPr>
          <w:p w14:paraId="529585C5"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BBB' × BBB+'/(BBB+' + BBB' + BBB-')</w:t>
            </w:r>
          </w:p>
        </w:tc>
        <w:tc>
          <w:tcPr>
            <w:tcW w:w="1042" w:type="dxa"/>
            <w:tcBorders>
              <w:top w:val="nil"/>
              <w:left w:val="nil"/>
              <w:bottom w:val="single" w:sz="4" w:space="0" w:color="auto"/>
              <w:right w:val="single" w:sz="4" w:space="0" w:color="auto"/>
            </w:tcBorders>
            <w:shd w:val="clear" w:color="auto" w:fill="auto"/>
            <w:noWrap/>
            <w:vAlign w:val="bottom"/>
            <w:hideMark/>
          </w:tcPr>
          <w:p w14:paraId="4D39CA2E"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r>
      <w:tr w:rsidR="00F745F4" w:rsidRPr="00CA5044" w14:paraId="516A8D1A"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639320EB"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4276" w:type="dxa"/>
            <w:tcBorders>
              <w:top w:val="nil"/>
              <w:left w:val="nil"/>
              <w:bottom w:val="single" w:sz="4" w:space="0" w:color="auto"/>
              <w:right w:val="single" w:sz="4" w:space="0" w:color="auto"/>
            </w:tcBorders>
            <w:shd w:val="clear" w:color="auto" w:fill="auto"/>
            <w:noWrap/>
            <w:vAlign w:val="bottom"/>
            <w:hideMark/>
          </w:tcPr>
          <w:p w14:paraId="1E62B363"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BBB' × BBB'/(BBB+' + BBB' + BBB-')</w:t>
            </w:r>
          </w:p>
        </w:tc>
        <w:tc>
          <w:tcPr>
            <w:tcW w:w="1042" w:type="dxa"/>
            <w:tcBorders>
              <w:top w:val="nil"/>
              <w:left w:val="nil"/>
              <w:bottom w:val="single" w:sz="4" w:space="0" w:color="auto"/>
              <w:right w:val="single" w:sz="4" w:space="0" w:color="auto"/>
            </w:tcBorders>
            <w:shd w:val="clear" w:color="auto" w:fill="auto"/>
            <w:noWrap/>
            <w:vAlign w:val="bottom"/>
            <w:hideMark/>
          </w:tcPr>
          <w:p w14:paraId="4B88928A"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r>
      <w:tr w:rsidR="00F745F4" w:rsidRPr="00CA5044" w14:paraId="5DD9FAFF"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7FB3F788"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4276" w:type="dxa"/>
            <w:tcBorders>
              <w:top w:val="nil"/>
              <w:left w:val="nil"/>
              <w:bottom w:val="single" w:sz="4" w:space="0" w:color="auto"/>
              <w:right w:val="single" w:sz="4" w:space="0" w:color="auto"/>
            </w:tcBorders>
            <w:shd w:val="clear" w:color="auto" w:fill="auto"/>
            <w:noWrap/>
            <w:vAlign w:val="bottom"/>
            <w:hideMark/>
          </w:tcPr>
          <w:p w14:paraId="362C1B7C"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BBB' × BBB-'/(BBB+' + BBB' + BBB-')</w:t>
            </w:r>
          </w:p>
        </w:tc>
        <w:tc>
          <w:tcPr>
            <w:tcW w:w="1042" w:type="dxa"/>
            <w:tcBorders>
              <w:top w:val="nil"/>
              <w:left w:val="nil"/>
              <w:bottom w:val="single" w:sz="4" w:space="0" w:color="auto"/>
              <w:right w:val="single" w:sz="4" w:space="0" w:color="auto"/>
            </w:tcBorders>
            <w:shd w:val="clear" w:color="auto" w:fill="auto"/>
            <w:noWrap/>
            <w:vAlign w:val="bottom"/>
            <w:hideMark/>
          </w:tcPr>
          <w:p w14:paraId="55274048"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r>
      <w:tr w:rsidR="00F745F4" w:rsidRPr="00CA5044" w14:paraId="4435512A"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0E7EF79C"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4276" w:type="dxa"/>
            <w:tcBorders>
              <w:top w:val="nil"/>
              <w:left w:val="nil"/>
              <w:bottom w:val="single" w:sz="4" w:space="0" w:color="auto"/>
              <w:right w:val="single" w:sz="4" w:space="0" w:color="auto"/>
            </w:tcBorders>
            <w:shd w:val="clear" w:color="auto" w:fill="auto"/>
            <w:noWrap/>
            <w:vAlign w:val="bottom"/>
            <w:hideMark/>
          </w:tcPr>
          <w:p w14:paraId="37EDCF86"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BB' × BB+'/(BB+' + BB' + BB-')</w:t>
            </w:r>
          </w:p>
        </w:tc>
        <w:tc>
          <w:tcPr>
            <w:tcW w:w="1042" w:type="dxa"/>
            <w:tcBorders>
              <w:top w:val="nil"/>
              <w:left w:val="nil"/>
              <w:bottom w:val="single" w:sz="4" w:space="0" w:color="auto"/>
              <w:right w:val="single" w:sz="4" w:space="0" w:color="auto"/>
            </w:tcBorders>
            <w:shd w:val="clear" w:color="auto" w:fill="auto"/>
            <w:noWrap/>
            <w:vAlign w:val="bottom"/>
            <w:hideMark/>
          </w:tcPr>
          <w:p w14:paraId="393F15D5"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r>
      <w:tr w:rsidR="00F745F4" w:rsidRPr="00CA5044" w14:paraId="2880E3BB"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C77885B"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4276" w:type="dxa"/>
            <w:tcBorders>
              <w:top w:val="nil"/>
              <w:left w:val="nil"/>
              <w:bottom w:val="single" w:sz="4" w:space="0" w:color="auto"/>
              <w:right w:val="single" w:sz="4" w:space="0" w:color="auto"/>
            </w:tcBorders>
            <w:shd w:val="clear" w:color="auto" w:fill="auto"/>
            <w:noWrap/>
            <w:vAlign w:val="bottom"/>
            <w:hideMark/>
          </w:tcPr>
          <w:p w14:paraId="20B6EB92"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BB' × BB'/(BB+' + BB' + BB-')</w:t>
            </w:r>
          </w:p>
        </w:tc>
        <w:tc>
          <w:tcPr>
            <w:tcW w:w="1042" w:type="dxa"/>
            <w:tcBorders>
              <w:top w:val="nil"/>
              <w:left w:val="nil"/>
              <w:bottom w:val="single" w:sz="4" w:space="0" w:color="auto"/>
              <w:right w:val="single" w:sz="4" w:space="0" w:color="auto"/>
            </w:tcBorders>
            <w:shd w:val="clear" w:color="auto" w:fill="auto"/>
            <w:noWrap/>
            <w:vAlign w:val="bottom"/>
            <w:hideMark/>
          </w:tcPr>
          <w:p w14:paraId="2477F1B8"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r>
      <w:tr w:rsidR="00F745F4" w:rsidRPr="00CA5044" w14:paraId="755F1073"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73AD4623"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4276" w:type="dxa"/>
            <w:tcBorders>
              <w:top w:val="nil"/>
              <w:left w:val="nil"/>
              <w:bottom w:val="single" w:sz="4" w:space="0" w:color="auto"/>
              <w:right w:val="single" w:sz="4" w:space="0" w:color="auto"/>
            </w:tcBorders>
            <w:shd w:val="clear" w:color="auto" w:fill="auto"/>
            <w:noWrap/>
            <w:vAlign w:val="bottom"/>
            <w:hideMark/>
          </w:tcPr>
          <w:p w14:paraId="59689850"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BB' × BB-'/(BB+' + BB' + BB-')</w:t>
            </w:r>
          </w:p>
        </w:tc>
        <w:tc>
          <w:tcPr>
            <w:tcW w:w="1042" w:type="dxa"/>
            <w:tcBorders>
              <w:top w:val="nil"/>
              <w:left w:val="nil"/>
              <w:bottom w:val="single" w:sz="4" w:space="0" w:color="auto"/>
              <w:right w:val="single" w:sz="4" w:space="0" w:color="auto"/>
            </w:tcBorders>
            <w:shd w:val="clear" w:color="auto" w:fill="auto"/>
            <w:noWrap/>
            <w:vAlign w:val="bottom"/>
            <w:hideMark/>
          </w:tcPr>
          <w:p w14:paraId="1CA8089C"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r>
      <w:tr w:rsidR="00F745F4" w:rsidRPr="00CA5044" w14:paraId="449DDA9C"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5B070C6E"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4276" w:type="dxa"/>
            <w:tcBorders>
              <w:top w:val="nil"/>
              <w:left w:val="nil"/>
              <w:bottom w:val="single" w:sz="4" w:space="0" w:color="auto"/>
              <w:right w:val="single" w:sz="4" w:space="0" w:color="auto"/>
            </w:tcBorders>
            <w:shd w:val="clear" w:color="auto" w:fill="auto"/>
            <w:noWrap/>
            <w:vAlign w:val="bottom"/>
            <w:hideMark/>
          </w:tcPr>
          <w:p w14:paraId="3874AD28"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B' × B+'/(B+' + B' + B-')</w:t>
            </w:r>
          </w:p>
        </w:tc>
        <w:tc>
          <w:tcPr>
            <w:tcW w:w="1042" w:type="dxa"/>
            <w:tcBorders>
              <w:top w:val="nil"/>
              <w:left w:val="nil"/>
              <w:bottom w:val="single" w:sz="4" w:space="0" w:color="auto"/>
              <w:right w:val="single" w:sz="4" w:space="0" w:color="auto"/>
            </w:tcBorders>
            <w:shd w:val="clear" w:color="auto" w:fill="auto"/>
            <w:noWrap/>
            <w:vAlign w:val="bottom"/>
            <w:hideMark/>
          </w:tcPr>
          <w:p w14:paraId="6F239F29"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r>
      <w:tr w:rsidR="00F745F4" w:rsidRPr="00CA5044" w14:paraId="6F7B7BA1"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76D8701B"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4276" w:type="dxa"/>
            <w:tcBorders>
              <w:top w:val="nil"/>
              <w:left w:val="nil"/>
              <w:bottom w:val="single" w:sz="4" w:space="0" w:color="auto"/>
              <w:right w:val="single" w:sz="4" w:space="0" w:color="auto"/>
            </w:tcBorders>
            <w:shd w:val="clear" w:color="auto" w:fill="auto"/>
            <w:noWrap/>
            <w:vAlign w:val="bottom"/>
            <w:hideMark/>
          </w:tcPr>
          <w:p w14:paraId="6851A90D"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B' × B'/(B+' + B' + B-')</w:t>
            </w:r>
          </w:p>
        </w:tc>
        <w:tc>
          <w:tcPr>
            <w:tcW w:w="1042" w:type="dxa"/>
            <w:tcBorders>
              <w:top w:val="nil"/>
              <w:left w:val="nil"/>
              <w:bottom w:val="single" w:sz="4" w:space="0" w:color="auto"/>
              <w:right w:val="single" w:sz="4" w:space="0" w:color="auto"/>
            </w:tcBorders>
            <w:shd w:val="clear" w:color="auto" w:fill="auto"/>
            <w:noWrap/>
            <w:vAlign w:val="bottom"/>
            <w:hideMark/>
          </w:tcPr>
          <w:p w14:paraId="1FCF51A2"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r>
      <w:tr w:rsidR="00F745F4" w:rsidRPr="00CA5044" w14:paraId="31B3BD1C"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6F42D023"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4276" w:type="dxa"/>
            <w:tcBorders>
              <w:top w:val="nil"/>
              <w:left w:val="nil"/>
              <w:bottom w:val="single" w:sz="4" w:space="0" w:color="auto"/>
              <w:right w:val="single" w:sz="4" w:space="0" w:color="auto"/>
            </w:tcBorders>
            <w:shd w:val="clear" w:color="auto" w:fill="auto"/>
            <w:noWrap/>
            <w:vAlign w:val="bottom"/>
            <w:hideMark/>
          </w:tcPr>
          <w:p w14:paraId="7137CA45"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val="en-US" w:eastAsia="ru-RU"/>
              </w:rPr>
            </w:pPr>
            <w:r w:rsidRPr="00CA5044">
              <w:rPr>
                <w:rFonts w:ascii="Times New Roman" w:eastAsia="Times New Roman" w:hAnsi="Times New Roman" w:cs="Times New Roman"/>
                <w:color w:val="000000"/>
                <w:sz w:val="24"/>
                <w:szCs w:val="24"/>
                <w:lang w:val="en-US" w:eastAsia="ru-RU"/>
              </w:rPr>
              <w:t>B' × B-'/(B+' + B' + B-')</w:t>
            </w:r>
          </w:p>
        </w:tc>
        <w:tc>
          <w:tcPr>
            <w:tcW w:w="1042" w:type="dxa"/>
            <w:tcBorders>
              <w:top w:val="nil"/>
              <w:left w:val="nil"/>
              <w:bottom w:val="single" w:sz="4" w:space="0" w:color="auto"/>
              <w:right w:val="single" w:sz="4" w:space="0" w:color="auto"/>
            </w:tcBorders>
            <w:shd w:val="clear" w:color="auto" w:fill="auto"/>
            <w:noWrap/>
            <w:vAlign w:val="bottom"/>
            <w:hideMark/>
          </w:tcPr>
          <w:p w14:paraId="0457A724"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r>
      <w:tr w:rsidR="00F745F4" w:rsidRPr="00CA5044" w14:paraId="567CBDE5" w14:textId="77777777" w:rsidTr="00F745F4">
        <w:trPr>
          <w:trHeight w:val="300"/>
          <w:jc w:val="center"/>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576ABB61"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CCC/C'</w:t>
            </w:r>
          </w:p>
        </w:tc>
        <w:tc>
          <w:tcPr>
            <w:tcW w:w="4276" w:type="dxa"/>
            <w:tcBorders>
              <w:top w:val="nil"/>
              <w:left w:val="nil"/>
              <w:bottom w:val="single" w:sz="4" w:space="0" w:color="auto"/>
              <w:right w:val="single" w:sz="4" w:space="0" w:color="auto"/>
            </w:tcBorders>
            <w:shd w:val="clear" w:color="auto" w:fill="auto"/>
            <w:noWrap/>
            <w:vAlign w:val="bottom"/>
            <w:hideMark/>
          </w:tcPr>
          <w:p w14:paraId="34A35AC5" w14:textId="77777777" w:rsidR="00F745F4" w:rsidRPr="00CA5044" w:rsidRDefault="00F745F4"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CCC/C'</w:t>
            </w:r>
          </w:p>
        </w:tc>
        <w:tc>
          <w:tcPr>
            <w:tcW w:w="1042" w:type="dxa"/>
            <w:tcBorders>
              <w:top w:val="nil"/>
              <w:left w:val="nil"/>
              <w:bottom w:val="single" w:sz="4" w:space="0" w:color="auto"/>
              <w:right w:val="single" w:sz="4" w:space="0" w:color="auto"/>
            </w:tcBorders>
            <w:shd w:val="clear" w:color="auto" w:fill="auto"/>
            <w:noWrap/>
            <w:vAlign w:val="bottom"/>
            <w:hideMark/>
          </w:tcPr>
          <w:p w14:paraId="79DE0BEF" w14:textId="77777777" w:rsidR="00F745F4" w:rsidRPr="00CA5044" w:rsidRDefault="00F745F4" w:rsidP="00E942A6">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=CCC/C''</w:t>
            </w:r>
          </w:p>
        </w:tc>
      </w:tr>
    </w:tbl>
    <w:p w14:paraId="55241AB2" w14:textId="6C16DB0C" w:rsidR="00F745F4" w:rsidRPr="00CA5044" w:rsidRDefault="00F745F4" w:rsidP="00D06D37">
      <w:pPr>
        <w:pStyle w:val="ConsPlusNormal"/>
        <w:spacing w:before="120"/>
      </w:pPr>
      <w:r w:rsidRPr="00CA5044">
        <w:t xml:space="preserve">Где </w:t>
      </w:r>
      <w:r w:rsidRPr="00CA5044">
        <w:rPr>
          <w:lang w:val="en-US"/>
        </w:rPr>
        <w:t>XXX</w:t>
      </w:r>
      <w:r w:rsidRPr="00CA5044">
        <w:rPr>
          <w:rFonts w:eastAsia="Times New Roman"/>
          <w:color w:val="000000"/>
        </w:rPr>
        <w:t xml:space="preserve">'' – аппроксимированное и нормализованное число количества рейтинга </w:t>
      </w:r>
      <w:r w:rsidRPr="00CA5044">
        <w:rPr>
          <w:rFonts w:eastAsia="Times New Roman"/>
          <w:color w:val="000000"/>
          <w:lang w:val="en-US"/>
        </w:rPr>
        <w:t>XXX</w:t>
      </w:r>
    </w:p>
    <w:p w14:paraId="18DA8856" w14:textId="5B756DF1" w:rsidR="00FA5E81" w:rsidRPr="00CA5044" w:rsidRDefault="00FA5E81" w:rsidP="00D06D37">
      <w:pPr>
        <w:pStyle w:val="ConsPlusNormal"/>
        <w:spacing w:before="120" w:after="120"/>
        <w:jc w:val="both"/>
      </w:pPr>
      <w:r w:rsidRPr="00CA5044">
        <w:t xml:space="preserve">Таким образом, мы получаем финальную аппроксимацию количеств рейтингов </w:t>
      </w:r>
      <w:r w:rsidRPr="00CA5044">
        <w:rPr>
          <w:lang w:val="en-US"/>
        </w:rPr>
        <w:t>S</w:t>
      </w:r>
      <w:r w:rsidRPr="00CA5044">
        <w:t>&amp;</w:t>
      </w:r>
      <w:r w:rsidRPr="00CA5044">
        <w:rPr>
          <w:lang w:val="en-US"/>
        </w:rPr>
        <w:t>P</w:t>
      </w:r>
      <w:r w:rsidRPr="00CA5044">
        <w:t>, значения которых мы можем наблюдать</w:t>
      </w:r>
      <w:r w:rsidR="00553437" w:rsidRPr="00CA5044">
        <w:t xml:space="preserve"> в третьем столбце Таблицы 7</w:t>
      </w:r>
      <w:r w:rsidRPr="00CA5044">
        <w:t>.</w:t>
      </w:r>
      <w:r w:rsidR="003F612A" w:rsidRPr="00CA5044">
        <w:t xml:space="preserve"> Стоит от</w:t>
      </w:r>
      <w:r w:rsidRPr="00CA5044">
        <w:t>метить, что та</w:t>
      </w:r>
      <w:r w:rsidR="003F612A" w:rsidRPr="00CA5044">
        <w:t>к как эти значения впоследствии</w:t>
      </w:r>
      <w:r w:rsidRPr="00CA5044">
        <w:t xml:space="preserve"> используются</w:t>
      </w:r>
      <w:r w:rsidR="003F612A" w:rsidRPr="00CA5044">
        <w:t xml:space="preserve"> для задачи оптимизации, то нам не важно, чтобы эти значения были целыми.</w:t>
      </w:r>
      <w:r w:rsidRPr="00CA5044">
        <w:t xml:space="preserve"> </w:t>
      </w:r>
    </w:p>
    <w:p w14:paraId="07348DB0" w14:textId="17713904" w:rsidR="00AB6E72" w:rsidRPr="00CA5044" w:rsidRDefault="00553437" w:rsidP="00E942A6">
      <w:pPr>
        <w:pStyle w:val="ConsPlusNormal"/>
        <w:ind w:firstLine="540"/>
        <w:jc w:val="both"/>
      </w:pPr>
      <w:r w:rsidRPr="00CA5044">
        <w:t>Таблица 7</w:t>
      </w:r>
      <w:r w:rsidR="003F612A" w:rsidRPr="00CA5044">
        <w:t>.</w:t>
      </w:r>
      <w:r w:rsidR="00AB6E72" w:rsidRPr="00CA5044">
        <w:t xml:space="preserve"> Значения аппроксимации рейтингов </w:t>
      </w:r>
      <w:r w:rsidR="00AB6E72" w:rsidRPr="00CA5044">
        <w:rPr>
          <w:lang w:val="en-US"/>
        </w:rPr>
        <w:t>S</w:t>
      </w:r>
      <w:r w:rsidR="00AB6E72" w:rsidRPr="00CA5044">
        <w:t>&amp;</w:t>
      </w:r>
      <w:r w:rsidR="00AB6E72" w:rsidRPr="00CA5044">
        <w:rPr>
          <w:lang w:val="en-US"/>
        </w:rPr>
        <w:t>P</w:t>
      </w:r>
    </w:p>
    <w:tbl>
      <w:tblPr>
        <w:tblW w:w="4740" w:type="dxa"/>
        <w:jc w:val="center"/>
        <w:tblLook w:val="04A0" w:firstRow="1" w:lastRow="0" w:firstColumn="1" w:lastColumn="0" w:noHBand="0" w:noVBand="1"/>
      </w:tblPr>
      <w:tblGrid>
        <w:gridCol w:w="1045"/>
        <w:gridCol w:w="1815"/>
        <w:gridCol w:w="2140"/>
      </w:tblGrid>
      <w:tr w:rsidR="003F612A" w:rsidRPr="00CA5044" w14:paraId="3FD9607D" w14:textId="77777777" w:rsidTr="003F612A">
        <w:trPr>
          <w:trHeight w:val="9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8BF2BA"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S&amp;P Рейтинг</w:t>
            </w:r>
          </w:p>
        </w:tc>
        <w:tc>
          <w:tcPr>
            <w:tcW w:w="1640" w:type="dxa"/>
            <w:tcBorders>
              <w:top w:val="single" w:sz="4" w:space="0" w:color="auto"/>
              <w:left w:val="nil"/>
              <w:bottom w:val="single" w:sz="4" w:space="0" w:color="auto"/>
              <w:right w:val="single" w:sz="4" w:space="0" w:color="auto"/>
            </w:tcBorders>
            <w:shd w:val="clear" w:color="auto" w:fill="auto"/>
            <w:vAlign w:val="bottom"/>
            <w:hideMark/>
          </w:tcPr>
          <w:p w14:paraId="47EBA13C" w14:textId="56716F90"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Значения после первой аппроксимации</w:t>
            </w:r>
          </w:p>
        </w:tc>
        <w:tc>
          <w:tcPr>
            <w:tcW w:w="2140" w:type="dxa"/>
            <w:tcBorders>
              <w:top w:val="single" w:sz="4" w:space="0" w:color="auto"/>
              <w:left w:val="nil"/>
              <w:bottom w:val="single" w:sz="4" w:space="0" w:color="auto"/>
              <w:right w:val="single" w:sz="4" w:space="0" w:color="auto"/>
            </w:tcBorders>
            <w:shd w:val="clear" w:color="auto" w:fill="auto"/>
            <w:vAlign w:val="bottom"/>
            <w:hideMark/>
          </w:tcPr>
          <w:p w14:paraId="35956891" w14:textId="58D1D289"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Значения после финальной аппроксимации</w:t>
            </w:r>
          </w:p>
        </w:tc>
      </w:tr>
      <w:tr w:rsidR="003F612A" w:rsidRPr="00CA5044" w14:paraId="46CE8905"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575EC6"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c>
          <w:tcPr>
            <w:tcW w:w="1640" w:type="dxa"/>
            <w:tcBorders>
              <w:top w:val="nil"/>
              <w:left w:val="nil"/>
              <w:bottom w:val="single" w:sz="4" w:space="0" w:color="auto"/>
              <w:right w:val="single" w:sz="4" w:space="0" w:color="auto"/>
            </w:tcBorders>
            <w:shd w:val="clear" w:color="auto" w:fill="auto"/>
            <w:noWrap/>
            <w:vAlign w:val="bottom"/>
            <w:hideMark/>
          </w:tcPr>
          <w:p w14:paraId="5FDB90B8"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8,0000</w:t>
            </w:r>
          </w:p>
        </w:tc>
        <w:tc>
          <w:tcPr>
            <w:tcW w:w="2140" w:type="dxa"/>
            <w:tcBorders>
              <w:top w:val="nil"/>
              <w:left w:val="nil"/>
              <w:bottom w:val="single" w:sz="4" w:space="0" w:color="auto"/>
              <w:right w:val="single" w:sz="4" w:space="0" w:color="auto"/>
            </w:tcBorders>
            <w:shd w:val="clear" w:color="auto" w:fill="auto"/>
            <w:noWrap/>
            <w:vAlign w:val="bottom"/>
            <w:hideMark/>
          </w:tcPr>
          <w:p w14:paraId="054BC4EE"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8,0000</w:t>
            </w:r>
          </w:p>
        </w:tc>
      </w:tr>
      <w:tr w:rsidR="003F612A" w:rsidRPr="00CA5044" w14:paraId="2CF2A678"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6B653F"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1640" w:type="dxa"/>
            <w:tcBorders>
              <w:top w:val="nil"/>
              <w:left w:val="nil"/>
              <w:bottom w:val="single" w:sz="4" w:space="0" w:color="auto"/>
              <w:right w:val="single" w:sz="4" w:space="0" w:color="auto"/>
            </w:tcBorders>
            <w:shd w:val="clear" w:color="auto" w:fill="auto"/>
            <w:noWrap/>
            <w:vAlign w:val="bottom"/>
            <w:hideMark/>
          </w:tcPr>
          <w:p w14:paraId="3F181953"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149,0000</w:t>
            </w:r>
          </w:p>
        </w:tc>
        <w:tc>
          <w:tcPr>
            <w:tcW w:w="2140" w:type="dxa"/>
            <w:tcBorders>
              <w:top w:val="nil"/>
              <w:left w:val="nil"/>
              <w:bottom w:val="single" w:sz="4" w:space="0" w:color="auto"/>
              <w:right w:val="single" w:sz="4" w:space="0" w:color="auto"/>
            </w:tcBorders>
            <w:shd w:val="clear" w:color="auto" w:fill="auto"/>
            <w:noWrap/>
            <w:vAlign w:val="bottom"/>
            <w:hideMark/>
          </w:tcPr>
          <w:p w14:paraId="1A904D50"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39,2580</w:t>
            </w:r>
          </w:p>
        </w:tc>
      </w:tr>
      <w:tr w:rsidR="003F612A" w:rsidRPr="00CA5044" w14:paraId="4B24C03C"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E90A1B"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1640" w:type="dxa"/>
            <w:tcBorders>
              <w:top w:val="nil"/>
              <w:left w:val="nil"/>
              <w:bottom w:val="single" w:sz="4" w:space="0" w:color="auto"/>
              <w:right w:val="single" w:sz="4" w:space="0" w:color="auto"/>
            </w:tcBorders>
            <w:shd w:val="clear" w:color="auto" w:fill="auto"/>
            <w:noWrap/>
            <w:vAlign w:val="bottom"/>
            <w:hideMark/>
          </w:tcPr>
          <w:p w14:paraId="4E3596B5"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290,0000</w:t>
            </w:r>
          </w:p>
        </w:tc>
        <w:tc>
          <w:tcPr>
            <w:tcW w:w="2140" w:type="dxa"/>
            <w:tcBorders>
              <w:top w:val="nil"/>
              <w:left w:val="nil"/>
              <w:bottom w:val="single" w:sz="4" w:space="0" w:color="auto"/>
              <w:right w:val="single" w:sz="4" w:space="0" w:color="auto"/>
            </w:tcBorders>
            <w:shd w:val="clear" w:color="auto" w:fill="auto"/>
            <w:noWrap/>
            <w:vAlign w:val="bottom"/>
            <w:hideMark/>
          </w:tcPr>
          <w:p w14:paraId="78E382FB"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76,4082</w:t>
            </w:r>
          </w:p>
        </w:tc>
      </w:tr>
      <w:tr w:rsidR="003F612A" w:rsidRPr="00CA5044" w14:paraId="3865A6E9"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EF8ABF"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1640" w:type="dxa"/>
            <w:tcBorders>
              <w:top w:val="nil"/>
              <w:left w:val="nil"/>
              <w:bottom w:val="single" w:sz="4" w:space="0" w:color="auto"/>
              <w:right w:val="single" w:sz="4" w:space="0" w:color="auto"/>
            </w:tcBorders>
            <w:shd w:val="clear" w:color="auto" w:fill="auto"/>
            <w:noWrap/>
            <w:vAlign w:val="bottom"/>
            <w:hideMark/>
          </w:tcPr>
          <w:p w14:paraId="0FAAB022"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661,6667</w:t>
            </w:r>
          </w:p>
        </w:tc>
        <w:tc>
          <w:tcPr>
            <w:tcW w:w="2140" w:type="dxa"/>
            <w:tcBorders>
              <w:top w:val="nil"/>
              <w:left w:val="nil"/>
              <w:bottom w:val="single" w:sz="4" w:space="0" w:color="auto"/>
              <w:right w:val="single" w:sz="4" w:space="0" w:color="auto"/>
            </w:tcBorders>
            <w:shd w:val="clear" w:color="auto" w:fill="auto"/>
            <w:noWrap/>
            <w:vAlign w:val="bottom"/>
            <w:hideMark/>
          </w:tcPr>
          <w:p w14:paraId="2233CDAA"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174,3337</w:t>
            </w:r>
          </w:p>
        </w:tc>
      </w:tr>
      <w:tr w:rsidR="003F612A" w:rsidRPr="00CA5044" w14:paraId="525ABC01"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C0FC4E"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1640" w:type="dxa"/>
            <w:tcBorders>
              <w:top w:val="nil"/>
              <w:left w:val="nil"/>
              <w:bottom w:val="single" w:sz="4" w:space="0" w:color="auto"/>
              <w:right w:val="single" w:sz="4" w:space="0" w:color="auto"/>
            </w:tcBorders>
            <w:shd w:val="clear" w:color="auto" w:fill="auto"/>
            <w:noWrap/>
            <w:vAlign w:val="bottom"/>
            <w:hideMark/>
          </w:tcPr>
          <w:p w14:paraId="3C9C1700"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1033,3333</w:t>
            </w:r>
          </w:p>
        </w:tc>
        <w:tc>
          <w:tcPr>
            <w:tcW w:w="2140" w:type="dxa"/>
            <w:tcBorders>
              <w:top w:val="nil"/>
              <w:left w:val="nil"/>
              <w:bottom w:val="single" w:sz="4" w:space="0" w:color="auto"/>
              <w:right w:val="single" w:sz="4" w:space="0" w:color="auto"/>
            </w:tcBorders>
            <w:shd w:val="clear" w:color="auto" w:fill="auto"/>
            <w:noWrap/>
            <w:vAlign w:val="bottom"/>
            <w:hideMark/>
          </w:tcPr>
          <w:p w14:paraId="4B2B2C99"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364,1418</w:t>
            </w:r>
          </w:p>
        </w:tc>
      </w:tr>
      <w:tr w:rsidR="003F612A" w:rsidRPr="00CA5044" w14:paraId="1460C415"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EB44B5"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lastRenderedPageBreak/>
              <w:t>A</w:t>
            </w:r>
          </w:p>
        </w:tc>
        <w:tc>
          <w:tcPr>
            <w:tcW w:w="1640" w:type="dxa"/>
            <w:tcBorders>
              <w:top w:val="nil"/>
              <w:left w:val="nil"/>
              <w:bottom w:val="single" w:sz="4" w:space="0" w:color="auto"/>
              <w:right w:val="single" w:sz="4" w:space="0" w:color="auto"/>
            </w:tcBorders>
            <w:shd w:val="clear" w:color="auto" w:fill="auto"/>
            <w:noWrap/>
            <w:vAlign w:val="bottom"/>
            <w:hideMark/>
          </w:tcPr>
          <w:p w14:paraId="45B7C57F"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1405,0000</w:t>
            </w:r>
          </w:p>
        </w:tc>
        <w:tc>
          <w:tcPr>
            <w:tcW w:w="2140" w:type="dxa"/>
            <w:tcBorders>
              <w:top w:val="nil"/>
              <w:left w:val="nil"/>
              <w:bottom w:val="single" w:sz="4" w:space="0" w:color="auto"/>
              <w:right w:val="single" w:sz="4" w:space="0" w:color="auto"/>
            </w:tcBorders>
            <w:shd w:val="clear" w:color="auto" w:fill="auto"/>
            <w:noWrap/>
            <w:vAlign w:val="bottom"/>
            <w:hideMark/>
          </w:tcPr>
          <w:p w14:paraId="362068C9"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495,1154</w:t>
            </w:r>
          </w:p>
        </w:tc>
      </w:tr>
      <w:tr w:rsidR="003F612A" w:rsidRPr="00CA5044" w14:paraId="776E733F"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4F2408"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1640" w:type="dxa"/>
            <w:tcBorders>
              <w:top w:val="nil"/>
              <w:left w:val="nil"/>
              <w:bottom w:val="single" w:sz="4" w:space="0" w:color="auto"/>
              <w:right w:val="single" w:sz="4" w:space="0" w:color="auto"/>
            </w:tcBorders>
            <w:shd w:val="clear" w:color="auto" w:fill="auto"/>
            <w:noWrap/>
            <w:vAlign w:val="bottom"/>
            <w:hideMark/>
          </w:tcPr>
          <w:p w14:paraId="7A262EE7"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1548,6667</w:t>
            </w:r>
          </w:p>
        </w:tc>
        <w:tc>
          <w:tcPr>
            <w:tcW w:w="2140" w:type="dxa"/>
            <w:tcBorders>
              <w:top w:val="nil"/>
              <w:left w:val="nil"/>
              <w:bottom w:val="single" w:sz="4" w:space="0" w:color="auto"/>
              <w:right w:val="single" w:sz="4" w:space="0" w:color="auto"/>
            </w:tcBorders>
            <w:shd w:val="clear" w:color="auto" w:fill="auto"/>
            <w:noWrap/>
            <w:vAlign w:val="bottom"/>
            <w:hideMark/>
          </w:tcPr>
          <w:p w14:paraId="25E2589E"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545,7428</w:t>
            </w:r>
          </w:p>
        </w:tc>
      </w:tr>
      <w:tr w:rsidR="003F612A" w:rsidRPr="00CA5044" w14:paraId="0CE1F33E"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482D86"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1640" w:type="dxa"/>
            <w:tcBorders>
              <w:top w:val="nil"/>
              <w:left w:val="nil"/>
              <w:bottom w:val="single" w:sz="4" w:space="0" w:color="auto"/>
              <w:right w:val="single" w:sz="4" w:space="0" w:color="auto"/>
            </w:tcBorders>
            <w:shd w:val="clear" w:color="auto" w:fill="auto"/>
            <w:noWrap/>
            <w:vAlign w:val="bottom"/>
            <w:hideMark/>
          </w:tcPr>
          <w:p w14:paraId="63074E69"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1692,3333</w:t>
            </w:r>
          </w:p>
        </w:tc>
        <w:tc>
          <w:tcPr>
            <w:tcW w:w="2140" w:type="dxa"/>
            <w:tcBorders>
              <w:top w:val="nil"/>
              <w:left w:val="nil"/>
              <w:bottom w:val="single" w:sz="4" w:space="0" w:color="auto"/>
              <w:right w:val="single" w:sz="4" w:space="0" w:color="auto"/>
            </w:tcBorders>
            <w:shd w:val="clear" w:color="auto" w:fill="auto"/>
            <w:noWrap/>
            <w:vAlign w:val="bottom"/>
            <w:hideMark/>
          </w:tcPr>
          <w:p w14:paraId="2A57FF18"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603,6767</w:t>
            </w:r>
          </w:p>
        </w:tc>
      </w:tr>
      <w:tr w:rsidR="003F612A" w:rsidRPr="00CA5044" w14:paraId="21332299"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3D5BDA"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1640" w:type="dxa"/>
            <w:tcBorders>
              <w:top w:val="nil"/>
              <w:left w:val="nil"/>
              <w:bottom w:val="single" w:sz="4" w:space="0" w:color="auto"/>
              <w:right w:val="single" w:sz="4" w:space="0" w:color="auto"/>
            </w:tcBorders>
            <w:shd w:val="clear" w:color="auto" w:fill="auto"/>
            <w:noWrap/>
            <w:vAlign w:val="bottom"/>
            <w:hideMark/>
          </w:tcPr>
          <w:p w14:paraId="73F99B39"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1836,0000</w:t>
            </w:r>
          </w:p>
        </w:tc>
        <w:tc>
          <w:tcPr>
            <w:tcW w:w="2140" w:type="dxa"/>
            <w:tcBorders>
              <w:top w:val="nil"/>
              <w:left w:val="nil"/>
              <w:bottom w:val="single" w:sz="4" w:space="0" w:color="auto"/>
              <w:right w:val="single" w:sz="4" w:space="0" w:color="auto"/>
            </w:tcBorders>
            <w:shd w:val="clear" w:color="auto" w:fill="auto"/>
            <w:noWrap/>
            <w:vAlign w:val="bottom"/>
            <w:hideMark/>
          </w:tcPr>
          <w:p w14:paraId="49C4E287"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654,9244</w:t>
            </w:r>
          </w:p>
        </w:tc>
      </w:tr>
      <w:tr w:rsidR="003F612A" w:rsidRPr="00CA5044" w14:paraId="11308AB2"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C2FAFC"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1640" w:type="dxa"/>
            <w:tcBorders>
              <w:top w:val="nil"/>
              <w:left w:val="nil"/>
              <w:bottom w:val="single" w:sz="4" w:space="0" w:color="auto"/>
              <w:right w:val="single" w:sz="4" w:space="0" w:color="auto"/>
            </w:tcBorders>
            <w:shd w:val="clear" w:color="auto" w:fill="auto"/>
            <w:noWrap/>
            <w:vAlign w:val="bottom"/>
            <w:hideMark/>
          </w:tcPr>
          <w:p w14:paraId="7023603F"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1618,6667</w:t>
            </w:r>
          </w:p>
        </w:tc>
        <w:tc>
          <w:tcPr>
            <w:tcW w:w="2140" w:type="dxa"/>
            <w:tcBorders>
              <w:top w:val="nil"/>
              <w:left w:val="nil"/>
              <w:bottom w:val="single" w:sz="4" w:space="0" w:color="auto"/>
              <w:right w:val="single" w:sz="4" w:space="0" w:color="auto"/>
            </w:tcBorders>
            <w:shd w:val="clear" w:color="auto" w:fill="auto"/>
            <w:noWrap/>
            <w:vAlign w:val="bottom"/>
            <w:hideMark/>
          </w:tcPr>
          <w:p w14:paraId="183054C3"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577,3989</w:t>
            </w:r>
          </w:p>
        </w:tc>
      </w:tr>
      <w:tr w:rsidR="003F612A" w:rsidRPr="00CA5044" w14:paraId="0DD8B9B7"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457794"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1640" w:type="dxa"/>
            <w:tcBorders>
              <w:top w:val="nil"/>
              <w:left w:val="nil"/>
              <w:bottom w:val="single" w:sz="4" w:space="0" w:color="auto"/>
              <w:right w:val="single" w:sz="4" w:space="0" w:color="auto"/>
            </w:tcBorders>
            <w:shd w:val="clear" w:color="auto" w:fill="auto"/>
            <w:noWrap/>
            <w:vAlign w:val="bottom"/>
            <w:hideMark/>
          </w:tcPr>
          <w:p w14:paraId="1A0922FD"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1401,3333</w:t>
            </w:r>
          </w:p>
        </w:tc>
        <w:tc>
          <w:tcPr>
            <w:tcW w:w="2140" w:type="dxa"/>
            <w:tcBorders>
              <w:top w:val="nil"/>
              <w:left w:val="nil"/>
              <w:bottom w:val="single" w:sz="4" w:space="0" w:color="auto"/>
              <w:right w:val="single" w:sz="4" w:space="0" w:color="auto"/>
            </w:tcBorders>
            <w:shd w:val="clear" w:color="auto" w:fill="auto"/>
            <w:noWrap/>
            <w:vAlign w:val="bottom"/>
            <w:hideMark/>
          </w:tcPr>
          <w:p w14:paraId="6B8FFC8E"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412,6284</w:t>
            </w:r>
          </w:p>
        </w:tc>
      </w:tr>
      <w:tr w:rsidR="003F612A" w:rsidRPr="00CA5044" w14:paraId="7A770867"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596B22"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1640" w:type="dxa"/>
            <w:tcBorders>
              <w:top w:val="nil"/>
              <w:left w:val="nil"/>
              <w:bottom w:val="single" w:sz="4" w:space="0" w:color="auto"/>
              <w:right w:val="single" w:sz="4" w:space="0" w:color="auto"/>
            </w:tcBorders>
            <w:shd w:val="clear" w:color="auto" w:fill="auto"/>
            <w:noWrap/>
            <w:vAlign w:val="bottom"/>
            <w:hideMark/>
          </w:tcPr>
          <w:p w14:paraId="576FE665"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1184,0000</w:t>
            </w:r>
          </w:p>
        </w:tc>
        <w:tc>
          <w:tcPr>
            <w:tcW w:w="2140" w:type="dxa"/>
            <w:tcBorders>
              <w:top w:val="nil"/>
              <w:left w:val="nil"/>
              <w:bottom w:val="single" w:sz="4" w:space="0" w:color="auto"/>
              <w:right w:val="single" w:sz="4" w:space="0" w:color="auto"/>
            </w:tcBorders>
            <w:shd w:val="clear" w:color="auto" w:fill="auto"/>
            <w:noWrap/>
            <w:vAlign w:val="bottom"/>
            <w:hideMark/>
          </w:tcPr>
          <w:p w14:paraId="7AE691DF"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348,6337</w:t>
            </w:r>
          </w:p>
        </w:tc>
      </w:tr>
      <w:tr w:rsidR="003F612A" w:rsidRPr="00CA5044" w14:paraId="48621BA2"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8A42F1"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1640" w:type="dxa"/>
            <w:tcBorders>
              <w:top w:val="nil"/>
              <w:left w:val="nil"/>
              <w:bottom w:val="single" w:sz="4" w:space="0" w:color="auto"/>
              <w:right w:val="single" w:sz="4" w:space="0" w:color="auto"/>
            </w:tcBorders>
            <w:shd w:val="clear" w:color="auto" w:fill="auto"/>
            <w:noWrap/>
            <w:vAlign w:val="bottom"/>
            <w:hideMark/>
          </w:tcPr>
          <w:p w14:paraId="2A36E434"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1435,6667</w:t>
            </w:r>
          </w:p>
        </w:tc>
        <w:tc>
          <w:tcPr>
            <w:tcW w:w="2140" w:type="dxa"/>
            <w:tcBorders>
              <w:top w:val="nil"/>
              <w:left w:val="nil"/>
              <w:bottom w:val="single" w:sz="4" w:space="0" w:color="auto"/>
              <w:right w:val="single" w:sz="4" w:space="0" w:color="auto"/>
            </w:tcBorders>
            <w:shd w:val="clear" w:color="auto" w:fill="auto"/>
            <w:noWrap/>
            <w:vAlign w:val="bottom"/>
            <w:hideMark/>
          </w:tcPr>
          <w:p w14:paraId="16DD71C4"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422,7380</w:t>
            </w:r>
          </w:p>
        </w:tc>
      </w:tr>
      <w:tr w:rsidR="003F612A" w:rsidRPr="00CA5044" w14:paraId="6A049FB2"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AEEDD"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1640" w:type="dxa"/>
            <w:tcBorders>
              <w:top w:val="nil"/>
              <w:left w:val="nil"/>
              <w:bottom w:val="single" w:sz="4" w:space="0" w:color="auto"/>
              <w:right w:val="single" w:sz="4" w:space="0" w:color="auto"/>
            </w:tcBorders>
            <w:shd w:val="clear" w:color="auto" w:fill="auto"/>
            <w:noWrap/>
            <w:vAlign w:val="bottom"/>
            <w:hideMark/>
          </w:tcPr>
          <w:p w14:paraId="623A8C65"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1687,3333</w:t>
            </w:r>
          </w:p>
        </w:tc>
        <w:tc>
          <w:tcPr>
            <w:tcW w:w="2140" w:type="dxa"/>
            <w:tcBorders>
              <w:top w:val="nil"/>
              <w:left w:val="nil"/>
              <w:bottom w:val="single" w:sz="4" w:space="0" w:color="auto"/>
              <w:right w:val="single" w:sz="4" w:space="0" w:color="auto"/>
            </w:tcBorders>
            <w:shd w:val="clear" w:color="auto" w:fill="auto"/>
            <w:noWrap/>
            <w:vAlign w:val="bottom"/>
            <w:hideMark/>
          </w:tcPr>
          <w:p w14:paraId="7B28DF1F"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678,3150</w:t>
            </w:r>
          </w:p>
        </w:tc>
      </w:tr>
      <w:tr w:rsidR="003F612A" w:rsidRPr="00CA5044" w14:paraId="7F5FEB14"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6F5E2F"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1640" w:type="dxa"/>
            <w:tcBorders>
              <w:top w:val="nil"/>
              <w:left w:val="nil"/>
              <w:bottom w:val="single" w:sz="4" w:space="0" w:color="auto"/>
              <w:right w:val="single" w:sz="4" w:space="0" w:color="auto"/>
            </w:tcBorders>
            <w:shd w:val="clear" w:color="auto" w:fill="auto"/>
            <w:noWrap/>
            <w:vAlign w:val="bottom"/>
            <w:hideMark/>
          </w:tcPr>
          <w:p w14:paraId="217D07D8"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1939,0000</w:t>
            </w:r>
          </w:p>
        </w:tc>
        <w:tc>
          <w:tcPr>
            <w:tcW w:w="2140" w:type="dxa"/>
            <w:tcBorders>
              <w:top w:val="nil"/>
              <w:left w:val="nil"/>
              <w:bottom w:val="single" w:sz="4" w:space="0" w:color="auto"/>
              <w:right w:val="single" w:sz="4" w:space="0" w:color="auto"/>
            </w:tcBorders>
            <w:shd w:val="clear" w:color="auto" w:fill="auto"/>
            <w:noWrap/>
            <w:vAlign w:val="bottom"/>
            <w:hideMark/>
          </w:tcPr>
          <w:p w14:paraId="54A2A9FB"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779,4860</w:t>
            </w:r>
          </w:p>
        </w:tc>
      </w:tr>
      <w:tr w:rsidR="003F612A" w:rsidRPr="00CA5044" w14:paraId="656CDCCE"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CA69DC"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1640" w:type="dxa"/>
            <w:tcBorders>
              <w:top w:val="nil"/>
              <w:left w:val="nil"/>
              <w:bottom w:val="single" w:sz="4" w:space="0" w:color="auto"/>
              <w:right w:val="single" w:sz="4" w:space="0" w:color="auto"/>
            </w:tcBorders>
            <w:shd w:val="clear" w:color="auto" w:fill="auto"/>
            <w:noWrap/>
            <w:vAlign w:val="bottom"/>
            <w:hideMark/>
          </w:tcPr>
          <w:p w14:paraId="794BDFAE"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1197,0000</w:t>
            </w:r>
          </w:p>
        </w:tc>
        <w:tc>
          <w:tcPr>
            <w:tcW w:w="2140" w:type="dxa"/>
            <w:tcBorders>
              <w:top w:val="nil"/>
              <w:left w:val="nil"/>
              <w:bottom w:val="single" w:sz="4" w:space="0" w:color="auto"/>
              <w:right w:val="single" w:sz="4" w:space="0" w:color="auto"/>
            </w:tcBorders>
            <w:shd w:val="clear" w:color="auto" w:fill="auto"/>
            <w:noWrap/>
            <w:vAlign w:val="bottom"/>
            <w:hideMark/>
          </w:tcPr>
          <w:p w14:paraId="6ED11057"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481,1990</w:t>
            </w:r>
          </w:p>
        </w:tc>
      </w:tr>
      <w:tr w:rsidR="003F612A" w:rsidRPr="00CA5044" w14:paraId="4FA260A8" w14:textId="77777777" w:rsidTr="003F612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FA6C7" w14:textId="5628AF67" w:rsidR="003F612A" w:rsidRPr="00CA5044" w:rsidRDefault="00AB6E72"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w:t>
            </w:r>
            <w:r w:rsidRPr="00CA5044">
              <w:rPr>
                <w:rFonts w:ascii="Times New Roman" w:eastAsia="Times New Roman" w:hAnsi="Times New Roman" w:cs="Times New Roman"/>
                <w:color w:val="000000"/>
                <w:sz w:val="24"/>
                <w:szCs w:val="24"/>
                <w:lang w:val="en-US" w:eastAsia="ru-RU"/>
              </w:rPr>
              <w:t>/</w:t>
            </w:r>
            <w:r w:rsidR="003F612A" w:rsidRPr="00CA5044">
              <w:rPr>
                <w:rFonts w:ascii="Times New Roman" w:eastAsia="Times New Roman" w:hAnsi="Times New Roman" w:cs="Times New Roman"/>
                <w:color w:val="000000"/>
                <w:sz w:val="24"/>
                <w:szCs w:val="24"/>
                <w:lang w:eastAsia="ru-RU"/>
              </w:rPr>
              <w:t>C</w:t>
            </w:r>
          </w:p>
        </w:tc>
        <w:tc>
          <w:tcPr>
            <w:tcW w:w="1640" w:type="dxa"/>
            <w:tcBorders>
              <w:top w:val="nil"/>
              <w:left w:val="nil"/>
              <w:bottom w:val="single" w:sz="4" w:space="0" w:color="auto"/>
              <w:right w:val="single" w:sz="4" w:space="0" w:color="auto"/>
            </w:tcBorders>
            <w:shd w:val="clear" w:color="auto" w:fill="auto"/>
            <w:noWrap/>
            <w:vAlign w:val="bottom"/>
            <w:hideMark/>
          </w:tcPr>
          <w:p w14:paraId="1C8DCEE7"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455,0000</w:t>
            </w:r>
          </w:p>
        </w:tc>
        <w:tc>
          <w:tcPr>
            <w:tcW w:w="2140" w:type="dxa"/>
            <w:tcBorders>
              <w:top w:val="nil"/>
              <w:left w:val="nil"/>
              <w:bottom w:val="single" w:sz="4" w:space="0" w:color="auto"/>
              <w:right w:val="single" w:sz="4" w:space="0" w:color="auto"/>
            </w:tcBorders>
            <w:shd w:val="clear" w:color="auto" w:fill="auto"/>
            <w:noWrap/>
            <w:vAlign w:val="bottom"/>
            <w:hideMark/>
          </w:tcPr>
          <w:p w14:paraId="074726A6" w14:textId="77777777" w:rsidR="003F612A" w:rsidRPr="00CA5044" w:rsidRDefault="003F612A"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455,0000</w:t>
            </w:r>
          </w:p>
        </w:tc>
      </w:tr>
    </w:tbl>
    <w:p w14:paraId="556E2D16" w14:textId="77777777" w:rsidR="00D06D37" w:rsidRDefault="00D06D37" w:rsidP="00981162">
      <w:pPr>
        <w:pStyle w:val="ConsPlusNormal"/>
        <w:tabs>
          <w:tab w:val="left" w:pos="567"/>
        </w:tabs>
        <w:spacing w:after="120"/>
        <w:ind w:left="567" w:hanging="567"/>
        <w:jc w:val="both"/>
      </w:pPr>
    </w:p>
    <w:p w14:paraId="75FC338E" w14:textId="039A6700" w:rsidR="00FA5E81" w:rsidRPr="00CA5044" w:rsidRDefault="002A7691" w:rsidP="004F48AB">
      <w:pPr>
        <w:pStyle w:val="ConsPlusNormal"/>
        <w:spacing w:after="120"/>
        <w:jc w:val="both"/>
      </w:pPr>
      <w:r w:rsidRPr="00CA5044">
        <w:t xml:space="preserve">3.2.10. Далее количества рейтингов от </w:t>
      </w:r>
      <w:r w:rsidRPr="00CA5044">
        <w:rPr>
          <w:lang w:val="en-US"/>
        </w:rPr>
        <w:t>S</w:t>
      </w:r>
      <w:r w:rsidRPr="00CA5044">
        <w:t>&amp;</w:t>
      </w:r>
      <w:r w:rsidRPr="00CA5044">
        <w:rPr>
          <w:lang w:val="en-US"/>
        </w:rPr>
        <w:t>P</w:t>
      </w:r>
      <w:r w:rsidRPr="00CA5044">
        <w:t xml:space="preserve"> и </w:t>
      </w:r>
      <w:r w:rsidRPr="00CA5044">
        <w:rPr>
          <w:lang w:val="en-US"/>
        </w:rPr>
        <w:t>Fitch</w:t>
      </w:r>
      <w:r w:rsidRPr="00CA5044">
        <w:t xml:space="preserve"> складываются, нормализуются по общей сумме, и тем самым мы получаем вектор весов, что используется в дальнейшем при подборе функциональной зависимости.</w:t>
      </w:r>
      <w:r w:rsidR="0060404B" w:rsidRPr="00CA5044">
        <w:t xml:space="preserve"> Зн</w:t>
      </w:r>
      <w:r w:rsidR="00435F07" w:rsidRPr="00CA5044">
        <w:t>ачения в</w:t>
      </w:r>
      <w:r w:rsidR="00553437" w:rsidRPr="00CA5044">
        <w:t>есов можно наблюдать в Таблице 8</w:t>
      </w:r>
      <w:r w:rsidR="0060404B" w:rsidRPr="00CA5044">
        <w:t>.</w:t>
      </w:r>
    </w:p>
    <w:p w14:paraId="4E9E64D9" w14:textId="31F189E4" w:rsidR="00103150" w:rsidRPr="00CA5044" w:rsidRDefault="0060404B" w:rsidP="004F48AB">
      <w:pPr>
        <w:pStyle w:val="ConsPlusNormal"/>
        <w:spacing w:after="120"/>
        <w:ind w:firstLine="539"/>
      </w:pPr>
      <w:r w:rsidRPr="00CA5044">
        <w:t>Табли</w:t>
      </w:r>
      <w:r w:rsidR="00553437" w:rsidRPr="00CA5044">
        <w:t>ца 8</w:t>
      </w:r>
      <w:r w:rsidR="00DC7ECF" w:rsidRPr="00CA5044">
        <w:t>. Финальные значения весов</w:t>
      </w:r>
    </w:p>
    <w:tbl>
      <w:tblPr>
        <w:tblW w:w="7600" w:type="dxa"/>
        <w:jc w:val="center"/>
        <w:tblLook w:val="04A0" w:firstRow="1" w:lastRow="0" w:firstColumn="1" w:lastColumn="0" w:noHBand="0" w:noVBand="1"/>
      </w:tblPr>
      <w:tblGrid>
        <w:gridCol w:w="560"/>
        <w:gridCol w:w="1230"/>
        <w:gridCol w:w="1600"/>
        <w:gridCol w:w="1540"/>
        <w:gridCol w:w="1800"/>
        <w:gridCol w:w="1080"/>
      </w:tblGrid>
      <w:tr w:rsidR="00103150" w:rsidRPr="00CA5044" w14:paraId="316F52C1" w14:textId="77777777" w:rsidTr="00103150">
        <w:trPr>
          <w:trHeight w:val="6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1867"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0EB1D7E6"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Рейтинг Fitch/S&amp;P</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57B45A09"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Рейтингов Fitch</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3CEEF00C"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Рейтингов S&amp;P</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357BE1F7"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Сумма количеств рейтингов</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C987FE5"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w</w:t>
            </w:r>
            <w:r w:rsidRPr="00CA5044">
              <w:rPr>
                <w:rFonts w:ascii="Times New Roman" w:eastAsia="Times New Roman" w:hAnsi="Times New Roman" w:cs="Times New Roman"/>
                <w:color w:val="000000"/>
                <w:sz w:val="24"/>
                <w:szCs w:val="24"/>
                <w:vertAlign w:val="subscript"/>
                <w:lang w:eastAsia="ru-RU"/>
              </w:rPr>
              <w:t>n</w:t>
            </w:r>
          </w:p>
        </w:tc>
      </w:tr>
      <w:tr w:rsidR="00103150" w:rsidRPr="00CA5044" w14:paraId="7C2DFA65"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6C67295"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w:t>
            </w:r>
          </w:p>
        </w:tc>
        <w:tc>
          <w:tcPr>
            <w:tcW w:w="1020" w:type="dxa"/>
            <w:tcBorders>
              <w:top w:val="nil"/>
              <w:left w:val="nil"/>
              <w:bottom w:val="single" w:sz="4" w:space="0" w:color="auto"/>
              <w:right w:val="single" w:sz="4" w:space="0" w:color="auto"/>
            </w:tcBorders>
            <w:shd w:val="clear" w:color="auto" w:fill="auto"/>
            <w:noWrap/>
            <w:vAlign w:val="center"/>
            <w:hideMark/>
          </w:tcPr>
          <w:p w14:paraId="56268802"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c>
          <w:tcPr>
            <w:tcW w:w="1600" w:type="dxa"/>
            <w:tcBorders>
              <w:top w:val="nil"/>
              <w:left w:val="nil"/>
              <w:bottom w:val="single" w:sz="4" w:space="0" w:color="auto"/>
              <w:right w:val="single" w:sz="4" w:space="0" w:color="auto"/>
            </w:tcBorders>
            <w:shd w:val="clear" w:color="auto" w:fill="auto"/>
            <w:noWrap/>
            <w:vAlign w:val="center"/>
            <w:hideMark/>
          </w:tcPr>
          <w:p w14:paraId="1F3C9250"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20,0000</w:t>
            </w:r>
          </w:p>
        </w:tc>
        <w:tc>
          <w:tcPr>
            <w:tcW w:w="1540" w:type="dxa"/>
            <w:tcBorders>
              <w:top w:val="nil"/>
              <w:left w:val="nil"/>
              <w:bottom w:val="single" w:sz="4" w:space="0" w:color="auto"/>
              <w:right w:val="single" w:sz="4" w:space="0" w:color="auto"/>
            </w:tcBorders>
            <w:shd w:val="clear" w:color="auto" w:fill="auto"/>
            <w:noWrap/>
            <w:vAlign w:val="center"/>
            <w:hideMark/>
          </w:tcPr>
          <w:p w14:paraId="71C5DBE1"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8,0000</w:t>
            </w:r>
          </w:p>
        </w:tc>
        <w:tc>
          <w:tcPr>
            <w:tcW w:w="1800" w:type="dxa"/>
            <w:tcBorders>
              <w:top w:val="nil"/>
              <w:left w:val="nil"/>
              <w:bottom w:val="single" w:sz="4" w:space="0" w:color="auto"/>
              <w:right w:val="single" w:sz="4" w:space="0" w:color="auto"/>
            </w:tcBorders>
            <w:shd w:val="clear" w:color="auto" w:fill="auto"/>
            <w:noWrap/>
            <w:vAlign w:val="center"/>
            <w:hideMark/>
          </w:tcPr>
          <w:p w14:paraId="4E913841"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28,0000</w:t>
            </w:r>
          </w:p>
        </w:tc>
        <w:tc>
          <w:tcPr>
            <w:tcW w:w="1080" w:type="dxa"/>
            <w:tcBorders>
              <w:top w:val="nil"/>
              <w:left w:val="nil"/>
              <w:bottom w:val="single" w:sz="4" w:space="0" w:color="auto"/>
              <w:right w:val="single" w:sz="4" w:space="0" w:color="auto"/>
            </w:tcBorders>
            <w:shd w:val="clear" w:color="auto" w:fill="auto"/>
            <w:noWrap/>
            <w:vAlign w:val="center"/>
            <w:hideMark/>
          </w:tcPr>
          <w:p w14:paraId="3427F6A5"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0,0026</w:t>
            </w:r>
          </w:p>
        </w:tc>
      </w:tr>
      <w:tr w:rsidR="00103150" w:rsidRPr="00CA5044" w14:paraId="23C2ABE1"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0AEBE876"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w:t>
            </w:r>
          </w:p>
        </w:tc>
        <w:tc>
          <w:tcPr>
            <w:tcW w:w="1020" w:type="dxa"/>
            <w:tcBorders>
              <w:top w:val="nil"/>
              <w:left w:val="nil"/>
              <w:bottom w:val="single" w:sz="4" w:space="0" w:color="auto"/>
              <w:right w:val="single" w:sz="4" w:space="0" w:color="auto"/>
            </w:tcBorders>
            <w:shd w:val="clear" w:color="auto" w:fill="auto"/>
            <w:noWrap/>
            <w:vAlign w:val="center"/>
            <w:hideMark/>
          </w:tcPr>
          <w:p w14:paraId="17419C69"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1600" w:type="dxa"/>
            <w:tcBorders>
              <w:top w:val="nil"/>
              <w:left w:val="nil"/>
              <w:bottom w:val="single" w:sz="4" w:space="0" w:color="auto"/>
              <w:right w:val="single" w:sz="4" w:space="0" w:color="auto"/>
            </w:tcBorders>
            <w:shd w:val="clear" w:color="auto" w:fill="auto"/>
            <w:noWrap/>
            <w:vAlign w:val="center"/>
            <w:hideMark/>
          </w:tcPr>
          <w:p w14:paraId="4B1A1BB2"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5,0000</w:t>
            </w:r>
          </w:p>
        </w:tc>
        <w:tc>
          <w:tcPr>
            <w:tcW w:w="1540" w:type="dxa"/>
            <w:tcBorders>
              <w:top w:val="nil"/>
              <w:left w:val="nil"/>
              <w:bottom w:val="single" w:sz="4" w:space="0" w:color="auto"/>
              <w:right w:val="single" w:sz="4" w:space="0" w:color="auto"/>
            </w:tcBorders>
            <w:shd w:val="clear" w:color="auto" w:fill="auto"/>
            <w:noWrap/>
            <w:vAlign w:val="center"/>
            <w:hideMark/>
          </w:tcPr>
          <w:p w14:paraId="43A5544E"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39,2580</w:t>
            </w:r>
          </w:p>
        </w:tc>
        <w:tc>
          <w:tcPr>
            <w:tcW w:w="1800" w:type="dxa"/>
            <w:tcBorders>
              <w:top w:val="nil"/>
              <w:left w:val="nil"/>
              <w:bottom w:val="single" w:sz="4" w:space="0" w:color="auto"/>
              <w:right w:val="single" w:sz="4" w:space="0" w:color="auto"/>
            </w:tcBorders>
            <w:shd w:val="clear" w:color="auto" w:fill="auto"/>
            <w:noWrap/>
            <w:vAlign w:val="center"/>
            <w:hideMark/>
          </w:tcPr>
          <w:p w14:paraId="38A0099B"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44,2580</w:t>
            </w:r>
          </w:p>
        </w:tc>
        <w:tc>
          <w:tcPr>
            <w:tcW w:w="1080" w:type="dxa"/>
            <w:tcBorders>
              <w:top w:val="nil"/>
              <w:left w:val="nil"/>
              <w:bottom w:val="single" w:sz="4" w:space="0" w:color="auto"/>
              <w:right w:val="single" w:sz="4" w:space="0" w:color="auto"/>
            </w:tcBorders>
            <w:shd w:val="clear" w:color="auto" w:fill="auto"/>
            <w:noWrap/>
            <w:vAlign w:val="center"/>
            <w:hideMark/>
          </w:tcPr>
          <w:p w14:paraId="6E9D4DE8"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0,0041</w:t>
            </w:r>
          </w:p>
        </w:tc>
      </w:tr>
      <w:tr w:rsidR="00103150" w:rsidRPr="00CA5044" w14:paraId="2140EE63"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E488E1B"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w:t>
            </w:r>
          </w:p>
        </w:tc>
        <w:tc>
          <w:tcPr>
            <w:tcW w:w="1020" w:type="dxa"/>
            <w:tcBorders>
              <w:top w:val="nil"/>
              <w:left w:val="nil"/>
              <w:bottom w:val="single" w:sz="4" w:space="0" w:color="auto"/>
              <w:right w:val="single" w:sz="4" w:space="0" w:color="auto"/>
            </w:tcBorders>
            <w:shd w:val="clear" w:color="auto" w:fill="auto"/>
            <w:noWrap/>
            <w:vAlign w:val="center"/>
            <w:hideMark/>
          </w:tcPr>
          <w:p w14:paraId="4080AAED"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1600" w:type="dxa"/>
            <w:tcBorders>
              <w:top w:val="nil"/>
              <w:left w:val="nil"/>
              <w:bottom w:val="single" w:sz="4" w:space="0" w:color="auto"/>
              <w:right w:val="single" w:sz="4" w:space="0" w:color="auto"/>
            </w:tcBorders>
            <w:shd w:val="clear" w:color="auto" w:fill="auto"/>
            <w:noWrap/>
            <w:vAlign w:val="center"/>
            <w:hideMark/>
          </w:tcPr>
          <w:p w14:paraId="232A2F86"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30,0000</w:t>
            </w:r>
          </w:p>
        </w:tc>
        <w:tc>
          <w:tcPr>
            <w:tcW w:w="1540" w:type="dxa"/>
            <w:tcBorders>
              <w:top w:val="nil"/>
              <w:left w:val="nil"/>
              <w:bottom w:val="single" w:sz="4" w:space="0" w:color="auto"/>
              <w:right w:val="single" w:sz="4" w:space="0" w:color="auto"/>
            </w:tcBorders>
            <w:shd w:val="clear" w:color="auto" w:fill="auto"/>
            <w:noWrap/>
            <w:vAlign w:val="center"/>
            <w:hideMark/>
          </w:tcPr>
          <w:p w14:paraId="246DF0F6"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76,4082</w:t>
            </w:r>
          </w:p>
        </w:tc>
        <w:tc>
          <w:tcPr>
            <w:tcW w:w="1800" w:type="dxa"/>
            <w:tcBorders>
              <w:top w:val="nil"/>
              <w:left w:val="nil"/>
              <w:bottom w:val="single" w:sz="4" w:space="0" w:color="auto"/>
              <w:right w:val="single" w:sz="4" w:space="0" w:color="auto"/>
            </w:tcBorders>
            <w:shd w:val="clear" w:color="auto" w:fill="auto"/>
            <w:noWrap/>
            <w:vAlign w:val="center"/>
            <w:hideMark/>
          </w:tcPr>
          <w:p w14:paraId="28C1D992"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106,4082</w:t>
            </w:r>
          </w:p>
        </w:tc>
        <w:tc>
          <w:tcPr>
            <w:tcW w:w="1080" w:type="dxa"/>
            <w:tcBorders>
              <w:top w:val="nil"/>
              <w:left w:val="nil"/>
              <w:bottom w:val="single" w:sz="4" w:space="0" w:color="auto"/>
              <w:right w:val="single" w:sz="4" w:space="0" w:color="auto"/>
            </w:tcBorders>
            <w:shd w:val="clear" w:color="auto" w:fill="auto"/>
            <w:noWrap/>
            <w:vAlign w:val="center"/>
            <w:hideMark/>
          </w:tcPr>
          <w:p w14:paraId="2FC48577"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0,0100</w:t>
            </w:r>
          </w:p>
        </w:tc>
      </w:tr>
      <w:tr w:rsidR="00103150" w:rsidRPr="00CA5044" w14:paraId="5BD75307"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30622BB"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w:t>
            </w:r>
          </w:p>
        </w:tc>
        <w:tc>
          <w:tcPr>
            <w:tcW w:w="1020" w:type="dxa"/>
            <w:tcBorders>
              <w:top w:val="nil"/>
              <w:left w:val="nil"/>
              <w:bottom w:val="single" w:sz="4" w:space="0" w:color="auto"/>
              <w:right w:val="single" w:sz="4" w:space="0" w:color="auto"/>
            </w:tcBorders>
            <w:shd w:val="clear" w:color="auto" w:fill="auto"/>
            <w:noWrap/>
            <w:vAlign w:val="center"/>
            <w:hideMark/>
          </w:tcPr>
          <w:p w14:paraId="2D6F46D0"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1600" w:type="dxa"/>
            <w:tcBorders>
              <w:top w:val="nil"/>
              <w:left w:val="nil"/>
              <w:bottom w:val="single" w:sz="4" w:space="0" w:color="auto"/>
              <w:right w:val="single" w:sz="4" w:space="0" w:color="auto"/>
            </w:tcBorders>
            <w:shd w:val="clear" w:color="auto" w:fill="auto"/>
            <w:noWrap/>
            <w:vAlign w:val="center"/>
            <w:hideMark/>
          </w:tcPr>
          <w:p w14:paraId="20FC5C1A"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110,0000</w:t>
            </w:r>
          </w:p>
        </w:tc>
        <w:tc>
          <w:tcPr>
            <w:tcW w:w="1540" w:type="dxa"/>
            <w:tcBorders>
              <w:top w:val="nil"/>
              <w:left w:val="nil"/>
              <w:bottom w:val="single" w:sz="4" w:space="0" w:color="auto"/>
              <w:right w:val="single" w:sz="4" w:space="0" w:color="auto"/>
            </w:tcBorders>
            <w:shd w:val="clear" w:color="auto" w:fill="auto"/>
            <w:noWrap/>
            <w:vAlign w:val="center"/>
            <w:hideMark/>
          </w:tcPr>
          <w:p w14:paraId="0C661050"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174,3337</w:t>
            </w:r>
          </w:p>
        </w:tc>
        <w:tc>
          <w:tcPr>
            <w:tcW w:w="1800" w:type="dxa"/>
            <w:tcBorders>
              <w:top w:val="nil"/>
              <w:left w:val="nil"/>
              <w:bottom w:val="single" w:sz="4" w:space="0" w:color="auto"/>
              <w:right w:val="single" w:sz="4" w:space="0" w:color="auto"/>
            </w:tcBorders>
            <w:shd w:val="clear" w:color="auto" w:fill="auto"/>
            <w:noWrap/>
            <w:vAlign w:val="center"/>
            <w:hideMark/>
          </w:tcPr>
          <w:p w14:paraId="428C8FC0"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284,3337</w:t>
            </w:r>
          </w:p>
        </w:tc>
        <w:tc>
          <w:tcPr>
            <w:tcW w:w="1080" w:type="dxa"/>
            <w:tcBorders>
              <w:top w:val="nil"/>
              <w:left w:val="nil"/>
              <w:bottom w:val="single" w:sz="4" w:space="0" w:color="auto"/>
              <w:right w:val="single" w:sz="4" w:space="0" w:color="auto"/>
            </w:tcBorders>
            <w:shd w:val="clear" w:color="auto" w:fill="auto"/>
            <w:noWrap/>
            <w:vAlign w:val="center"/>
            <w:hideMark/>
          </w:tcPr>
          <w:p w14:paraId="2573858E"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0,0267</w:t>
            </w:r>
          </w:p>
        </w:tc>
      </w:tr>
      <w:tr w:rsidR="00103150" w:rsidRPr="00CA5044" w14:paraId="1992AF3D"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E992774"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w:t>
            </w:r>
          </w:p>
        </w:tc>
        <w:tc>
          <w:tcPr>
            <w:tcW w:w="1020" w:type="dxa"/>
            <w:tcBorders>
              <w:top w:val="nil"/>
              <w:left w:val="nil"/>
              <w:bottom w:val="single" w:sz="4" w:space="0" w:color="auto"/>
              <w:right w:val="single" w:sz="4" w:space="0" w:color="auto"/>
            </w:tcBorders>
            <w:shd w:val="clear" w:color="auto" w:fill="auto"/>
            <w:noWrap/>
            <w:vAlign w:val="center"/>
            <w:hideMark/>
          </w:tcPr>
          <w:p w14:paraId="048B8D46"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1600" w:type="dxa"/>
            <w:tcBorders>
              <w:top w:val="nil"/>
              <w:left w:val="nil"/>
              <w:bottom w:val="single" w:sz="4" w:space="0" w:color="auto"/>
              <w:right w:val="single" w:sz="4" w:space="0" w:color="auto"/>
            </w:tcBorders>
            <w:shd w:val="clear" w:color="auto" w:fill="auto"/>
            <w:noWrap/>
            <w:vAlign w:val="center"/>
            <w:hideMark/>
          </w:tcPr>
          <w:p w14:paraId="78B75AEB"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185,0000</w:t>
            </w:r>
          </w:p>
        </w:tc>
        <w:tc>
          <w:tcPr>
            <w:tcW w:w="1540" w:type="dxa"/>
            <w:tcBorders>
              <w:top w:val="nil"/>
              <w:left w:val="nil"/>
              <w:bottom w:val="single" w:sz="4" w:space="0" w:color="auto"/>
              <w:right w:val="single" w:sz="4" w:space="0" w:color="auto"/>
            </w:tcBorders>
            <w:shd w:val="clear" w:color="auto" w:fill="auto"/>
            <w:noWrap/>
            <w:vAlign w:val="center"/>
            <w:hideMark/>
          </w:tcPr>
          <w:p w14:paraId="2D27D4D2"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364,1418</w:t>
            </w:r>
          </w:p>
        </w:tc>
        <w:tc>
          <w:tcPr>
            <w:tcW w:w="1800" w:type="dxa"/>
            <w:tcBorders>
              <w:top w:val="nil"/>
              <w:left w:val="nil"/>
              <w:bottom w:val="single" w:sz="4" w:space="0" w:color="auto"/>
              <w:right w:val="single" w:sz="4" w:space="0" w:color="auto"/>
            </w:tcBorders>
            <w:shd w:val="clear" w:color="auto" w:fill="auto"/>
            <w:noWrap/>
            <w:vAlign w:val="center"/>
            <w:hideMark/>
          </w:tcPr>
          <w:p w14:paraId="6C1C420C"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549,1418</w:t>
            </w:r>
          </w:p>
        </w:tc>
        <w:tc>
          <w:tcPr>
            <w:tcW w:w="1080" w:type="dxa"/>
            <w:tcBorders>
              <w:top w:val="nil"/>
              <w:left w:val="nil"/>
              <w:bottom w:val="single" w:sz="4" w:space="0" w:color="auto"/>
              <w:right w:val="single" w:sz="4" w:space="0" w:color="auto"/>
            </w:tcBorders>
            <w:shd w:val="clear" w:color="auto" w:fill="auto"/>
            <w:noWrap/>
            <w:vAlign w:val="center"/>
            <w:hideMark/>
          </w:tcPr>
          <w:p w14:paraId="131EA453"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0,0515</w:t>
            </w:r>
          </w:p>
        </w:tc>
      </w:tr>
      <w:tr w:rsidR="00103150" w:rsidRPr="00CA5044" w14:paraId="7C4E04F7"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B597BA5"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w:t>
            </w:r>
          </w:p>
        </w:tc>
        <w:tc>
          <w:tcPr>
            <w:tcW w:w="1020" w:type="dxa"/>
            <w:tcBorders>
              <w:top w:val="nil"/>
              <w:left w:val="nil"/>
              <w:bottom w:val="single" w:sz="4" w:space="0" w:color="auto"/>
              <w:right w:val="single" w:sz="4" w:space="0" w:color="auto"/>
            </w:tcBorders>
            <w:shd w:val="clear" w:color="auto" w:fill="auto"/>
            <w:noWrap/>
            <w:vAlign w:val="center"/>
            <w:hideMark/>
          </w:tcPr>
          <w:p w14:paraId="22E94388"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1600" w:type="dxa"/>
            <w:tcBorders>
              <w:top w:val="nil"/>
              <w:left w:val="nil"/>
              <w:bottom w:val="single" w:sz="4" w:space="0" w:color="auto"/>
              <w:right w:val="single" w:sz="4" w:space="0" w:color="auto"/>
            </w:tcBorders>
            <w:shd w:val="clear" w:color="auto" w:fill="auto"/>
            <w:noWrap/>
            <w:vAlign w:val="center"/>
            <w:hideMark/>
          </w:tcPr>
          <w:p w14:paraId="69D08308"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297,0000</w:t>
            </w:r>
          </w:p>
        </w:tc>
        <w:tc>
          <w:tcPr>
            <w:tcW w:w="1540" w:type="dxa"/>
            <w:tcBorders>
              <w:top w:val="nil"/>
              <w:left w:val="nil"/>
              <w:bottom w:val="single" w:sz="4" w:space="0" w:color="auto"/>
              <w:right w:val="single" w:sz="4" w:space="0" w:color="auto"/>
            </w:tcBorders>
            <w:shd w:val="clear" w:color="auto" w:fill="auto"/>
            <w:noWrap/>
            <w:vAlign w:val="center"/>
            <w:hideMark/>
          </w:tcPr>
          <w:p w14:paraId="7F3FC6CF"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495,1154</w:t>
            </w:r>
          </w:p>
        </w:tc>
        <w:tc>
          <w:tcPr>
            <w:tcW w:w="1800" w:type="dxa"/>
            <w:tcBorders>
              <w:top w:val="nil"/>
              <w:left w:val="nil"/>
              <w:bottom w:val="single" w:sz="4" w:space="0" w:color="auto"/>
              <w:right w:val="single" w:sz="4" w:space="0" w:color="auto"/>
            </w:tcBorders>
            <w:shd w:val="clear" w:color="auto" w:fill="auto"/>
            <w:noWrap/>
            <w:vAlign w:val="center"/>
            <w:hideMark/>
          </w:tcPr>
          <w:p w14:paraId="4CBAEB89"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792,1154</w:t>
            </w:r>
          </w:p>
        </w:tc>
        <w:tc>
          <w:tcPr>
            <w:tcW w:w="1080" w:type="dxa"/>
            <w:tcBorders>
              <w:top w:val="nil"/>
              <w:left w:val="nil"/>
              <w:bottom w:val="single" w:sz="4" w:space="0" w:color="auto"/>
              <w:right w:val="single" w:sz="4" w:space="0" w:color="auto"/>
            </w:tcBorders>
            <w:shd w:val="clear" w:color="auto" w:fill="auto"/>
            <w:noWrap/>
            <w:vAlign w:val="center"/>
            <w:hideMark/>
          </w:tcPr>
          <w:p w14:paraId="39EAB5D2"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0,0743</w:t>
            </w:r>
          </w:p>
        </w:tc>
      </w:tr>
      <w:tr w:rsidR="00103150" w:rsidRPr="00CA5044" w14:paraId="5B92868D"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821631A"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7</w:t>
            </w:r>
          </w:p>
        </w:tc>
        <w:tc>
          <w:tcPr>
            <w:tcW w:w="1020" w:type="dxa"/>
            <w:tcBorders>
              <w:top w:val="nil"/>
              <w:left w:val="nil"/>
              <w:bottom w:val="single" w:sz="4" w:space="0" w:color="auto"/>
              <w:right w:val="single" w:sz="4" w:space="0" w:color="auto"/>
            </w:tcBorders>
            <w:shd w:val="clear" w:color="auto" w:fill="auto"/>
            <w:noWrap/>
            <w:vAlign w:val="center"/>
            <w:hideMark/>
          </w:tcPr>
          <w:p w14:paraId="13E3C187"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1600" w:type="dxa"/>
            <w:tcBorders>
              <w:top w:val="nil"/>
              <w:left w:val="nil"/>
              <w:bottom w:val="single" w:sz="4" w:space="0" w:color="auto"/>
              <w:right w:val="single" w:sz="4" w:space="0" w:color="auto"/>
            </w:tcBorders>
            <w:shd w:val="clear" w:color="auto" w:fill="auto"/>
            <w:noWrap/>
            <w:vAlign w:val="center"/>
            <w:hideMark/>
          </w:tcPr>
          <w:p w14:paraId="23840CCB"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312,0000</w:t>
            </w:r>
          </w:p>
        </w:tc>
        <w:tc>
          <w:tcPr>
            <w:tcW w:w="1540" w:type="dxa"/>
            <w:tcBorders>
              <w:top w:val="nil"/>
              <w:left w:val="nil"/>
              <w:bottom w:val="single" w:sz="4" w:space="0" w:color="auto"/>
              <w:right w:val="single" w:sz="4" w:space="0" w:color="auto"/>
            </w:tcBorders>
            <w:shd w:val="clear" w:color="auto" w:fill="auto"/>
            <w:noWrap/>
            <w:vAlign w:val="center"/>
            <w:hideMark/>
          </w:tcPr>
          <w:p w14:paraId="1BEB9CCB"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545,7428</w:t>
            </w:r>
          </w:p>
        </w:tc>
        <w:tc>
          <w:tcPr>
            <w:tcW w:w="1800" w:type="dxa"/>
            <w:tcBorders>
              <w:top w:val="nil"/>
              <w:left w:val="nil"/>
              <w:bottom w:val="single" w:sz="4" w:space="0" w:color="auto"/>
              <w:right w:val="single" w:sz="4" w:space="0" w:color="auto"/>
            </w:tcBorders>
            <w:shd w:val="clear" w:color="auto" w:fill="auto"/>
            <w:noWrap/>
            <w:vAlign w:val="center"/>
            <w:hideMark/>
          </w:tcPr>
          <w:p w14:paraId="38EAD171"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857,7428</w:t>
            </w:r>
          </w:p>
        </w:tc>
        <w:tc>
          <w:tcPr>
            <w:tcW w:w="1080" w:type="dxa"/>
            <w:tcBorders>
              <w:top w:val="nil"/>
              <w:left w:val="nil"/>
              <w:bottom w:val="single" w:sz="4" w:space="0" w:color="auto"/>
              <w:right w:val="single" w:sz="4" w:space="0" w:color="auto"/>
            </w:tcBorders>
            <w:shd w:val="clear" w:color="auto" w:fill="auto"/>
            <w:noWrap/>
            <w:vAlign w:val="center"/>
            <w:hideMark/>
          </w:tcPr>
          <w:p w14:paraId="2371B0A6"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0,0804</w:t>
            </w:r>
          </w:p>
        </w:tc>
      </w:tr>
      <w:tr w:rsidR="00103150" w:rsidRPr="00CA5044" w14:paraId="58E3B2F7"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F40BC8C"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8</w:t>
            </w:r>
          </w:p>
        </w:tc>
        <w:tc>
          <w:tcPr>
            <w:tcW w:w="1020" w:type="dxa"/>
            <w:tcBorders>
              <w:top w:val="nil"/>
              <w:left w:val="nil"/>
              <w:bottom w:val="single" w:sz="4" w:space="0" w:color="auto"/>
              <w:right w:val="single" w:sz="4" w:space="0" w:color="auto"/>
            </w:tcBorders>
            <w:shd w:val="clear" w:color="auto" w:fill="auto"/>
            <w:noWrap/>
            <w:vAlign w:val="center"/>
            <w:hideMark/>
          </w:tcPr>
          <w:p w14:paraId="118DFADD"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1600" w:type="dxa"/>
            <w:tcBorders>
              <w:top w:val="nil"/>
              <w:left w:val="nil"/>
              <w:bottom w:val="single" w:sz="4" w:space="0" w:color="auto"/>
              <w:right w:val="single" w:sz="4" w:space="0" w:color="auto"/>
            </w:tcBorders>
            <w:shd w:val="clear" w:color="auto" w:fill="auto"/>
            <w:noWrap/>
            <w:vAlign w:val="center"/>
            <w:hideMark/>
          </w:tcPr>
          <w:p w14:paraId="0EDDA603"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400,0000</w:t>
            </w:r>
          </w:p>
        </w:tc>
        <w:tc>
          <w:tcPr>
            <w:tcW w:w="1540" w:type="dxa"/>
            <w:tcBorders>
              <w:top w:val="nil"/>
              <w:left w:val="nil"/>
              <w:bottom w:val="single" w:sz="4" w:space="0" w:color="auto"/>
              <w:right w:val="single" w:sz="4" w:space="0" w:color="auto"/>
            </w:tcBorders>
            <w:shd w:val="clear" w:color="auto" w:fill="auto"/>
            <w:noWrap/>
            <w:vAlign w:val="center"/>
            <w:hideMark/>
          </w:tcPr>
          <w:p w14:paraId="68367DA1"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603,6767</w:t>
            </w:r>
          </w:p>
        </w:tc>
        <w:tc>
          <w:tcPr>
            <w:tcW w:w="1800" w:type="dxa"/>
            <w:tcBorders>
              <w:top w:val="nil"/>
              <w:left w:val="nil"/>
              <w:bottom w:val="single" w:sz="4" w:space="0" w:color="auto"/>
              <w:right w:val="single" w:sz="4" w:space="0" w:color="auto"/>
            </w:tcBorders>
            <w:shd w:val="clear" w:color="auto" w:fill="auto"/>
            <w:noWrap/>
            <w:vAlign w:val="center"/>
            <w:hideMark/>
          </w:tcPr>
          <w:p w14:paraId="0D7E80B4"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1003,6767</w:t>
            </w:r>
          </w:p>
        </w:tc>
        <w:tc>
          <w:tcPr>
            <w:tcW w:w="1080" w:type="dxa"/>
            <w:tcBorders>
              <w:top w:val="nil"/>
              <w:left w:val="nil"/>
              <w:bottom w:val="single" w:sz="4" w:space="0" w:color="auto"/>
              <w:right w:val="single" w:sz="4" w:space="0" w:color="auto"/>
            </w:tcBorders>
            <w:shd w:val="clear" w:color="auto" w:fill="auto"/>
            <w:noWrap/>
            <w:vAlign w:val="center"/>
            <w:hideMark/>
          </w:tcPr>
          <w:p w14:paraId="491C2C7E"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0,0941</w:t>
            </w:r>
          </w:p>
        </w:tc>
      </w:tr>
      <w:tr w:rsidR="00103150" w:rsidRPr="00CA5044" w14:paraId="2FFBCF0E"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32559BBA"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9</w:t>
            </w:r>
          </w:p>
        </w:tc>
        <w:tc>
          <w:tcPr>
            <w:tcW w:w="1020" w:type="dxa"/>
            <w:tcBorders>
              <w:top w:val="nil"/>
              <w:left w:val="nil"/>
              <w:bottom w:val="single" w:sz="4" w:space="0" w:color="auto"/>
              <w:right w:val="single" w:sz="4" w:space="0" w:color="auto"/>
            </w:tcBorders>
            <w:shd w:val="clear" w:color="auto" w:fill="auto"/>
            <w:noWrap/>
            <w:vAlign w:val="center"/>
            <w:hideMark/>
          </w:tcPr>
          <w:p w14:paraId="1943FAED"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1600" w:type="dxa"/>
            <w:tcBorders>
              <w:top w:val="nil"/>
              <w:left w:val="nil"/>
              <w:bottom w:val="single" w:sz="4" w:space="0" w:color="auto"/>
              <w:right w:val="single" w:sz="4" w:space="0" w:color="auto"/>
            </w:tcBorders>
            <w:shd w:val="clear" w:color="auto" w:fill="auto"/>
            <w:noWrap/>
            <w:vAlign w:val="center"/>
            <w:hideMark/>
          </w:tcPr>
          <w:p w14:paraId="5FFE0D18"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448,0000</w:t>
            </w:r>
          </w:p>
        </w:tc>
        <w:tc>
          <w:tcPr>
            <w:tcW w:w="1540" w:type="dxa"/>
            <w:tcBorders>
              <w:top w:val="nil"/>
              <w:left w:val="nil"/>
              <w:bottom w:val="single" w:sz="4" w:space="0" w:color="auto"/>
              <w:right w:val="single" w:sz="4" w:space="0" w:color="auto"/>
            </w:tcBorders>
            <w:shd w:val="clear" w:color="auto" w:fill="auto"/>
            <w:noWrap/>
            <w:vAlign w:val="center"/>
            <w:hideMark/>
          </w:tcPr>
          <w:p w14:paraId="304937FF"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654,9244</w:t>
            </w:r>
          </w:p>
        </w:tc>
        <w:tc>
          <w:tcPr>
            <w:tcW w:w="1800" w:type="dxa"/>
            <w:tcBorders>
              <w:top w:val="nil"/>
              <w:left w:val="nil"/>
              <w:bottom w:val="single" w:sz="4" w:space="0" w:color="auto"/>
              <w:right w:val="single" w:sz="4" w:space="0" w:color="auto"/>
            </w:tcBorders>
            <w:shd w:val="clear" w:color="auto" w:fill="auto"/>
            <w:noWrap/>
            <w:vAlign w:val="center"/>
            <w:hideMark/>
          </w:tcPr>
          <w:p w14:paraId="03F60928"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1102,9244</w:t>
            </w:r>
          </w:p>
        </w:tc>
        <w:tc>
          <w:tcPr>
            <w:tcW w:w="1080" w:type="dxa"/>
            <w:tcBorders>
              <w:top w:val="nil"/>
              <w:left w:val="nil"/>
              <w:bottom w:val="single" w:sz="4" w:space="0" w:color="auto"/>
              <w:right w:val="single" w:sz="4" w:space="0" w:color="auto"/>
            </w:tcBorders>
            <w:shd w:val="clear" w:color="auto" w:fill="auto"/>
            <w:noWrap/>
            <w:vAlign w:val="center"/>
            <w:hideMark/>
          </w:tcPr>
          <w:p w14:paraId="10C9FD01"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0,1034</w:t>
            </w:r>
          </w:p>
        </w:tc>
      </w:tr>
      <w:tr w:rsidR="00103150" w:rsidRPr="00CA5044" w14:paraId="20329C83"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A430EB2"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10</w:t>
            </w:r>
          </w:p>
        </w:tc>
        <w:tc>
          <w:tcPr>
            <w:tcW w:w="1020" w:type="dxa"/>
            <w:tcBorders>
              <w:top w:val="nil"/>
              <w:left w:val="nil"/>
              <w:bottom w:val="single" w:sz="4" w:space="0" w:color="auto"/>
              <w:right w:val="single" w:sz="4" w:space="0" w:color="auto"/>
            </w:tcBorders>
            <w:shd w:val="clear" w:color="auto" w:fill="auto"/>
            <w:noWrap/>
            <w:vAlign w:val="center"/>
            <w:hideMark/>
          </w:tcPr>
          <w:p w14:paraId="2997AEDD"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1600" w:type="dxa"/>
            <w:tcBorders>
              <w:top w:val="nil"/>
              <w:left w:val="nil"/>
              <w:bottom w:val="single" w:sz="4" w:space="0" w:color="auto"/>
              <w:right w:val="single" w:sz="4" w:space="0" w:color="auto"/>
            </w:tcBorders>
            <w:shd w:val="clear" w:color="auto" w:fill="auto"/>
            <w:noWrap/>
            <w:vAlign w:val="center"/>
            <w:hideMark/>
          </w:tcPr>
          <w:p w14:paraId="3B1C12DA"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436,0000</w:t>
            </w:r>
          </w:p>
        </w:tc>
        <w:tc>
          <w:tcPr>
            <w:tcW w:w="1540" w:type="dxa"/>
            <w:tcBorders>
              <w:top w:val="nil"/>
              <w:left w:val="nil"/>
              <w:bottom w:val="single" w:sz="4" w:space="0" w:color="auto"/>
              <w:right w:val="single" w:sz="4" w:space="0" w:color="auto"/>
            </w:tcBorders>
            <w:shd w:val="clear" w:color="auto" w:fill="auto"/>
            <w:noWrap/>
            <w:vAlign w:val="center"/>
            <w:hideMark/>
          </w:tcPr>
          <w:p w14:paraId="3F0C025F"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577,3989</w:t>
            </w:r>
          </w:p>
        </w:tc>
        <w:tc>
          <w:tcPr>
            <w:tcW w:w="1800" w:type="dxa"/>
            <w:tcBorders>
              <w:top w:val="nil"/>
              <w:left w:val="nil"/>
              <w:bottom w:val="single" w:sz="4" w:space="0" w:color="auto"/>
              <w:right w:val="single" w:sz="4" w:space="0" w:color="auto"/>
            </w:tcBorders>
            <w:shd w:val="clear" w:color="auto" w:fill="auto"/>
            <w:noWrap/>
            <w:vAlign w:val="center"/>
            <w:hideMark/>
          </w:tcPr>
          <w:p w14:paraId="4AC3D3CC"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1013,3989</w:t>
            </w:r>
          </w:p>
        </w:tc>
        <w:tc>
          <w:tcPr>
            <w:tcW w:w="1080" w:type="dxa"/>
            <w:tcBorders>
              <w:top w:val="nil"/>
              <w:left w:val="nil"/>
              <w:bottom w:val="single" w:sz="4" w:space="0" w:color="auto"/>
              <w:right w:val="single" w:sz="4" w:space="0" w:color="auto"/>
            </w:tcBorders>
            <w:shd w:val="clear" w:color="auto" w:fill="auto"/>
            <w:noWrap/>
            <w:vAlign w:val="center"/>
            <w:hideMark/>
          </w:tcPr>
          <w:p w14:paraId="55A1186B"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0,0950</w:t>
            </w:r>
          </w:p>
        </w:tc>
      </w:tr>
      <w:tr w:rsidR="00103150" w:rsidRPr="00CA5044" w14:paraId="264D3E91"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0AB06AF"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11</w:t>
            </w:r>
          </w:p>
        </w:tc>
        <w:tc>
          <w:tcPr>
            <w:tcW w:w="1020" w:type="dxa"/>
            <w:tcBorders>
              <w:top w:val="nil"/>
              <w:left w:val="nil"/>
              <w:bottom w:val="single" w:sz="4" w:space="0" w:color="auto"/>
              <w:right w:val="single" w:sz="4" w:space="0" w:color="auto"/>
            </w:tcBorders>
            <w:shd w:val="clear" w:color="auto" w:fill="auto"/>
            <w:noWrap/>
            <w:vAlign w:val="center"/>
            <w:hideMark/>
          </w:tcPr>
          <w:p w14:paraId="4C2C5126"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1600" w:type="dxa"/>
            <w:tcBorders>
              <w:top w:val="nil"/>
              <w:left w:val="nil"/>
              <w:bottom w:val="single" w:sz="4" w:space="0" w:color="auto"/>
              <w:right w:val="single" w:sz="4" w:space="0" w:color="auto"/>
            </w:tcBorders>
            <w:shd w:val="clear" w:color="auto" w:fill="auto"/>
            <w:noWrap/>
            <w:vAlign w:val="center"/>
            <w:hideMark/>
          </w:tcPr>
          <w:p w14:paraId="5B31F605"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205,0000</w:t>
            </w:r>
          </w:p>
        </w:tc>
        <w:tc>
          <w:tcPr>
            <w:tcW w:w="1540" w:type="dxa"/>
            <w:tcBorders>
              <w:top w:val="nil"/>
              <w:left w:val="nil"/>
              <w:bottom w:val="single" w:sz="4" w:space="0" w:color="auto"/>
              <w:right w:val="single" w:sz="4" w:space="0" w:color="auto"/>
            </w:tcBorders>
            <w:shd w:val="clear" w:color="auto" w:fill="auto"/>
            <w:noWrap/>
            <w:vAlign w:val="center"/>
            <w:hideMark/>
          </w:tcPr>
          <w:p w14:paraId="26B80824"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412,6284</w:t>
            </w:r>
          </w:p>
        </w:tc>
        <w:tc>
          <w:tcPr>
            <w:tcW w:w="1800" w:type="dxa"/>
            <w:tcBorders>
              <w:top w:val="nil"/>
              <w:left w:val="nil"/>
              <w:bottom w:val="single" w:sz="4" w:space="0" w:color="auto"/>
              <w:right w:val="single" w:sz="4" w:space="0" w:color="auto"/>
            </w:tcBorders>
            <w:shd w:val="clear" w:color="auto" w:fill="auto"/>
            <w:noWrap/>
            <w:vAlign w:val="center"/>
            <w:hideMark/>
          </w:tcPr>
          <w:p w14:paraId="7D1D1D3F"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617,6284</w:t>
            </w:r>
          </w:p>
        </w:tc>
        <w:tc>
          <w:tcPr>
            <w:tcW w:w="1080" w:type="dxa"/>
            <w:tcBorders>
              <w:top w:val="nil"/>
              <w:left w:val="nil"/>
              <w:bottom w:val="single" w:sz="4" w:space="0" w:color="auto"/>
              <w:right w:val="single" w:sz="4" w:space="0" w:color="auto"/>
            </w:tcBorders>
            <w:shd w:val="clear" w:color="auto" w:fill="auto"/>
            <w:noWrap/>
            <w:vAlign w:val="center"/>
            <w:hideMark/>
          </w:tcPr>
          <w:p w14:paraId="60F807B9"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0,0579</w:t>
            </w:r>
          </w:p>
        </w:tc>
      </w:tr>
      <w:tr w:rsidR="00103150" w:rsidRPr="00CA5044" w14:paraId="0709A898"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C660BE7"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12</w:t>
            </w:r>
          </w:p>
        </w:tc>
        <w:tc>
          <w:tcPr>
            <w:tcW w:w="1020" w:type="dxa"/>
            <w:tcBorders>
              <w:top w:val="nil"/>
              <w:left w:val="nil"/>
              <w:bottom w:val="single" w:sz="4" w:space="0" w:color="auto"/>
              <w:right w:val="single" w:sz="4" w:space="0" w:color="auto"/>
            </w:tcBorders>
            <w:shd w:val="clear" w:color="auto" w:fill="auto"/>
            <w:noWrap/>
            <w:vAlign w:val="center"/>
            <w:hideMark/>
          </w:tcPr>
          <w:p w14:paraId="71E384D7"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1600" w:type="dxa"/>
            <w:tcBorders>
              <w:top w:val="nil"/>
              <w:left w:val="nil"/>
              <w:bottom w:val="single" w:sz="4" w:space="0" w:color="auto"/>
              <w:right w:val="single" w:sz="4" w:space="0" w:color="auto"/>
            </w:tcBorders>
            <w:shd w:val="clear" w:color="auto" w:fill="auto"/>
            <w:noWrap/>
            <w:vAlign w:val="center"/>
            <w:hideMark/>
          </w:tcPr>
          <w:p w14:paraId="406C29E9"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220,0000</w:t>
            </w:r>
          </w:p>
        </w:tc>
        <w:tc>
          <w:tcPr>
            <w:tcW w:w="1540" w:type="dxa"/>
            <w:tcBorders>
              <w:top w:val="nil"/>
              <w:left w:val="nil"/>
              <w:bottom w:val="single" w:sz="4" w:space="0" w:color="auto"/>
              <w:right w:val="single" w:sz="4" w:space="0" w:color="auto"/>
            </w:tcBorders>
            <w:shd w:val="clear" w:color="auto" w:fill="auto"/>
            <w:noWrap/>
            <w:vAlign w:val="center"/>
            <w:hideMark/>
          </w:tcPr>
          <w:p w14:paraId="1090A896"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348,6337</w:t>
            </w:r>
          </w:p>
        </w:tc>
        <w:tc>
          <w:tcPr>
            <w:tcW w:w="1800" w:type="dxa"/>
            <w:tcBorders>
              <w:top w:val="nil"/>
              <w:left w:val="nil"/>
              <w:bottom w:val="single" w:sz="4" w:space="0" w:color="auto"/>
              <w:right w:val="single" w:sz="4" w:space="0" w:color="auto"/>
            </w:tcBorders>
            <w:shd w:val="clear" w:color="auto" w:fill="auto"/>
            <w:noWrap/>
            <w:vAlign w:val="center"/>
            <w:hideMark/>
          </w:tcPr>
          <w:p w14:paraId="18A04D46"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568,6337</w:t>
            </w:r>
          </w:p>
        </w:tc>
        <w:tc>
          <w:tcPr>
            <w:tcW w:w="1080" w:type="dxa"/>
            <w:tcBorders>
              <w:top w:val="nil"/>
              <w:left w:val="nil"/>
              <w:bottom w:val="single" w:sz="4" w:space="0" w:color="auto"/>
              <w:right w:val="single" w:sz="4" w:space="0" w:color="auto"/>
            </w:tcBorders>
            <w:shd w:val="clear" w:color="auto" w:fill="auto"/>
            <w:noWrap/>
            <w:vAlign w:val="center"/>
            <w:hideMark/>
          </w:tcPr>
          <w:p w14:paraId="58C1348B"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0,0533</w:t>
            </w:r>
          </w:p>
        </w:tc>
      </w:tr>
      <w:tr w:rsidR="00103150" w:rsidRPr="00CA5044" w14:paraId="6814367E"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8957882"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13</w:t>
            </w:r>
          </w:p>
        </w:tc>
        <w:tc>
          <w:tcPr>
            <w:tcW w:w="1020" w:type="dxa"/>
            <w:tcBorders>
              <w:top w:val="nil"/>
              <w:left w:val="nil"/>
              <w:bottom w:val="single" w:sz="4" w:space="0" w:color="auto"/>
              <w:right w:val="single" w:sz="4" w:space="0" w:color="auto"/>
            </w:tcBorders>
            <w:shd w:val="clear" w:color="auto" w:fill="auto"/>
            <w:noWrap/>
            <w:vAlign w:val="center"/>
            <w:hideMark/>
          </w:tcPr>
          <w:p w14:paraId="393CC9ED"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1600" w:type="dxa"/>
            <w:tcBorders>
              <w:top w:val="nil"/>
              <w:left w:val="nil"/>
              <w:bottom w:val="single" w:sz="4" w:space="0" w:color="auto"/>
              <w:right w:val="single" w:sz="4" w:space="0" w:color="auto"/>
            </w:tcBorders>
            <w:shd w:val="clear" w:color="auto" w:fill="auto"/>
            <w:noWrap/>
            <w:vAlign w:val="center"/>
            <w:hideMark/>
          </w:tcPr>
          <w:p w14:paraId="6C1B5380"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238,0000</w:t>
            </w:r>
          </w:p>
        </w:tc>
        <w:tc>
          <w:tcPr>
            <w:tcW w:w="1540" w:type="dxa"/>
            <w:tcBorders>
              <w:top w:val="nil"/>
              <w:left w:val="nil"/>
              <w:bottom w:val="single" w:sz="4" w:space="0" w:color="auto"/>
              <w:right w:val="single" w:sz="4" w:space="0" w:color="auto"/>
            </w:tcBorders>
            <w:shd w:val="clear" w:color="auto" w:fill="auto"/>
            <w:noWrap/>
            <w:vAlign w:val="center"/>
            <w:hideMark/>
          </w:tcPr>
          <w:p w14:paraId="6F5F3D7F"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422,7380</w:t>
            </w:r>
          </w:p>
        </w:tc>
        <w:tc>
          <w:tcPr>
            <w:tcW w:w="1800" w:type="dxa"/>
            <w:tcBorders>
              <w:top w:val="nil"/>
              <w:left w:val="nil"/>
              <w:bottom w:val="single" w:sz="4" w:space="0" w:color="auto"/>
              <w:right w:val="single" w:sz="4" w:space="0" w:color="auto"/>
            </w:tcBorders>
            <w:shd w:val="clear" w:color="auto" w:fill="auto"/>
            <w:noWrap/>
            <w:vAlign w:val="center"/>
            <w:hideMark/>
          </w:tcPr>
          <w:p w14:paraId="33C735D6"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660,7380</w:t>
            </w:r>
          </w:p>
        </w:tc>
        <w:tc>
          <w:tcPr>
            <w:tcW w:w="1080" w:type="dxa"/>
            <w:tcBorders>
              <w:top w:val="nil"/>
              <w:left w:val="nil"/>
              <w:bottom w:val="single" w:sz="4" w:space="0" w:color="auto"/>
              <w:right w:val="single" w:sz="4" w:space="0" w:color="auto"/>
            </w:tcBorders>
            <w:shd w:val="clear" w:color="auto" w:fill="auto"/>
            <w:noWrap/>
            <w:vAlign w:val="center"/>
            <w:hideMark/>
          </w:tcPr>
          <w:p w14:paraId="7C692097"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0,0620</w:t>
            </w:r>
          </w:p>
        </w:tc>
      </w:tr>
      <w:tr w:rsidR="00103150" w:rsidRPr="00CA5044" w14:paraId="30B466CA"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A7B6081"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14</w:t>
            </w:r>
          </w:p>
        </w:tc>
        <w:tc>
          <w:tcPr>
            <w:tcW w:w="1020" w:type="dxa"/>
            <w:tcBorders>
              <w:top w:val="nil"/>
              <w:left w:val="nil"/>
              <w:bottom w:val="single" w:sz="4" w:space="0" w:color="auto"/>
              <w:right w:val="single" w:sz="4" w:space="0" w:color="auto"/>
            </w:tcBorders>
            <w:shd w:val="clear" w:color="auto" w:fill="auto"/>
            <w:noWrap/>
            <w:vAlign w:val="center"/>
            <w:hideMark/>
          </w:tcPr>
          <w:p w14:paraId="1A3221D0"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1600" w:type="dxa"/>
            <w:tcBorders>
              <w:top w:val="nil"/>
              <w:left w:val="nil"/>
              <w:bottom w:val="single" w:sz="4" w:space="0" w:color="auto"/>
              <w:right w:val="single" w:sz="4" w:space="0" w:color="auto"/>
            </w:tcBorders>
            <w:shd w:val="clear" w:color="auto" w:fill="auto"/>
            <w:noWrap/>
            <w:vAlign w:val="center"/>
            <w:hideMark/>
          </w:tcPr>
          <w:p w14:paraId="1047E016"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211,0000</w:t>
            </w:r>
          </w:p>
        </w:tc>
        <w:tc>
          <w:tcPr>
            <w:tcW w:w="1540" w:type="dxa"/>
            <w:tcBorders>
              <w:top w:val="nil"/>
              <w:left w:val="nil"/>
              <w:bottom w:val="single" w:sz="4" w:space="0" w:color="auto"/>
              <w:right w:val="single" w:sz="4" w:space="0" w:color="auto"/>
            </w:tcBorders>
            <w:shd w:val="clear" w:color="auto" w:fill="auto"/>
            <w:noWrap/>
            <w:vAlign w:val="center"/>
            <w:hideMark/>
          </w:tcPr>
          <w:p w14:paraId="306C7653"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678,3150</w:t>
            </w:r>
          </w:p>
        </w:tc>
        <w:tc>
          <w:tcPr>
            <w:tcW w:w="1800" w:type="dxa"/>
            <w:tcBorders>
              <w:top w:val="nil"/>
              <w:left w:val="nil"/>
              <w:bottom w:val="single" w:sz="4" w:space="0" w:color="auto"/>
              <w:right w:val="single" w:sz="4" w:space="0" w:color="auto"/>
            </w:tcBorders>
            <w:shd w:val="clear" w:color="auto" w:fill="auto"/>
            <w:noWrap/>
            <w:vAlign w:val="center"/>
            <w:hideMark/>
          </w:tcPr>
          <w:p w14:paraId="4C0408D2"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889,3150</w:t>
            </w:r>
          </w:p>
        </w:tc>
        <w:tc>
          <w:tcPr>
            <w:tcW w:w="1080" w:type="dxa"/>
            <w:tcBorders>
              <w:top w:val="nil"/>
              <w:left w:val="nil"/>
              <w:bottom w:val="single" w:sz="4" w:space="0" w:color="auto"/>
              <w:right w:val="single" w:sz="4" w:space="0" w:color="auto"/>
            </w:tcBorders>
            <w:shd w:val="clear" w:color="auto" w:fill="auto"/>
            <w:noWrap/>
            <w:vAlign w:val="center"/>
            <w:hideMark/>
          </w:tcPr>
          <w:p w14:paraId="51D342BE"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0,0834</w:t>
            </w:r>
          </w:p>
        </w:tc>
      </w:tr>
      <w:tr w:rsidR="00103150" w:rsidRPr="00CA5044" w14:paraId="432265EE"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3D81F37"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15</w:t>
            </w:r>
          </w:p>
        </w:tc>
        <w:tc>
          <w:tcPr>
            <w:tcW w:w="1020" w:type="dxa"/>
            <w:tcBorders>
              <w:top w:val="nil"/>
              <w:left w:val="nil"/>
              <w:bottom w:val="single" w:sz="4" w:space="0" w:color="auto"/>
              <w:right w:val="single" w:sz="4" w:space="0" w:color="auto"/>
            </w:tcBorders>
            <w:shd w:val="clear" w:color="auto" w:fill="auto"/>
            <w:noWrap/>
            <w:vAlign w:val="center"/>
            <w:hideMark/>
          </w:tcPr>
          <w:p w14:paraId="65322D90"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1600" w:type="dxa"/>
            <w:tcBorders>
              <w:top w:val="nil"/>
              <w:left w:val="nil"/>
              <w:bottom w:val="single" w:sz="4" w:space="0" w:color="auto"/>
              <w:right w:val="single" w:sz="4" w:space="0" w:color="auto"/>
            </w:tcBorders>
            <w:shd w:val="clear" w:color="auto" w:fill="auto"/>
            <w:noWrap/>
            <w:vAlign w:val="center"/>
            <w:hideMark/>
          </w:tcPr>
          <w:p w14:paraId="510ACA13"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214,0000</w:t>
            </w:r>
          </w:p>
        </w:tc>
        <w:tc>
          <w:tcPr>
            <w:tcW w:w="1540" w:type="dxa"/>
            <w:tcBorders>
              <w:top w:val="nil"/>
              <w:left w:val="nil"/>
              <w:bottom w:val="single" w:sz="4" w:space="0" w:color="auto"/>
              <w:right w:val="single" w:sz="4" w:space="0" w:color="auto"/>
            </w:tcBorders>
            <w:shd w:val="clear" w:color="auto" w:fill="auto"/>
            <w:noWrap/>
            <w:vAlign w:val="center"/>
            <w:hideMark/>
          </w:tcPr>
          <w:p w14:paraId="25F70FCC"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779,4860</w:t>
            </w:r>
          </w:p>
        </w:tc>
        <w:tc>
          <w:tcPr>
            <w:tcW w:w="1800" w:type="dxa"/>
            <w:tcBorders>
              <w:top w:val="nil"/>
              <w:left w:val="nil"/>
              <w:bottom w:val="single" w:sz="4" w:space="0" w:color="auto"/>
              <w:right w:val="single" w:sz="4" w:space="0" w:color="auto"/>
            </w:tcBorders>
            <w:shd w:val="clear" w:color="auto" w:fill="auto"/>
            <w:noWrap/>
            <w:vAlign w:val="center"/>
            <w:hideMark/>
          </w:tcPr>
          <w:p w14:paraId="1225D73C"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993,4860</w:t>
            </w:r>
          </w:p>
        </w:tc>
        <w:tc>
          <w:tcPr>
            <w:tcW w:w="1080" w:type="dxa"/>
            <w:tcBorders>
              <w:top w:val="nil"/>
              <w:left w:val="nil"/>
              <w:bottom w:val="single" w:sz="4" w:space="0" w:color="auto"/>
              <w:right w:val="single" w:sz="4" w:space="0" w:color="auto"/>
            </w:tcBorders>
            <w:shd w:val="clear" w:color="auto" w:fill="auto"/>
            <w:noWrap/>
            <w:vAlign w:val="center"/>
            <w:hideMark/>
          </w:tcPr>
          <w:p w14:paraId="50BECF45"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0,0932</w:t>
            </w:r>
          </w:p>
        </w:tc>
      </w:tr>
      <w:tr w:rsidR="00103150" w:rsidRPr="00CA5044" w14:paraId="7F3E345B"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9AD2977"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16</w:t>
            </w:r>
          </w:p>
        </w:tc>
        <w:tc>
          <w:tcPr>
            <w:tcW w:w="1020" w:type="dxa"/>
            <w:tcBorders>
              <w:top w:val="nil"/>
              <w:left w:val="nil"/>
              <w:bottom w:val="single" w:sz="4" w:space="0" w:color="auto"/>
              <w:right w:val="single" w:sz="4" w:space="0" w:color="auto"/>
            </w:tcBorders>
            <w:shd w:val="clear" w:color="auto" w:fill="auto"/>
            <w:noWrap/>
            <w:vAlign w:val="center"/>
            <w:hideMark/>
          </w:tcPr>
          <w:p w14:paraId="231C7114"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1600" w:type="dxa"/>
            <w:tcBorders>
              <w:top w:val="nil"/>
              <w:left w:val="nil"/>
              <w:bottom w:val="single" w:sz="4" w:space="0" w:color="auto"/>
              <w:right w:val="single" w:sz="4" w:space="0" w:color="auto"/>
            </w:tcBorders>
            <w:shd w:val="clear" w:color="auto" w:fill="auto"/>
            <w:noWrap/>
            <w:vAlign w:val="center"/>
            <w:hideMark/>
          </w:tcPr>
          <w:p w14:paraId="152AE49C"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122,0000</w:t>
            </w:r>
          </w:p>
        </w:tc>
        <w:tc>
          <w:tcPr>
            <w:tcW w:w="1540" w:type="dxa"/>
            <w:tcBorders>
              <w:top w:val="nil"/>
              <w:left w:val="nil"/>
              <w:bottom w:val="single" w:sz="4" w:space="0" w:color="auto"/>
              <w:right w:val="single" w:sz="4" w:space="0" w:color="auto"/>
            </w:tcBorders>
            <w:shd w:val="clear" w:color="auto" w:fill="auto"/>
            <w:noWrap/>
            <w:vAlign w:val="center"/>
            <w:hideMark/>
          </w:tcPr>
          <w:p w14:paraId="2990EE12"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481,1990</w:t>
            </w:r>
          </w:p>
        </w:tc>
        <w:tc>
          <w:tcPr>
            <w:tcW w:w="1800" w:type="dxa"/>
            <w:tcBorders>
              <w:top w:val="nil"/>
              <w:left w:val="nil"/>
              <w:bottom w:val="single" w:sz="4" w:space="0" w:color="auto"/>
              <w:right w:val="single" w:sz="4" w:space="0" w:color="auto"/>
            </w:tcBorders>
            <w:shd w:val="clear" w:color="auto" w:fill="auto"/>
            <w:noWrap/>
            <w:vAlign w:val="center"/>
            <w:hideMark/>
          </w:tcPr>
          <w:p w14:paraId="3809E143"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603,1990</w:t>
            </w:r>
          </w:p>
        </w:tc>
        <w:tc>
          <w:tcPr>
            <w:tcW w:w="1080" w:type="dxa"/>
            <w:tcBorders>
              <w:top w:val="nil"/>
              <w:left w:val="nil"/>
              <w:bottom w:val="single" w:sz="4" w:space="0" w:color="auto"/>
              <w:right w:val="single" w:sz="4" w:space="0" w:color="auto"/>
            </w:tcBorders>
            <w:shd w:val="clear" w:color="auto" w:fill="auto"/>
            <w:noWrap/>
            <w:vAlign w:val="center"/>
            <w:hideMark/>
          </w:tcPr>
          <w:p w14:paraId="6E138E12"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0,0566</w:t>
            </w:r>
          </w:p>
        </w:tc>
      </w:tr>
      <w:tr w:rsidR="00103150" w:rsidRPr="00CA5044" w14:paraId="52520EF8" w14:textId="77777777" w:rsidTr="00103150">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06B95F3"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19</w:t>
            </w:r>
          </w:p>
        </w:tc>
        <w:tc>
          <w:tcPr>
            <w:tcW w:w="1020" w:type="dxa"/>
            <w:tcBorders>
              <w:top w:val="nil"/>
              <w:left w:val="nil"/>
              <w:bottom w:val="single" w:sz="4" w:space="0" w:color="auto"/>
              <w:right w:val="single" w:sz="4" w:space="0" w:color="auto"/>
            </w:tcBorders>
            <w:shd w:val="clear" w:color="auto" w:fill="auto"/>
            <w:noWrap/>
            <w:vAlign w:val="center"/>
            <w:hideMark/>
          </w:tcPr>
          <w:p w14:paraId="0A644DBE"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CCC/C</w:t>
            </w:r>
          </w:p>
        </w:tc>
        <w:tc>
          <w:tcPr>
            <w:tcW w:w="1600" w:type="dxa"/>
            <w:tcBorders>
              <w:top w:val="nil"/>
              <w:left w:val="nil"/>
              <w:bottom w:val="single" w:sz="4" w:space="0" w:color="auto"/>
              <w:right w:val="single" w:sz="4" w:space="0" w:color="auto"/>
            </w:tcBorders>
            <w:shd w:val="clear" w:color="auto" w:fill="auto"/>
            <w:noWrap/>
            <w:vAlign w:val="center"/>
            <w:hideMark/>
          </w:tcPr>
          <w:p w14:paraId="450729EC"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95,0000</w:t>
            </w:r>
          </w:p>
        </w:tc>
        <w:tc>
          <w:tcPr>
            <w:tcW w:w="1540" w:type="dxa"/>
            <w:tcBorders>
              <w:top w:val="nil"/>
              <w:left w:val="nil"/>
              <w:bottom w:val="single" w:sz="4" w:space="0" w:color="auto"/>
              <w:right w:val="single" w:sz="4" w:space="0" w:color="auto"/>
            </w:tcBorders>
            <w:shd w:val="clear" w:color="auto" w:fill="auto"/>
            <w:noWrap/>
            <w:vAlign w:val="center"/>
            <w:hideMark/>
          </w:tcPr>
          <w:p w14:paraId="3EE0098B"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455,0000</w:t>
            </w:r>
          </w:p>
        </w:tc>
        <w:tc>
          <w:tcPr>
            <w:tcW w:w="1800" w:type="dxa"/>
            <w:tcBorders>
              <w:top w:val="nil"/>
              <w:left w:val="nil"/>
              <w:bottom w:val="single" w:sz="4" w:space="0" w:color="auto"/>
              <w:right w:val="single" w:sz="4" w:space="0" w:color="auto"/>
            </w:tcBorders>
            <w:shd w:val="clear" w:color="auto" w:fill="auto"/>
            <w:noWrap/>
            <w:vAlign w:val="center"/>
            <w:hideMark/>
          </w:tcPr>
          <w:p w14:paraId="33DAE5ED"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550,0000</w:t>
            </w:r>
          </w:p>
        </w:tc>
        <w:tc>
          <w:tcPr>
            <w:tcW w:w="1080" w:type="dxa"/>
            <w:tcBorders>
              <w:top w:val="nil"/>
              <w:left w:val="nil"/>
              <w:bottom w:val="single" w:sz="4" w:space="0" w:color="auto"/>
              <w:right w:val="single" w:sz="4" w:space="0" w:color="auto"/>
            </w:tcBorders>
            <w:shd w:val="clear" w:color="auto" w:fill="auto"/>
            <w:noWrap/>
            <w:vAlign w:val="center"/>
            <w:hideMark/>
          </w:tcPr>
          <w:p w14:paraId="6FB37310" w14:textId="77777777" w:rsidR="00103150" w:rsidRPr="00CA5044" w:rsidRDefault="00103150" w:rsidP="00E942A6">
            <w:pPr>
              <w:spacing w:after="0" w:line="240" w:lineRule="auto"/>
              <w:jc w:val="center"/>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0,0516</w:t>
            </w:r>
          </w:p>
        </w:tc>
      </w:tr>
    </w:tbl>
    <w:p w14:paraId="4A878047" w14:textId="77777777" w:rsidR="00D06D37" w:rsidRDefault="00D06D37" w:rsidP="00981162">
      <w:pPr>
        <w:pStyle w:val="ConsPlusNormal"/>
        <w:tabs>
          <w:tab w:val="left" w:pos="567"/>
        </w:tabs>
        <w:spacing w:after="120"/>
        <w:ind w:left="567" w:hanging="567"/>
        <w:jc w:val="both"/>
      </w:pPr>
    </w:p>
    <w:p w14:paraId="1A9935BF" w14:textId="2980BAB5" w:rsidR="00512F28" w:rsidRPr="00CA5044" w:rsidRDefault="0009723A" w:rsidP="004F48AB">
      <w:pPr>
        <w:pStyle w:val="ConsPlusNormal"/>
        <w:tabs>
          <w:tab w:val="left" w:pos="0"/>
        </w:tabs>
        <w:spacing w:after="120"/>
        <w:jc w:val="both"/>
      </w:pPr>
      <w:r w:rsidRPr="00CA5044">
        <w:t>3.2.11</w:t>
      </w:r>
      <w:r w:rsidR="00512F28" w:rsidRPr="00CA5044">
        <w:t xml:space="preserve">. Для построения взаимосвязи между порядковым номером рейтинга в общей рейтинговой шкале и вероятностью дефолта необходимо подобрать функциональную зависимость и оценить ее параметры статистическими методами. На данный момент, </w:t>
      </w:r>
      <w:r w:rsidR="00CE1D82" w:rsidRPr="00CA5044">
        <w:t>принято искать функциональную</w:t>
      </w:r>
      <w:r w:rsidR="00512F28" w:rsidRPr="00CA5044">
        <w:t xml:space="preserve"> зависимость в следующем виде:</w:t>
      </w:r>
    </w:p>
    <w:p w14:paraId="619700BB" w14:textId="77777777" w:rsidR="003C4F85" w:rsidRPr="00CA5044" w:rsidRDefault="00CE1D82" w:rsidP="00E942A6">
      <w:pPr>
        <w:pStyle w:val="ConsPlusNormal"/>
        <w:ind w:firstLine="567"/>
        <w:jc w:val="center"/>
      </w:pPr>
      <m:oMath>
        <m:r>
          <w:rPr>
            <w:rFonts w:ascii="Cambria Math" w:hAnsi="Cambria Math"/>
          </w:rPr>
          <m:t>f</m:t>
        </m:r>
        <m:d>
          <m:dPr>
            <m:ctrlPr>
              <w:rPr>
                <w:rFonts w:ascii="Cambria Math" w:hAnsi="Cambria Math"/>
                <w:i/>
              </w:rPr>
            </m:ctrlPr>
          </m:dPr>
          <m:e>
            <m:r>
              <w:rPr>
                <w:rFonts w:ascii="Cambria Math" w:hAnsi="Cambria Math"/>
              </w:rPr>
              <m:t>n,a,b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a+bn</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a+bn</m:t>
                </m:r>
              </m:sup>
            </m:sSup>
          </m:den>
        </m:f>
        <m:r>
          <w:rPr>
            <w:rFonts w:ascii="Cambria Math" w:hAnsi="Cambria Math"/>
          </w:rPr>
          <m:t>,</m:t>
        </m:r>
      </m:oMath>
      <w:r w:rsidRPr="00CA5044">
        <w:t xml:space="preserve"> </w:t>
      </w:r>
      <w:r w:rsidRPr="00CA5044">
        <w:br/>
        <w:t xml:space="preserve">где </w:t>
      </w:r>
      <m:oMath>
        <m:r>
          <w:rPr>
            <w:rFonts w:ascii="Cambria Math" w:hAnsi="Cambria Math"/>
          </w:rPr>
          <m:t>n</m:t>
        </m:r>
      </m:oMath>
      <w:r w:rsidRPr="00CA5044">
        <w:t xml:space="preserve"> – порядковый номер рейтинга в общей рейтинговой шкале, </w:t>
      </w:r>
      <m:oMath>
        <m:r>
          <w:rPr>
            <w:rFonts w:ascii="Cambria Math" w:hAnsi="Cambria Math"/>
          </w:rPr>
          <m:t>a</m:t>
        </m:r>
      </m:oMath>
      <w:r w:rsidRPr="00CA5044">
        <w:t xml:space="preserve"> и </w:t>
      </w:r>
      <m:oMath>
        <m:r>
          <w:rPr>
            <w:rFonts w:ascii="Cambria Math" w:hAnsi="Cambria Math"/>
          </w:rPr>
          <m:t>b</m:t>
        </m:r>
      </m:oMath>
      <w:r w:rsidRPr="00CA5044">
        <w:t xml:space="preserve"> – коэффициенты регрессии</w:t>
      </w:r>
    </w:p>
    <w:p w14:paraId="2A6A5502" w14:textId="04B4108E" w:rsidR="00CE1D82" w:rsidRPr="00CA5044" w:rsidRDefault="00CE1D82" w:rsidP="00E942A6">
      <w:pPr>
        <w:pStyle w:val="ConsPlusNormal"/>
        <w:ind w:firstLine="567"/>
      </w:pPr>
      <w:r w:rsidRPr="00CA5044">
        <w:lastRenderedPageBreak/>
        <w:t xml:space="preserve">При этом </w:t>
      </w:r>
      <w:r w:rsidR="000438C2" w:rsidRPr="00CA5044">
        <w:t>максимизируется</w:t>
      </w:r>
      <w:r w:rsidRPr="00CA5044">
        <w:t xml:space="preserve"> </w:t>
      </w:r>
      <w:r w:rsidR="00EC1ADA" w:rsidRPr="00CA5044">
        <w:t>функционал</w:t>
      </w:r>
      <w:r w:rsidRPr="00CA5044">
        <w:t xml:space="preserve"> (логарифм функции правдоподобия):</w:t>
      </w:r>
    </w:p>
    <w:p w14:paraId="590FE6DF" w14:textId="5218D399" w:rsidR="003C4F85" w:rsidRPr="00CA5044" w:rsidRDefault="004B35F1" w:rsidP="00E942A6">
      <w:pPr>
        <w:ind w:left="360"/>
        <w:jc w:val="center"/>
        <w:rPr>
          <w:rFonts w:ascii="Times New Roman" w:hAnsi="Times New Roman" w:cs="Times New Roman"/>
          <w:lang w:eastAsia="ru-RU"/>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DR</m:t>
                  </m:r>
                </m:e>
                <m:sub>
                  <m:r>
                    <w:rPr>
                      <w:rFonts w:ascii="Cambria Math" w:hAnsi="Cambria Math" w:cs="Times New Roman"/>
                      <w:sz w:val="24"/>
                      <w:szCs w:val="24"/>
                      <w:lang w:val="en-US"/>
                    </w:rPr>
                    <m:t>n</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PD</m:t>
                          </m:r>
                        </m:e>
                        <m:sub>
                          <m:r>
                            <w:rPr>
                              <w:rFonts w:ascii="Cambria Math" w:hAnsi="Cambria Math" w:cs="Times New Roman"/>
                              <w:sz w:val="24"/>
                              <w:szCs w:val="24"/>
                            </w:rPr>
                            <m:t>n</m:t>
                          </m:r>
                        </m:sub>
                      </m:sSub>
                    </m:e>
                  </m:d>
                </m:e>
              </m:func>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rPr>
                    <m:t>(1-</m:t>
                  </m:r>
                  <m:r>
                    <w:rPr>
                      <w:rFonts w:ascii="Cambria Math" w:hAnsi="Cambria Math" w:cs="Times New Roman"/>
                      <w:sz w:val="24"/>
                      <w:szCs w:val="24"/>
                      <w:lang w:val="en-US"/>
                    </w:rPr>
                    <m:t>DR</m:t>
                  </m:r>
                </m:e>
                <m:sub>
                  <m:r>
                    <w:rPr>
                      <w:rFonts w:ascii="Cambria Math" w:hAnsi="Cambria Math" w:cs="Times New Roman"/>
                      <w:sz w:val="24"/>
                      <w:szCs w:val="24"/>
                      <w:lang w:val="en-US"/>
                    </w:rPr>
                    <m:t>n</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PD</m:t>
                          </m:r>
                        </m:e>
                        <m:sub>
                          <m:r>
                            <w:rPr>
                              <w:rFonts w:ascii="Cambria Math" w:hAnsi="Cambria Math" w:cs="Times New Roman"/>
                              <w:sz w:val="24"/>
                              <w:szCs w:val="24"/>
                            </w:rPr>
                            <m:t>n</m:t>
                          </m:r>
                        </m:sub>
                      </m:sSub>
                    </m:e>
                  </m:d>
                </m:e>
              </m:func>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e>
          </m:nary>
        </m:oMath>
      </m:oMathPara>
    </w:p>
    <w:p w14:paraId="50B7E807" w14:textId="21217243" w:rsidR="0009723A" w:rsidRPr="00CA5044" w:rsidRDefault="00CE1D82" w:rsidP="00E942A6">
      <w:pPr>
        <w:ind w:left="360"/>
        <w:jc w:val="center"/>
        <w:rPr>
          <w:rFonts w:ascii="Times New Roman" w:hAnsi="Times New Roman" w:cs="Times New Roman"/>
          <w:sz w:val="24"/>
          <w:szCs w:val="24"/>
          <w:lang w:eastAsia="ru-RU"/>
        </w:rPr>
      </w:pPr>
      <w:r w:rsidRPr="00CA5044">
        <w:rPr>
          <w:rFonts w:ascii="Times New Roman" w:hAnsi="Times New Roman" w:cs="Times New Roman"/>
          <w:sz w:val="24"/>
          <w:szCs w:val="24"/>
          <w:lang w:eastAsia="ru-RU"/>
        </w:rPr>
        <w:t xml:space="preserve">где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DR</m:t>
            </m:r>
          </m:e>
          <m:sub>
            <m:r>
              <w:rPr>
                <w:rFonts w:ascii="Cambria Math" w:hAnsi="Cambria Math" w:cs="Times New Roman"/>
                <w:sz w:val="24"/>
                <w:szCs w:val="24"/>
                <w:lang w:val="en-US"/>
              </w:rPr>
              <m:t>n</m:t>
            </m:r>
          </m:sub>
        </m:sSub>
      </m:oMath>
      <w:r w:rsidRPr="00CA5044">
        <w:rPr>
          <w:rFonts w:ascii="Times New Roman" w:hAnsi="Times New Roman" w:cs="Times New Roman"/>
          <w:sz w:val="24"/>
          <w:szCs w:val="24"/>
          <w:lang w:eastAsia="ru-RU"/>
        </w:rPr>
        <w:t xml:space="preserve"> – наблюдаемый уровень дефолта для рейтинга под номером </w:t>
      </w:r>
      <m:oMath>
        <m:r>
          <w:rPr>
            <w:rFonts w:ascii="Cambria Math" w:hAnsi="Cambria Math" w:cs="Times New Roman"/>
            <w:sz w:val="24"/>
            <w:szCs w:val="24"/>
            <w:lang w:eastAsia="ru-RU"/>
          </w:rPr>
          <m:t>n</m:t>
        </m:r>
      </m:oMath>
      <w:r w:rsidRPr="00CA5044">
        <w:rPr>
          <w:rFonts w:ascii="Times New Roman" w:hAnsi="Times New Roman" w:cs="Times New Roman"/>
          <w:sz w:val="24"/>
          <w:szCs w:val="24"/>
          <w:lang w:eastAsia="ru-RU"/>
        </w:rPr>
        <w:t xml:space="preserve"> в общей рейтинговой шкале,</w:t>
      </w:r>
      <w:r w:rsidR="003C4F85" w:rsidRPr="00CA5044">
        <w:rPr>
          <w:rFonts w:ascii="Times New Roman" w:hAnsi="Times New Roman" w:cs="Times New Roman"/>
          <w:sz w:val="24"/>
          <w:szCs w:val="24"/>
          <w:lang w:eastAsia="ru-RU"/>
        </w:rPr>
        <w:br/>
      </w:r>
      <m:oMath>
        <m:sSub>
          <m:sSubPr>
            <m:ctrlPr>
              <w:rPr>
                <w:rFonts w:ascii="Cambria Math" w:hAnsi="Cambria Math" w:cs="Times New Roman"/>
                <w:i/>
                <w:sz w:val="24"/>
                <w:szCs w:val="24"/>
              </w:rPr>
            </m:ctrlPr>
          </m:sSubPr>
          <m:e>
            <m:r>
              <w:rPr>
                <w:rFonts w:ascii="Cambria Math" w:hAnsi="Cambria Math" w:cs="Times New Roman"/>
                <w:sz w:val="24"/>
                <w:szCs w:val="24"/>
              </w:rPr>
              <m:t>PD</m:t>
            </m:r>
          </m:e>
          <m:sub>
            <m:r>
              <w:rPr>
                <w:rFonts w:ascii="Cambria Math" w:hAnsi="Cambria Math" w:cs="Times New Roman"/>
                <w:sz w:val="24"/>
                <w:szCs w:val="24"/>
              </w:rPr>
              <m:t>n</m:t>
            </m:r>
          </m:sub>
        </m:sSub>
      </m:oMath>
      <w:r w:rsidRPr="00CA5044">
        <w:rPr>
          <w:rFonts w:ascii="Times New Roman" w:hAnsi="Times New Roman" w:cs="Times New Roman"/>
          <w:sz w:val="24"/>
          <w:szCs w:val="24"/>
          <w:lang w:eastAsia="ru-RU"/>
        </w:rPr>
        <w:t xml:space="preserve"> – </w:t>
      </w:r>
      <w:r w:rsidR="003C4F85" w:rsidRPr="00CA5044">
        <w:rPr>
          <w:rFonts w:ascii="Times New Roman" w:hAnsi="Times New Roman" w:cs="Times New Roman"/>
          <w:sz w:val="24"/>
          <w:szCs w:val="24"/>
          <w:lang w:eastAsia="ru-RU"/>
        </w:rPr>
        <w:t xml:space="preserve">итоговая вероятность для рейтинга под номером </w:t>
      </w:r>
      <m:oMath>
        <m:r>
          <w:rPr>
            <w:rFonts w:ascii="Cambria Math" w:hAnsi="Cambria Math" w:cs="Times New Roman"/>
            <w:sz w:val="24"/>
            <w:szCs w:val="24"/>
            <w:lang w:eastAsia="ru-RU"/>
          </w:rPr>
          <m:t>n</m:t>
        </m:r>
      </m:oMath>
      <w:r w:rsidR="003C4F85" w:rsidRPr="00CA5044">
        <w:rPr>
          <w:rFonts w:ascii="Times New Roman" w:hAnsi="Times New Roman" w:cs="Times New Roman"/>
          <w:sz w:val="24"/>
          <w:szCs w:val="24"/>
          <w:lang w:eastAsia="ru-RU"/>
        </w:rPr>
        <w:t xml:space="preserve"> в общей рейтинговой шкале,</w:t>
      </w:r>
      <w:r w:rsidR="003C4F85" w:rsidRPr="00CA5044">
        <w:rPr>
          <w:rFonts w:ascii="Times New Roman" w:hAnsi="Times New Roman" w:cs="Times New Roman"/>
          <w:sz w:val="24"/>
          <w:szCs w:val="24"/>
          <w:lang w:eastAsia="ru-RU"/>
        </w:rPr>
        <w:br/>
      </w:r>
      <w:r w:rsidR="003C4F85" w:rsidRPr="00CA5044">
        <w:rPr>
          <w:rFonts w:ascii="Times New Roman" w:hAnsi="Times New Roman" w:cs="Times New Roman"/>
          <w:sz w:val="24"/>
          <w:szCs w:val="24"/>
          <w:lang w:val="en-US" w:eastAsia="ru-RU"/>
        </w:rPr>
        <w:t>a</w:t>
      </w:r>
      <w:r w:rsidR="003C4F85" w:rsidRPr="00CA5044">
        <w:rPr>
          <w:rFonts w:ascii="Times New Roman" w:hAnsi="Times New Roman" w:cs="Times New Roman"/>
          <w:sz w:val="24"/>
          <w:szCs w:val="24"/>
          <w:lang w:eastAsia="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r w:rsidR="003C4F85" w:rsidRPr="00CA5044">
        <w:rPr>
          <w:rFonts w:ascii="Times New Roman" w:eastAsiaTheme="minorEastAsia" w:hAnsi="Times New Roman" w:cs="Times New Roman"/>
          <w:sz w:val="24"/>
          <w:szCs w:val="24"/>
        </w:rPr>
        <w:t xml:space="preserve"> </w:t>
      </w:r>
      <w:r w:rsidR="003C4F85" w:rsidRPr="00CA5044">
        <w:rPr>
          <w:rFonts w:ascii="Times New Roman" w:hAnsi="Times New Roman" w:cs="Times New Roman"/>
          <w:sz w:val="24"/>
          <w:szCs w:val="24"/>
          <w:lang w:eastAsia="ru-RU"/>
        </w:rPr>
        <w:t>–</w:t>
      </w:r>
      <w:r w:rsidR="0009723A" w:rsidRPr="00CA5044">
        <w:rPr>
          <w:rFonts w:ascii="Times New Roman" w:hAnsi="Times New Roman" w:cs="Times New Roman"/>
          <w:sz w:val="24"/>
          <w:szCs w:val="24"/>
          <w:lang w:eastAsia="ru-RU"/>
        </w:rPr>
        <w:t xml:space="preserve"> вес для рейтинга под номером </w:t>
      </w:r>
      <m:oMath>
        <m:r>
          <w:rPr>
            <w:rFonts w:ascii="Cambria Math" w:hAnsi="Cambria Math" w:cs="Times New Roman"/>
            <w:sz w:val="24"/>
            <w:szCs w:val="24"/>
            <w:lang w:eastAsia="ru-RU"/>
          </w:rPr>
          <m:t>n</m:t>
        </m:r>
      </m:oMath>
      <w:r w:rsidR="0009723A" w:rsidRPr="00CA5044">
        <w:rPr>
          <w:rFonts w:ascii="Times New Roman" w:hAnsi="Times New Roman" w:cs="Times New Roman"/>
          <w:sz w:val="24"/>
          <w:szCs w:val="24"/>
          <w:lang w:eastAsia="ru-RU"/>
        </w:rPr>
        <w:t xml:space="preserve"> в общей рейтинговой шкале.</w:t>
      </w:r>
    </w:p>
    <w:p w14:paraId="224AD934" w14:textId="48174882" w:rsidR="0009723A" w:rsidRPr="00CA5044" w:rsidRDefault="0009723A" w:rsidP="00981162">
      <w:pPr>
        <w:pStyle w:val="ConsPlusNormal"/>
        <w:spacing w:before="120" w:after="120"/>
        <w:jc w:val="both"/>
        <w:outlineLvl w:val="1"/>
      </w:pPr>
      <w:bookmarkStart w:id="11" w:name="_Toc130986304"/>
      <w:r w:rsidRPr="00CA5044">
        <w:t>3.3. Сопоставление внешних рейтингов и внутренних рейтингов Банка</w:t>
      </w:r>
      <w:bookmarkEnd w:id="11"/>
    </w:p>
    <w:p w14:paraId="2C7B6068" w14:textId="32AEB003" w:rsidR="0009723A" w:rsidRPr="00CA5044" w:rsidRDefault="00591FA5" w:rsidP="004F48AB">
      <w:pPr>
        <w:pStyle w:val="ConsPlusNormal"/>
        <w:tabs>
          <w:tab w:val="left" w:pos="567"/>
        </w:tabs>
        <w:spacing w:after="120"/>
        <w:jc w:val="both"/>
      </w:pPr>
      <w:r w:rsidRPr="00CA5044">
        <w:t>3</w:t>
      </w:r>
      <w:r w:rsidR="0009723A" w:rsidRPr="00CA5044">
        <w:t xml:space="preserve">.3.1. Задача соотнесения внутренних рейтингов Банка и внешних рейтингов, с которыми в соответствии с описанным выше алгоритмом уже ассоциирована вероятность дефолта, решается прямым сопоставлением вероятности дефолта по внешнему рейтингу с внутренней рейтинговой шкалой Банка. Внутренняя рейтинговая шкала состоит из 26 уровней рейтинга и представляет собой </w:t>
      </w:r>
      <w:r w:rsidR="0009723A" w:rsidRPr="00CA5044">
        <w:rPr>
          <w:noProof/>
        </w:rPr>
        <w:drawing>
          <wp:inline distT="0" distB="0" distL="0" distR="0" wp14:anchorId="240845BB" wp14:editId="6C67CEC1">
            <wp:extent cx="9526" cy="9526"/>
            <wp:effectExtent l="0" t="0" r="0" b="0"/>
            <wp:docPr id="11" name="Рисунок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link="rId14"/>
                    <a:stretch>
                      <a:fillRect/>
                    </a:stretch>
                  </pic:blipFill>
                  <pic:spPr>
                    <a:xfrm>
                      <a:off x="0" y="0"/>
                      <a:ext cx="9526" cy="9526"/>
                    </a:xfrm>
                    <a:prstGeom prst="rect">
                      <a:avLst/>
                    </a:prstGeom>
                  </pic:spPr>
                </pic:pic>
              </a:graphicData>
            </a:graphic>
          </wp:inline>
        </w:drawing>
      </w:r>
      <w:r w:rsidR="000B6EAD" w:rsidRPr="00CA5044">
        <w:t>шкал</w:t>
      </w:r>
      <w:r w:rsidR="0009723A" w:rsidRPr="00CA5044">
        <w:t xml:space="preserve">у соответствия кредитных рейтингов и значений вероятности дефолта (см. </w:t>
      </w:r>
      <w:hyperlink w:anchor="Par752" w:tooltip="Приложение 4" w:history="1">
        <w:r w:rsidR="0009723A" w:rsidRPr="00CA5044">
          <w:rPr>
            <w:color w:val="0000FF"/>
          </w:rPr>
          <w:t>Приложение 3</w:t>
        </w:r>
      </w:hyperlink>
      <w:r w:rsidR="0009723A" w:rsidRPr="00CA5044">
        <w:t xml:space="preserve">). На внутренней рейтинговой шкале, каждому уровню рейтинга сопоставлены диапазоны значений вероятности дефолта (нижнее значение вероятности дефолта, LB - lower bound, и верхнее значение вероятности дефолта, UB - upper bound). Пусть PD - вероятность дефолта для некоторого уровня внешнего рейтинга. Этот уровень внешнего рейтинга следует отнести к тому разряду внутренней шкалы Банка, для которого будет выполняться, что PD &gt;= LB и PD </w:t>
      </w:r>
      <w:r w:rsidR="00EC1ADA" w:rsidRPr="00CA5044">
        <w:t>&lt; UB</w:t>
      </w:r>
      <w:r w:rsidR="0009723A" w:rsidRPr="00CA5044">
        <w:t>.</w:t>
      </w:r>
    </w:p>
    <w:p w14:paraId="142E3852" w14:textId="40BD8152" w:rsidR="0009723A" w:rsidRPr="00CA5044" w:rsidRDefault="0009723A" w:rsidP="004F48AB">
      <w:pPr>
        <w:pStyle w:val="ConsPlusNormal"/>
        <w:tabs>
          <w:tab w:val="left" w:pos="0"/>
        </w:tabs>
        <w:spacing w:after="120"/>
        <w:jc w:val="both"/>
      </w:pPr>
      <w:r w:rsidRPr="00CA5044">
        <w:t>3.3.2. Таким образом, для того чтобы отнести некоторый рейтинг внешнего агентства к одной из категорий внутренней рейтинговой шкалы Банка, нужно проделать следующие шаги:</w:t>
      </w:r>
    </w:p>
    <w:p w14:paraId="4C3360A7" w14:textId="44C04010" w:rsidR="0009723A" w:rsidRPr="00CA5044" w:rsidRDefault="0009723A" w:rsidP="00D06D37">
      <w:pPr>
        <w:pStyle w:val="ConsPlusNormal"/>
        <w:spacing w:before="240"/>
        <w:ind w:left="567" w:hanging="27"/>
        <w:jc w:val="both"/>
      </w:pPr>
      <w:r w:rsidRPr="00CA5044">
        <w:t>- Присвоить уровням внешнего рейтинга порядковые но</w:t>
      </w:r>
      <w:r w:rsidR="00553437" w:rsidRPr="00CA5044">
        <w:t>мера в соответствии с Таблицей 4</w:t>
      </w:r>
      <w:r w:rsidRPr="00CA5044">
        <w:t>;</w:t>
      </w:r>
    </w:p>
    <w:p w14:paraId="6A0FCFB7" w14:textId="77777777" w:rsidR="0009723A" w:rsidRPr="00CA5044" w:rsidRDefault="0009723A" w:rsidP="00D06D37">
      <w:pPr>
        <w:pStyle w:val="ConsPlusNormal"/>
        <w:spacing w:before="240"/>
        <w:ind w:left="567" w:hanging="27"/>
        <w:jc w:val="both"/>
      </w:pPr>
      <w:r w:rsidRPr="00CA5044">
        <w:t>- Подобрать функцию, описывающую зависимость вероятности дефолта от порядкового номера внешнего рейтинга;</w:t>
      </w:r>
    </w:p>
    <w:p w14:paraId="7BA092A4" w14:textId="77777777" w:rsidR="0009723A" w:rsidRPr="00CA5044" w:rsidRDefault="0009723A" w:rsidP="00D06D37">
      <w:pPr>
        <w:pStyle w:val="ConsPlusNormal"/>
        <w:spacing w:before="240"/>
        <w:ind w:left="567" w:hanging="27"/>
        <w:jc w:val="both"/>
      </w:pPr>
      <w:r w:rsidRPr="00CA5044">
        <w:t>- Для каждого уровня внешнего рейтинга рассчитать с помощью подобранной функции вероятность дефолта, соответствующую этому внешнему рейтингу;</w:t>
      </w:r>
    </w:p>
    <w:p w14:paraId="178B274E" w14:textId="30E4002C" w:rsidR="0009723A" w:rsidRPr="00CA5044" w:rsidRDefault="0009723A" w:rsidP="00D06D37">
      <w:pPr>
        <w:pStyle w:val="ConsPlusNormal"/>
        <w:spacing w:before="240"/>
        <w:ind w:left="567" w:hanging="27"/>
        <w:jc w:val="both"/>
      </w:pPr>
      <w:r w:rsidRPr="00CA5044">
        <w:t>- Сравнив вероятность дефолта внешнего рейтинга с граничными значениями внутренней рейтинговой шкалы, отнести внешний рейтинг к одному из уров</w:t>
      </w:r>
      <w:r w:rsidR="008607A6" w:rsidRPr="00CA5044">
        <w:t>ней внутреннего рейтинга Банка.</w:t>
      </w:r>
    </w:p>
    <w:p w14:paraId="506F8EBC" w14:textId="627CB0CC" w:rsidR="0009723A" w:rsidRPr="00CA5044" w:rsidRDefault="001051E5" w:rsidP="00981162">
      <w:pPr>
        <w:pStyle w:val="ConsPlusNormal"/>
        <w:spacing w:before="120" w:after="120"/>
        <w:jc w:val="both"/>
        <w:outlineLvl w:val="1"/>
      </w:pPr>
      <w:bookmarkStart w:id="12" w:name="_Toc130986305"/>
      <w:r w:rsidRPr="00CA5044">
        <w:t>3</w:t>
      </w:r>
      <w:r w:rsidR="0009723A" w:rsidRPr="00CA5044">
        <w:t>.4. Пример построения соответствия между внутренними и внешними рейтингами</w:t>
      </w:r>
      <w:bookmarkEnd w:id="12"/>
    </w:p>
    <w:p w14:paraId="62C3B35D" w14:textId="31CC7E0D" w:rsidR="0009723A" w:rsidRPr="00CA5044" w:rsidRDefault="001051E5" w:rsidP="004F48AB">
      <w:pPr>
        <w:pStyle w:val="ConsPlusNormal"/>
        <w:tabs>
          <w:tab w:val="left" w:pos="0"/>
        </w:tabs>
        <w:spacing w:after="120"/>
        <w:jc w:val="both"/>
      </w:pPr>
      <w:r w:rsidRPr="00CA5044">
        <w:t>3</w:t>
      </w:r>
      <w:r w:rsidR="0009723A" w:rsidRPr="00CA5044">
        <w:t xml:space="preserve">.4.1. Применение положений настоящей </w:t>
      </w:r>
      <w:r w:rsidR="00015E9D" w:rsidRPr="00CA5044">
        <w:t>Стратегии</w:t>
      </w:r>
      <w:r w:rsidR="0009723A" w:rsidRPr="00CA5044">
        <w:t xml:space="preserve"> к п</w:t>
      </w:r>
      <w:r w:rsidR="00553437" w:rsidRPr="00CA5044">
        <w:t>римеру, приведенному в Таблице 4</w:t>
      </w:r>
      <w:r w:rsidR="0009723A" w:rsidRPr="00CA5044">
        <w:t xml:space="preserve">, </w:t>
      </w:r>
      <w:r w:rsidR="009636A8" w:rsidRPr="00CA5044">
        <w:t xml:space="preserve">с использованием зависимости </w:t>
      </w:r>
      <m:oMath>
        <m:r>
          <w:rPr>
            <w:rFonts w:ascii="Cambria Math" w:hAnsi="Cambria Math"/>
          </w:rPr>
          <m:t>f</m:t>
        </m:r>
        <m:d>
          <m:dPr>
            <m:ctrlPr>
              <w:rPr>
                <w:rFonts w:ascii="Cambria Math" w:hAnsi="Cambria Math"/>
                <w:i/>
              </w:rPr>
            </m:ctrlPr>
          </m:dPr>
          <m:e>
            <m:r>
              <w:rPr>
                <w:rFonts w:ascii="Cambria Math" w:hAnsi="Cambria Math"/>
              </w:rPr>
              <m:t>n,a,b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a+bn</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a+bn</m:t>
                </m:r>
              </m:sup>
            </m:sSup>
          </m:den>
        </m:f>
      </m:oMath>
      <w:r w:rsidR="009636A8" w:rsidRPr="00CA5044">
        <w:t xml:space="preserve"> ,</w:t>
      </w:r>
      <w:r w:rsidR="0009723A" w:rsidRPr="00CA5044">
        <w:t xml:space="preserve"> дает</w:t>
      </w:r>
      <w:r w:rsidR="009636A8" w:rsidRPr="00CA5044">
        <w:t xml:space="preserve"> </w:t>
      </w:r>
      <w:r w:rsidR="00553437" w:rsidRPr="00CA5044">
        <w:t>следующие результаты (Таблица 9</w:t>
      </w:r>
      <w:r w:rsidR="0009723A" w:rsidRPr="00CA5044">
        <w:t>):</w:t>
      </w:r>
    </w:p>
    <w:p w14:paraId="693CBF24" w14:textId="56EB6AE8" w:rsidR="0009723A" w:rsidRPr="00CA5044" w:rsidRDefault="00C2094C" w:rsidP="004F48AB">
      <w:pPr>
        <w:pStyle w:val="ConsPlusNormal"/>
        <w:spacing w:after="60"/>
        <w:jc w:val="both"/>
      </w:pPr>
      <w:r w:rsidRPr="00CA5044">
        <w:t>Табли</w:t>
      </w:r>
      <w:r w:rsidR="00553437" w:rsidRPr="00CA5044">
        <w:t>ца 9</w:t>
      </w:r>
      <w:r w:rsidR="0009723A" w:rsidRPr="00CA5044">
        <w:t>. Результаты подбора функции зависимости вероятности дефолта от поря</w:t>
      </w:r>
      <w:r w:rsidR="008607A6" w:rsidRPr="00CA5044">
        <w:t>дкового номера внешнего рейтинга</w:t>
      </w: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643"/>
        <w:gridCol w:w="4643"/>
      </w:tblGrid>
      <w:tr w:rsidR="0009723A" w:rsidRPr="00CA5044" w14:paraId="508BDFD7" w14:textId="77777777" w:rsidTr="005B433F">
        <w:tc>
          <w:tcPr>
            <w:tcW w:w="4643" w:type="dxa"/>
            <w:tcBorders>
              <w:top w:val="single" w:sz="4" w:space="0" w:color="auto"/>
              <w:left w:val="single" w:sz="4" w:space="0" w:color="auto"/>
              <w:bottom w:val="single" w:sz="4" w:space="0" w:color="auto"/>
              <w:right w:val="single" w:sz="4" w:space="0" w:color="auto"/>
            </w:tcBorders>
          </w:tcPr>
          <w:p w14:paraId="5A7DA8A9" w14:textId="77777777" w:rsidR="0009723A" w:rsidRPr="00CA5044" w:rsidRDefault="0009723A" w:rsidP="00E942A6">
            <w:pPr>
              <w:pStyle w:val="ConsPlusNormal"/>
              <w:jc w:val="both"/>
            </w:pPr>
            <w:r w:rsidRPr="00CA5044">
              <w:t>Количество наблюдений</w:t>
            </w:r>
          </w:p>
        </w:tc>
        <w:tc>
          <w:tcPr>
            <w:tcW w:w="4643" w:type="dxa"/>
            <w:tcBorders>
              <w:top w:val="single" w:sz="4" w:space="0" w:color="auto"/>
              <w:left w:val="single" w:sz="4" w:space="0" w:color="auto"/>
              <w:bottom w:val="single" w:sz="4" w:space="0" w:color="auto"/>
              <w:right w:val="single" w:sz="4" w:space="0" w:color="auto"/>
            </w:tcBorders>
          </w:tcPr>
          <w:p w14:paraId="21BC5169" w14:textId="692CA769" w:rsidR="0009723A" w:rsidRPr="00CA5044" w:rsidRDefault="008E7651" w:rsidP="00E942A6">
            <w:pPr>
              <w:pStyle w:val="ConsPlusNormal"/>
              <w:jc w:val="both"/>
            </w:pPr>
            <w:r w:rsidRPr="00CA5044">
              <w:t>3</w:t>
            </w:r>
            <w:r w:rsidR="0009723A" w:rsidRPr="00CA5044">
              <w:t>4</w:t>
            </w:r>
          </w:p>
        </w:tc>
      </w:tr>
      <w:tr w:rsidR="0009723A" w:rsidRPr="00CA5044" w14:paraId="211B352F" w14:textId="77777777" w:rsidTr="005B433F">
        <w:tc>
          <w:tcPr>
            <w:tcW w:w="4643" w:type="dxa"/>
            <w:tcBorders>
              <w:top w:val="single" w:sz="4" w:space="0" w:color="auto"/>
              <w:left w:val="single" w:sz="4" w:space="0" w:color="auto"/>
              <w:bottom w:val="single" w:sz="4" w:space="0" w:color="auto"/>
              <w:right w:val="single" w:sz="4" w:space="0" w:color="auto"/>
            </w:tcBorders>
          </w:tcPr>
          <w:p w14:paraId="21172BE0" w14:textId="77777777" w:rsidR="0009723A" w:rsidRPr="00CA5044" w:rsidRDefault="0009723A" w:rsidP="00E942A6">
            <w:pPr>
              <w:pStyle w:val="ConsPlusNormal"/>
              <w:jc w:val="both"/>
            </w:pPr>
            <w:r w:rsidRPr="00CA5044">
              <w:t>Коэффициенты</w:t>
            </w:r>
          </w:p>
          <w:p w14:paraId="10FAF204" w14:textId="77777777" w:rsidR="0009723A" w:rsidRPr="00CA5044" w:rsidRDefault="0009723A" w:rsidP="00E942A6">
            <w:pPr>
              <w:pStyle w:val="ConsPlusNormal"/>
              <w:jc w:val="both"/>
            </w:pPr>
          </w:p>
        </w:tc>
        <w:tc>
          <w:tcPr>
            <w:tcW w:w="4643" w:type="dxa"/>
            <w:tcBorders>
              <w:top w:val="single" w:sz="4" w:space="0" w:color="auto"/>
              <w:left w:val="single" w:sz="4" w:space="0" w:color="auto"/>
              <w:bottom w:val="single" w:sz="4" w:space="0" w:color="auto"/>
              <w:right w:val="single" w:sz="4" w:space="0" w:color="auto"/>
            </w:tcBorders>
          </w:tcPr>
          <w:p w14:paraId="06233B6E" w14:textId="0AB963B5" w:rsidR="0009723A" w:rsidRPr="00CA5044" w:rsidRDefault="00D01189" w:rsidP="00E942A6">
            <w:pPr>
              <w:pStyle w:val="ConsPlusNormal"/>
              <w:jc w:val="both"/>
              <w:rPr>
                <w:lang w:val="en-US"/>
              </w:rPr>
            </w:pPr>
            <w:r w:rsidRPr="00CA5044">
              <w:rPr>
                <w:lang w:val="en-US"/>
              </w:rPr>
              <w:t>a</w:t>
            </w:r>
            <w:r w:rsidR="008E7651" w:rsidRPr="00CA5044">
              <w:rPr>
                <w:lang w:val="en-US"/>
              </w:rPr>
              <w:t xml:space="preserve"> </w:t>
            </w:r>
            <w:r w:rsidR="0009723A" w:rsidRPr="00CA5044">
              <w:rPr>
                <w:lang w:val="en-US"/>
              </w:rPr>
              <w:t xml:space="preserve">= </w:t>
            </w:r>
            <w:r w:rsidR="00B27D4B" w:rsidRPr="00CA5044">
              <w:t>-12.276</w:t>
            </w:r>
          </w:p>
          <w:p w14:paraId="10AB9260" w14:textId="5EAE2A1A" w:rsidR="0009723A" w:rsidRPr="00CA5044" w:rsidRDefault="00B27D4B" w:rsidP="00E942A6">
            <w:pPr>
              <w:pStyle w:val="ConsPlusNormal"/>
              <w:jc w:val="both"/>
              <w:rPr>
                <w:lang w:val="en-US"/>
              </w:rPr>
            </w:pPr>
            <w:r w:rsidRPr="00CA5044">
              <w:rPr>
                <w:lang w:val="en-US"/>
              </w:rPr>
              <w:t>b = 0.5853</w:t>
            </w:r>
          </w:p>
        </w:tc>
      </w:tr>
    </w:tbl>
    <w:p w14:paraId="5669FD71" w14:textId="77777777" w:rsidR="00FF0DDB" w:rsidRDefault="00FF0DDB" w:rsidP="004F48AB">
      <w:pPr>
        <w:pStyle w:val="ConsPlusNormal"/>
        <w:tabs>
          <w:tab w:val="left" w:pos="0"/>
        </w:tabs>
        <w:spacing w:after="120"/>
        <w:jc w:val="both"/>
      </w:pPr>
    </w:p>
    <w:p w14:paraId="5B66F241" w14:textId="37E7E5DC" w:rsidR="006261D8" w:rsidRPr="00CA5044" w:rsidRDefault="00EC1ADA" w:rsidP="004F48AB">
      <w:pPr>
        <w:pStyle w:val="ConsPlusNormal"/>
        <w:tabs>
          <w:tab w:val="left" w:pos="0"/>
        </w:tabs>
        <w:spacing w:after="120"/>
        <w:jc w:val="both"/>
      </w:pPr>
      <w:r w:rsidRPr="00CA5044">
        <w:lastRenderedPageBreak/>
        <w:t>3.4.2. Сам процесс подбора функции зависимости</w:t>
      </w:r>
      <w:r w:rsidR="006261D8" w:rsidRPr="00CA5044">
        <w:t xml:space="preserve"> и получения эталонных значений </w:t>
      </w:r>
      <w:r w:rsidR="006261D8" w:rsidRPr="00CA5044">
        <w:rPr>
          <w:lang w:val="en-US"/>
        </w:rPr>
        <w:t>PD</w:t>
      </w:r>
      <w:r w:rsidRPr="00CA5044">
        <w:t xml:space="preserve"> описан в Приложении 5</w:t>
      </w:r>
      <w:r w:rsidR="008607A6" w:rsidRPr="00CA5044">
        <w:t>.</w:t>
      </w:r>
    </w:p>
    <w:p w14:paraId="3B4DBAA6" w14:textId="4CF4798E" w:rsidR="004F48AB" w:rsidRPr="004F48AB" w:rsidRDefault="006261D8" w:rsidP="00FF0DDB">
      <w:pPr>
        <w:pStyle w:val="ConsPlusNormal"/>
        <w:tabs>
          <w:tab w:val="left" w:pos="0"/>
        </w:tabs>
        <w:spacing w:after="120"/>
        <w:jc w:val="both"/>
      </w:pPr>
      <w:r w:rsidRPr="00CA5044">
        <w:t>3</w:t>
      </w:r>
      <w:r w:rsidR="003C3B80" w:rsidRPr="00CA5044">
        <w:t>.4</w:t>
      </w:r>
      <w:r w:rsidRPr="00CA5044">
        <w:t>.</w:t>
      </w:r>
      <w:r w:rsidR="003C3B80" w:rsidRPr="00CA5044">
        <w:t>3</w:t>
      </w:r>
      <w:r w:rsidRPr="00CA5044">
        <w:t xml:space="preserve"> </w:t>
      </w:r>
      <w:r w:rsidR="00542623" w:rsidRPr="00CA5044">
        <w:t>Получив эталонные значения вероятностей дефолта, начинаем процесс сопоставления</w:t>
      </w:r>
      <w:r w:rsidR="00F9548C" w:rsidRPr="00CA5044">
        <w:t xml:space="preserve"> внешних рейтингов и внутренних рейти</w:t>
      </w:r>
      <w:r w:rsidR="00591FA5" w:rsidRPr="00CA5044">
        <w:t>нгов Банка.</w:t>
      </w:r>
      <w:r w:rsidR="00F9548C" w:rsidRPr="00CA5044">
        <w:t xml:space="preserve"> </w:t>
      </w:r>
      <w:r w:rsidR="00591FA5" w:rsidRPr="00CA5044">
        <w:t>Результаты установления соответствия между внешними и внутренними р</w:t>
      </w:r>
      <w:r w:rsidR="00553437" w:rsidRPr="00CA5044">
        <w:t xml:space="preserve">ейтингами приведены в </w:t>
      </w:r>
      <w:r w:rsidR="004F48AB">
        <w:t xml:space="preserve">Приложении 8. </w:t>
      </w:r>
    </w:p>
    <w:p w14:paraId="46100367" w14:textId="77777777" w:rsidR="004F48AB" w:rsidRDefault="004F48AB">
      <w:pPr>
        <w:rPr>
          <w:rFonts w:ascii="Times New Roman" w:eastAsiaTheme="minorEastAsia" w:hAnsi="Times New Roman" w:cs="Times New Roman"/>
          <w:sz w:val="26"/>
          <w:szCs w:val="26"/>
          <w:lang w:eastAsia="ru-RU"/>
        </w:rPr>
      </w:pPr>
      <w:r>
        <w:rPr>
          <w:sz w:val="26"/>
          <w:szCs w:val="26"/>
        </w:rPr>
        <w:br w:type="page"/>
      </w:r>
    </w:p>
    <w:p w14:paraId="2C9DE50E" w14:textId="2FFE33A5" w:rsidR="00BB67CC" w:rsidRPr="004F48AB" w:rsidRDefault="00BB67CC" w:rsidP="004F48AB">
      <w:pPr>
        <w:pStyle w:val="ConsPlusNormal"/>
        <w:jc w:val="right"/>
        <w:outlineLvl w:val="0"/>
      </w:pPr>
      <w:bookmarkStart w:id="13" w:name="_Toc130986306"/>
      <w:r w:rsidRPr="004F48AB">
        <w:rPr>
          <w:b/>
        </w:rPr>
        <w:lastRenderedPageBreak/>
        <w:t>Приложение 1</w:t>
      </w:r>
      <w:r w:rsidR="00D06D37" w:rsidRPr="004F48AB">
        <w:rPr>
          <w:b/>
        </w:rPr>
        <w:t xml:space="preserve">. </w:t>
      </w:r>
      <w:r w:rsidR="00D06D37" w:rsidRPr="004F48AB">
        <w:t>Список терминов и определений</w:t>
      </w:r>
      <w:bookmarkEnd w:id="13"/>
    </w:p>
    <w:p w14:paraId="406927F9" w14:textId="77777777" w:rsidR="00BB67CC" w:rsidRPr="004F48AB" w:rsidRDefault="00BB67CC" w:rsidP="00BB67CC">
      <w:pPr>
        <w:pStyle w:val="ConsPlusNormal"/>
        <w:jc w:val="right"/>
      </w:pPr>
    </w:p>
    <w:p w14:paraId="3995110D" w14:textId="77777777" w:rsidR="00BB67CC" w:rsidRPr="00CA5044" w:rsidRDefault="00BB67CC" w:rsidP="00BB67CC">
      <w:pPr>
        <w:pStyle w:val="ConsPlusNormal"/>
        <w:jc w:val="right"/>
      </w:pPr>
    </w:p>
    <w:p w14:paraId="26BC022E" w14:textId="77777777" w:rsidR="00BB67CC" w:rsidRPr="00CA5044" w:rsidRDefault="00BB67CC" w:rsidP="00BB67CC">
      <w:pPr>
        <w:pStyle w:val="ConsPlusNormal"/>
        <w:ind w:firstLine="540"/>
        <w:jc w:val="both"/>
      </w:pPr>
      <w:r w:rsidRPr="00CA5044">
        <w:t>Банк - ПАО Сбербанк.</w:t>
      </w:r>
    </w:p>
    <w:p w14:paraId="15AC6C1D" w14:textId="77777777" w:rsidR="00BB67CC" w:rsidRPr="00CA5044" w:rsidRDefault="00BB67CC" w:rsidP="00BB67CC">
      <w:pPr>
        <w:pStyle w:val="ConsPlusNormal"/>
        <w:ind w:firstLine="540"/>
        <w:jc w:val="both"/>
      </w:pPr>
    </w:p>
    <w:p w14:paraId="12BC605E" w14:textId="77777777" w:rsidR="00BB67CC" w:rsidRPr="00CA5044" w:rsidRDefault="00BB67CC" w:rsidP="00BB67CC">
      <w:pPr>
        <w:pStyle w:val="ConsPlusNormal"/>
        <w:ind w:firstLine="540"/>
        <w:jc w:val="both"/>
      </w:pPr>
      <w:r w:rsidRPr="00CA5044">
        <w:t>Вероятность дефолта (Probability of default, PD) - вероятность наступления дефолта Контрагента в течение одного года с даты утверждения/актуализации рейтинга.</w:t>
      </w:r>
    </w:p>
    <w:p w14:paraId="5FC9A2BB" w14:textId="77777777" w:rsidR="00BB67CC" w:rsidRPr="00CA5044" w:rsidRDefault="00BB67CC" w:rsidP="00BB67CC">
      <w:pPr>
        <w:pStyle w:val="ConsPlusNormal"/>
        <w:ind w:firstLine="540"/>
        <w:jc w:val="both"/>
      </w:pPr>
    </w:p>
    <w:p w14:paraId="5574BCB2" w14:textId="357BCAA2" w:rsidR="00BB67CC" w:rsidRPr="00CA5044" w:rsidRDefault="00BB67CC" w:rsidP="00BB67CC">
      <w:pPr>
        <w:pStyle w:val="ConsPlusNormal"/>
        <w:ind w:firstLine="540"/>
        <w:jc w:val="both"/>
      </w:pPr>
      <w:r w:rsidRPr="00CA5044">
        <w:t xml:space="preserve">Дефолт - понятие дефолта определяется согласно действующей редакции </w:t>
      </w:r>
      <w:r w:rsidR="00EF5247" w:rsidRPr="00CA5044">
        <w:t>Сборника методик определения дефолта для внутренней оценки кредитного риска в ПАО Сбербанк от 13.07.2021 N 3437-4</w:t>
      </w:r>
      <w:r w:rsidRPr="00CA5044">
        <w:t>.</w:t>
      </w:r>
    </w:p>
    <w:p w14:paraId="7A77CD8E" w14:textId="77777777" w:rsidR="00BB67CC" w:rsidRPr="00CA5044" w:rsidRDefault="00BB67CC" w:rsidP="00BB67CC">
      <w:pPr>
        <w:pStyle w:val="ConsPlusNormal"/>
        <w:ind w:firstLine="540"/>
        <w:jc w:val="both"/>
      </w:pPr>
    </w:p>
    <w:p w14:paraId="6115B912" w14:textId="77777777" w:rsidR="00BB67CC" w:rsidRPr="00CA5044" w:rsidRDefault="00BB67CC" w:rsidP="00BB67CC">
      <w:pPr>
        <w:pStyle w:val="ConsPlusNormal"/>
        <w:ind w:firstLine="540"/>
        <w:jc w:val="both"/>
      </w:pPr>
      <w:r w:rsidRPr="00CA5044">
        <w:t>Контрагент - одна из сторон договора, к которой у Банка имеется или может возникнуть в дальнейшем согласно условиям договора кредитное требование;</w:t>
      </w:r>
    </w:p>
    <w:p w14:paraId="1969C461" w14:textId="77777777" w:rsidR="00BB67CC" w:rsidRPr="00CA5044" w:rsidRDefault="00BB67CC" w:rsidP="00BB67CC">
      <w:pPr>
        <w:pStyle w:val="ConsPlusNormal"/>
        <w:ind w:firstLine="540"/>
        <w:jc w:val="both"/>
      </w:pPr>
    </w:p>
    <w:p w14:paraId="099F72BE" w14:textId="5E413E16" w:rsidR="00595338" w:rsidRPr="00CA5044" w:rsidRDefault="00595338">
      <w:pPr>
        <w:rPr>
          <w:rFonts w:ascii="Times New Roman" w:eastAsiaTheme="minorEastAsia" w:hAnsi="Times New Roman" w:cs="Times New Roman"/>
          <w:sz w:val="24"/>
          <w:szCs w:val="24"/>
          <w:lang w:eastAsia="ru-RU"/>
        </w:rPr>
      </w:pPr>
      <w:r w:rsidRPr="00CA5044">
        <w:rPr>
          <w:rFonts w:ascii="Times New Roman" w:hAnsi="Times New Roman" w:cs="Times New Roman"/>
        </w:rPr>
        <w:br w:type="page"/>
      </w:r>
    </w:p>
    <w:p w14:paraId="2477502B" w14:textId="77777777" w:rsidR="00BB67CC" w:rsidRPr="00CA5044" w:rsidRDefault="00BB67CC" w:rsidP="00BB67CC">
      <w:pPr>
        <w:pStyle w:val="ConsPlusNormal"/>
        <w:ind w:firstLine="540"/>
        <w:jc w:val="both"/>
      </w:pPr>
    </w:p>
    <w:p w14:paraId="12E8C0E6" w14:textId="1F743166" w:rsidR="002A4240" w:rsidRPr="005C1AD4" w:rsidRDefault="00BB67CC" w:rsidP="005C1AD4">
      <w:pPr>
        <w:pStyle w:val="ConsPlusNormal"/>
        <w:jc w:val="right"/>
        <w:outlineLvl w:val="0"/>
        <w:rPr>
          <w:b/>
        </w:rPr>
      </w:pPr>
      <w:bookmarkStart w:id="14" w:name="_Toc130986307"/>
      <w:r w:rsidRPr="004F48AB">
        <w:rPr>
          <w:b/>
        </w:rPr>
        <w:t>Приложение 2</w:t>
      </w:r>
      <w:r w:rsidR="00D06D37" w:rsidRPr="004F48AB">
        <w:rPr>
          <w:b/>
        </w:rPr>
        <w:t xml:space="preserve">. </w:t>
      </w:r>
      <w:r w:rsidR="00D06D37" w:rsidRPr="005C1AD4">
        <w:t>Перечень сокращений</w:t>
      </w:r>
      <w:bookmarkEnd w:id="14"/>
    </w:p>
    <w:p w14:paraId="063CFE5E" w14:textId="77777777" w:rsidR="00BB67CC" w:rsidRPr="00CA5044" w:rsidRDefault="00BB67CC" w:rsidP="00BB67CC">
      <w:pPr>
        <w:pStyle w:val="ConsPlusNormal"/>
        <w:ind w:firstLine="540"/>
        <w:jc w:val="both"/>
      </w:pPr>
    </w:p>
    <w:p w14:paraId="6CF70236" w14:textId="1719AAC6" w:rsidR="00BB67CC" w:rsidRPr="00CA5044" w:rsidRDefault="000438C2" w:rsidP="00BB67CC">
      <w:pPr>
        <w:pStyle w:val="ConsPlusNormal"/>
        <w:ind w:firstLine="540"/>
        <w:jc w:val="both"/>
      </w:pPr>
      <w:r w:rsidRPr="00CA5044">
        <w:rPr>
          <w:lang w:val="en-US"/>
        </w:rPr>
        <w:t>S</w:t>
      </w:r>
      <w:r w:rsidRPr="00CA5044">
        <w:t>&amp;</w:t>
      </w:r>
      <w:r w:rsidRPr="00CA5044">
        <w:rPr>
          <w:lang w:val="en-US"/>
        </w:rPr>
        <w:t>P</w:t>
      </w:r>
      <w:r w:rsidRPr="00CA5044">
        <w:t xml:space="preserve"> - </w:t>
      </w:r>
      <w:r w:rsidRPr="00CA5044">
        <w:rPr>
          <w:lang w:val="en-US"/>
        </w:rPr>
        <w:t>Stan</w:t>
      </w:r>
      <w:r w:rsidR="00BB67CC" w:rsidRPr="00CA5044">
        <w:rPr>
          <w:lang w:val="en-US"/>
        </w:rPr>
        <w:t>dard</w:t>
      </w:r>
      <w:r w:rsidR="00BB67CC" w:rsidRPr="00CA5044">
        <w:t xml:space="preserve"> &amp; </w:t>
      </w:r>
      <w:r w:rsidR="00BB67CC" w:rsidRPr="00CA5044">
        <w:rPr>
          <w:lang w:val="en-US"/>
        </w:rPr>
        <w:t>Poor</w:t>
      </w:r>
      <w:r w:rsidR="00BB67CC" w:rsidRPr="00CA5044">
        <w:t>'</w:t>
      </w:r>
      <w:r w:rsidR="00BB67CC" w:rsidRPr="00CA5044">
        <w:rPr>
          <w:lang w:val="en-US"/>
        </w:rPr>
        <w:t>s</w:t>
      </w:r>
      <w:r w:rsidR="00BB67CC" w:rsidRPr="00CA5044">
        <w:t xml:space="preserve"> </w:t>
      </w:r>
      <w:r w:rsidR="00BB67CC" w:rsidRPr="00CA5044">
        <w:rPr>
          <w:lang w:val="en-US"/>
        </w:rPr>
        <w:t>Financial</w:t>
      </w:r>
      <w:r w:rsidR="00BB67CC" w:rsidRPr="00CA5044">
        <w:t xml:space="preserve"> </w:t>
      </w:r>
      <w:r w:rsidR="00BB67CC" w:rsidRPr="00CA5044">
        <w:rPr>
          <w:lang w:val="en-US"/>
        </w:rPr>
        <w:t>services</w:t>
      </w:r>
      <w:r w:rsidR="00BB67CC" w:rsidRPr="00CA5044">
        <w:t xml:space="preserve"> </w:t>
      </w:r>
      <w:r w:rsidR="00BB67CC" w:rsidRPr="00CA5044">
        <w:rPr>
          <w:lang w:val="en-US"/>
        </w:rPr>
        <w:t>LLC</w:t>
      </w:r>
      <w:r w:rsidR="00BB67CC" w:rsidRPr="00CA5044">
        <w:t>, рейтинговое агентство</w:t>
      </w:r>
    </w:p>
    <w:p w14:paraId="5B1CB5F2" w14:textId="77777777" w:rsidR="002A4240" w:rsidRPr="00CA5044" w:rsidRDefault="002A4240" w:rsidP="00BB67CC">
      <w:pPr>
        <w:pStyle w:val="ConsPlusNormal"/>
        <w:ind w:firstLine="540"/>
        <w:jc w:val="both"/>
      </w:pPr>
    </w:p>
    <w:p w14:paraId="777CE724" w14:textId="77777777" w:rsidR="002A4240" w:rsidRPr="00CA5044" w:rsidRDefault="002A4240" w:rsidP="00BB67CC">
      <w:pPr>
        <w:pStyle w:val="ConsPlusNormal"/>
        <w:ind w:firstLine="540"/>
        <w:jc w:val="both"/>
      </w:pPr>
      <w:r w:rsidRPr="00CA5044">
        <w:t>НРА – национальное рейтинговое агентств</w:t>
      </w:r>
    </w:p>
    <w:p w14:paraId="0DBC554E" w14:textId="77777777" w:rsidR="002A4240" w:rsidRPr="00CA5044" w:rsidRDefault="002A4240" w:rsidP="00BB67CC">
      <w:pPr>
        <w:pStyle w:val="ConsPlusNormal"/>
        <w:ind w:firstLine="540"/>
        <w:jc w:val="both"/>
      </w:pPr>
    </w:p>
    <w:p w14:paraId="0D214351" w14:textId="77777777" w:rsidR="002A4240" w:rsidRPr="00CA5044" w:rsidRDefault="002A4240" w:rsidP="002A4240">
      <w:pPr>
        <w:pStyle w:val="ConsPlusNormal"/>
        <w:ind w:firstLine="540"/>
        <w:jc w:val="both"/>
      </w:pPr>
      <w:r w:rsidRPr="00CA5044">
        <w:t>МРА – международное рейтинговое агентств</w:t>
      </w:r>
    </w:p>
    <w:p w14:paraId="502033D2" w14:textId="77777777" w:rsidR="00BB67CC" w:rsidRPr="00CA5044" w:rsidRDefault="00BB67CC" w:rsidP="00BB67CC">
      <w:pPr>
        <w:pStyle w:val="ConsPlusNormal"/>
        <w:spacing w:before="240"/>
        <w:ind w:firstLine="540"/>
        <w:jc w:val="both"/>
        <w:rPr>
          <w:lang w:val="en-US"/>
        </w:rPr>
      </w:pPr>
      <w:r w:rsidRPr="00CA5044">
        <w:rPr>
          <w:lang w:val="en-US"/>
        </w:rPr>
        <w:t>BIS - Bank for International Settlement</w:t>
      </w:r>
    </w:p>
    <w:p w14:paraId="7E70DE5F" w14:textId="77777777" w:rsidR="00BB67CC" w:rsidRPr="00CA5044" w:rsidRDefault="00BB67CC" w:rsidP="00BB67CC">
      <w:pPr>
        <w:pStyle w:val="ConsPlusNormal"/>
        <w:spacing w:before="240"/>
        <w:ind w:firstLine="540"/>
        <w:jc w:val="both"/>
        <w:rPr>
          <w:lang w:val="en-US"/>
        </w:rPr>
      </w:pPr>
      <w:r w:rsidRPr="00CA5044">
        <w:rPr>
          <w:lang w:val="en-US"/>
        </w:rPr>
        <w:t xml:space="preserve">DR - </w:t>
      </w:r>
      <w:r w:rsidRPr="00CA5044">
        <w:t>наблюдаемый</w:t>
      </w:r>
      <w:r w:rsidRPr="00CA5044">
        <w:rPr>
          <w:lang w:val="en-US"/>
        </w:rPr>
        <w:t xml:space="preserve"> </w:t>
      </w:r>
      <w:r w:rsidRPr="00CA5044">
        <w:t>уровень</w:t>
      </w:r>
      <w:r w:rsidRPr="00CA5044">
        <w:rPr>
          <w:lang w:val="en-US"/>
        </w:rPr>
        <w:t xml:space="preserve"> </w:t>
      </w:r>
      <w:r w:rsidRPr="00CA5044">
        <w:t>дефолта</w:t>
      </w:r>
    </w:p>
    <w:p w14:paraId="4B0FCF9B" w14:textId="77777777" w:rsidR="00BB67CC" w:rsidRPr="00CA5044" w:rsidRDefault="00BB67CC" w:rsidP="00BB67CC">
      <w:pPr>
        <w:pStyle w:val="ConsPlusNormal"/>
        <w:spacing w:before="240"/>
        <w:ind w:firstLine="540"/>
        <w:jc w:val="both"/>
      </w:pPr>
      <w:r w:rsidRPr="00CA5044">
        <w:t>PD - вероятность дефолта</w:t>
      </w:r>
    </w:p>
    <w:p w14:paraId="389C5922" w14:textId="77777777" w:rsidR="00BB67CC" w:rsidRPr="00CA5044" w:rsidRDefault="00BB67CC" w:rsidP="00BB67CC">
      <w:pPr>
        <w:pStyle w:val="ConsPlusNormal"/>
        <w:spacing w:before="240"/>
        <w:ind w:firstLine="540"/>
        <w:jc w:val="both"/>
      </w:pPr>
      <w:r w:rsidRPr="00CA5044">
        <w:t>EAD - стоимость под риском, общие кредитные потери в момент дефолта</w:t>
      </w:r>
    </w:p>
    <w:p w14:paraId="61142F70" w14:textId="77777777" w:rsidR="00BB67CC" w:rsidRPr="00CA5044" w:rsidRDefault="00BB67CC" w:rsidP="00BB67CC">
      <w:pPr>
        <w:pStyle w:val="ConsPlusNormal"/>
        <w:spacing w:before="240"/>
        <w:ind w:firstLine="540"/>
        <w:jc w:val="both"/>
      </w:pPr>
      <w:r w:rsidRPr="00CA5044">
        <w:t>LGD - уровень потерь при дефолте, общая ожидаемая сумма убытка в случае дефолта контрагента, выраженная как потери в случае дефолта, поделенные на общее требование на момент дефолта.</w:t>
      </w:r>
    </w:p>
    <w:p w14:paraId="3575B1D0" w14:textId="7469B53A" w:rsidR="00BB67CC" w:rsidRPr="00CA5044" w:rsidRDefault="00595338" w:rsidP="00F47E29">
      <w:pPr>
        <w:rPr>
          <w:rFonts w:ascii="Times New Roman" w:hAnsi="Times New Roman" w:cs="Times New Roman"/>
        </w:rPr>
      </w:pPr>
      <w:r w:rsidRPr="00CA5044">
        <w:rPr>
          <w:rFonts w:ascii="Times New Roman" w:hAnsi="Times New Roman" w:cs="Times New Roman"/>
        </w:rPr>
        <w:br w:type="page"/>
      </w:r>
    </w:p>
    <w:p w14:paraId="0CAD8002" w14:textId="0D342C63" w:rsidR="00BB67CC" w:rsidRPr="004F48AB" w:rsidRDefault="00BB67CC" w:rsidP="00BB67CC">
      <w:pPr>
        <w:pStyle w:val="ConsPlusNormal"/>
        <w:jc w:val="right"/>
        <w:outlineLvl w:val="0"/>
      </w:pPr>
      <w:bookmarkStart w:id="15" w:name="_Toc130986308"/>
      <w:r w:rsidRPr="004F48AB">
        <w:rPr>
          <w:b/>
        </w:rPr>
        <w:lastRenderedPageBreak/>
        <w:t>Приложение 3</w:t>
      </w:r>
      <w:r w:rsidR="00D06D37" w:rsidRPr="004F48AB">
        <w:t>. Внутренняя рейтинговая шкала Банка</w:t>
      </w:r>
      <w:bookmarkEnd w:id="15"/>
      <w:r w:rsidR="00D06D37" w:rsidRPr="004F48AB">
        <w:t xml:space="preserve"> </w:t>
      </w:r>
    </w:p>
    <w:p w14:paraId="77149747" w14:textId="77777777" w:rsidR="00BB67CC" w:rsidRPr="00CA5044" w:rsidRDefault="00BB67CC" w:rsidP="00BB67CC">
      <w:pPr>
        <w:pStyle w:val="ConsPlusNormal"/>
        <w:jc w:val="right"/>
      </w:pPr>
    </w:p>
    <w:p w14:paraId="4F17002D" w14:textId="77777777" w:rsidR="00BB67CC" w:rsidRPr="00CA5044" w:rsidRDefault="00BB67CC" w:rsidP="00BB67CC">
      <w:pPr>
        <w:pStyle w:val="ConsPlusNormal"/>
        <w:ind w:firstLine="540"/>
        <w:jc w:val="both"/>
      </w:pPr>
    </w:p>
    <w:tbl>
      <w:tblPr>
        <w:tblW w:w="0" w:type="auto"/>
        <w:jc w:val="center"/>
        <w:tblLayout w:type="fixed"/>
        <w:tblCellMar>
          <w:top w:w="102" w:type="dxa"/>
          <w:left w:w="62" w:type="dxa"/>
          <w:bottom w:w="102" w:type="dxa"/>
          <w:right w:w="62" w:type="dxa"/>
        </w:tblCellMar>
        <w:tblLook w:val="0000" w:firstRow="0" w:lastRow="0" w:firstColumn="0" w:lastColumn="0" w:noHBand="0" w:noVBand="0"/>
      </w:tblPr>
      <w:tblGrid>
        <w:gridCol w:w="1157"/>
        <w:gridCol w:w="2666"/>
        <w:gridCol w:w="2268"/>
        <w:gridCol w:w="1984"/>
      </w:tblGrid>
      <w:tr w:rsidR="00BB67CC" w:rsidRPr="004F48AB" w14:paraId="467B070A" w14:textId="77777777" w:rsidTr="00B27D4B">
        <w:trPr>
          <w:trHeight w:val="203"/>
          <w:jc w:val="center"/>
        </w:trPr>
        <w:tc>
          <w:tcPr>
            <w:tcW w:w="1157" w:type="dxa"/>
            <w:tcBorders>
              <w:top w:val="single" w:sz="4" w:space="0" w:color="auto"/>
              <w:left w:val="single" w:sz="4" w:space="0" w:color="auto"/>
              <w:bottom w:val="single" w:sz="4" w:space="0" w:color="auto"/>
              <w:right w:val="single" w:sz="4" w:space="0" w:color="auto"/>
            </w:tcBorders>
          </w:tcPr>
          <w:p w14:paraId="406E9AE2" w14:textId="77777777" w:rsidR="00BB67CC" w:rsidRPr="004F48AB" w:rsidRDefault="00BB67CC" w:rsidP="004F48AB">
            <w:pPr>
              <w:pStyle w:val="ConsPlusNormal"/>
              <w:jc w:val="center"/>
              <w:rPr>
                <w:sz w:val="22"/>
                <w:szCs w:val="22"/>
              </w:rPr>
            </w:pPr>
            <w:r w:rsidRPr="004F48AB">
              <w:rPr>
                <w:sz w:val="22"/>
                <w:szCs w:val="22"/>
              </w:rPr>
              <w:t>Рейтинг</w:t>
            </w:r>
          </w:p>
        </w:tc>
        <w:tc>
          <w:tcPr>
            <w:tcW w:w="2666" w:type="dxa"/>
            <w:tcBorders>
              <w:top w:val="single" w:sz="4" w:space="0" w:color="auto"/>
              <w:bottom w:val="single" w:sz="4" w:space="0" w:color="auto"/>
              <w:right w:val="single" w:sz="4" w:space="0" w:color="auto"/>
            </w:tcBorders>
          </w:tcPr>
          <w:p w14:paraId="6E38B673" w14:textId="77777777" w:rsidR="00BB67CC" w:rsidRPr="004F48AB" w:rsidRDefault="00BB67CC" w:rsidP="004F48AB">
            <w:pPr>
              <w:pStyle w:val="ConsPlusNormal"/>
              <w:jc w:val="center"/>
              <w:rPr>
                <w:sz w:val="22"/>
                <w:szCs w:val="22"/>
              </w:rPr>
            </w:pPr>
            <w:r w:rsidRPr="004F48AB">
              <w:rPr>
                <w:sz w:val="22"/>
                <w:szCs w:val="22"/>
              </w:rPr>
              <w:t>Соответствующее PD</w:t>
            </w:r>
          </w:p>
        </w:tc>
        <w:tc>
          <w:tcPr>
            <w:tcW w:w="2268" w:type="dxa"/>
            <w:tcBorders>
              <w:top w:val="single" w:sz="4" w:space="0" w:color="auto"/>
              <w:left w:val="single" w:sz="4" w:space="0" w:color="auto"/>
              <w:bottom w:val="single" w:sz="4" w:space="0" w:color="auto"/>
              <w:right w:val="single" w:sz="4" w:space="0" w:color="auto"/>
            </w:tcBorders>
          </w:tcPr>
          <w:p w14:paraId="10BC5EA1" w14:textId="77777777" w:rsidR="00BB67CC" w:rsidRPr="004F48AB" w:rsidRDefault="00BB67CC" w:rsidP="004F48AB">
            <w:pPr>
              <w:pStyle w:val="ConsPlusNormal"/>
              <w:jc w:val="center"/>
              <w:rPr>
                <w:sz w:val="22"/>
                <w:szCs w:val="22"/>
              </w:rPr>
            </w:pPr>
            <w:r w:rsidRPr="004F48AB">
              <w:rPr>
                <w:sz w:val="22"/>
                <w:szCs w:val="22"/>
              </w:rPr>
              <w:t>Нижний предел</w:t>
            </w:r>
          </w:p>
        </w:tc>
        <w:tc>
          <w:tcPr>
            <w:tcW w:w="1984" w:type="dxa"/>
            <w:tcBorders>
              <w:top w:val="single" w:sz="4" w:space="0" w:color="auto"/>
              <w:left w:val="single" w:sz="4" w:space="0" w:color="auto"/>
              <w:bottom w:val="single" w:sz="4" w:space="0" w:color="auto"/>
              <w:right w:val="single" w:sz="4" w:space="0" w:color="auto"/>
            </w:tcBorders>
          </w:tcPr>
          <w:p w14:paraId="2586FBEA" w14:textId="77777777" w:rsidR="00BB67CC" w:rsidRPr="004F48AB" w:rsidRDefault="00BB67CC" w:rsidP="004F48AB">
            <w:pPr>
              <w:pStyle w:val="ConsPlusNormal"/>
              <w:jc w:val="center"/>
              <w:rPr>
                <w:sz w:val="22"/>
                <w:szCs w:val="22"/>
              </w:rPr>
            </w:pPr>
            <w:r w:rsidRPr="004F48AB">
              <w:rPr>
                <w:sz w:val="22"/>
                <w:szCs w:val="22"/>
              </w:rPr>
              <w:t>Верхний предел</w:t>
            </w:r>
          </w:p>
        </w:tc>
      </w:tr>
      <w:tr w:rsidR="00BB67CC" w:rsidRPr="004F48AB" w14:paraId="0F18590A" w14:textId="77777777" w:rsidTr="004F48AB">
        <w:trPr>
          <w:trHeight w:val="118"/>
          <w:jc w:val="center"/>
        </w:trPr>
        <w:tc>
          <w:tcPr>
            <w:tcW w:w="1157" w:type="dxa"/>
            <w:tcBorders>
              <w:top w:val="single" w:sz="4" w:space="0" w:color="auto"/>
              <w:left w:val="single" w:sz="4" w:space="0" w:color="auto"/>
              <w:bottom w:val="single" w:sz="4" w:space="0" w:color="auto"/>
              <w:right w:val="single" w:sz="4" w:space="0" w:color="auto"/>
            </w:tcBorders>
            <w:vAlign w:val="center"/>
          </w:tcPr>
          <w:p w14:paraId="78C9EBF6" w14:textId="77777777" w:rsidR="00BB67CC" w:rsidRPr="004F48AB" w:rsidRDefault="00BB67CC" w:rsidP="004F48AB">
            <w:pPr>
              <w:pStyle w:val="ConsPlusNormal"/>
              <w:jc w:val="center"/>
              <w:rPr>
                <w:sz w:val="22"/>
                <w:szCs w:val="22"/>
              </w:rPr>
            </w:pPr>
            <w:r w:rsidRPr="004F48AB">
              <w:rPr>
                <w:sz w:val="22"/>
                <w:szCs w:val="22"/>
              </w:rPr>
              <w:t>1</w:t>
            </w:r>
          </w:p>
        </w:tc>
        <w:tc>
          <w:tcPr>
            <w:tcW w:w="2666" w:type="dxa"/>
            <w:tcBorders>
              <w:top w:val="single" w:sz="4" w:space="0" w:color="auto"/>
              <w:bottom w:val="single" w:sz="4" w:space="0" w:color="auto"/>
              <w:right w:val="single" w:sz="4" w:space="0" w:color="auto"/>
            </w:tcBorders>
          </w:tcPr>
          <w:p w14:paraId="756E3AB2" w14:textId="77777777" w:rsidR="00BB67CC" w:rsidRPr="004F48AB" w:rsidRDefault="00BB67CC" w:rsidP="004F48AB">
            <w:pPr>
              <w:pStyle w:val="ConsPlusNormal"/>
              <w:jc w:val="center"/>
              <w:rPr>
                <w:sz w:val="22"/>
                <w:szCs w:val="22"/>
              </w:rPr>
            </w:pPr>
            <w:r w:rsidRPr="004F48AB">
              <w:rPr>
                <w:sz w:val="22"/>
                <w:szCs w:val="22"/>
              </w:rPr>
              <w:t>0.020%</w:t>
            </w:r>
          </w:p>
        </w:tc>
        <w:tc>
          <w:tcPr>
            <w:tcW w:w="2268" w:type="dxa"/>
            <w:tcBorders>
              <w:top w:val="single" w:sz="4" w:space="0" w:color="auto"/>
              <w:left w:val="single" w:sz="4" w:space="0" w:color="auto"/>
              <w:bottom w:val="single" w:sz="4" w:space="0" w:color="auto"/>
              <w:right w:val="single" w:sz="4" w:space="0" w:color="auto"/>
            </w:tcBorders>
            <w:vAlign w:val="center"/>
          </w:tcPr>
          <w:p w14:paraId="20CEA219" w14:textId="77777777" w:rsidR="00BB67CC" w:rsidRPr="004F48AB" w:rsidRDefault="00BB67CC" w:rsidP="004F48AB">
            <w:pPr>
              <w:pStyle w:val="ConsPlusNormal"/>
              <w:jc w:val="center"/>
              <w:rPr>
                <w:sz w:val="22"/>
                <w:szCs w:val="22"/>
              </w:rPr>
            </w:pPr>
            <w:r w:rsidRPr="004F48AB">
              <w:rPr>
                <w:sz w:val="22"/>
                <w:szCs w:val="22"/>
              </w:rPr>
              <w:t>0.000%</w:t>
            </w:r>
          </w:p>
        </w:tc>
        <w:tc>
          <w:tcPr>
            <w:tcW w:w="1984" w:type="dxa"/>
            <w:tcBorders>
              <w:top w:val="single" w:sz="4" w:space="0" w:color="auto"/>
              <w:left w:val="single" w:sz="4" w:space="0" w:color="auto"/>
              <w:bottom w:val="single" w:sz="4" w:space="0" w:color="auto"/>
              <w:right w:val="single" w:sz="4" w:space="0" w:color="auto"/>
            </w:tcBorders>
            <w:vAlign w:val="center"/>
          </w:tcPr>
          <w:p w14:paraId="322D4E0F" w14:textId="77777777" w:rsidR="00BB67CC" w:rsidRPr="004F48AB" w:rsidRDefault="00BB67CC" w:rsidP="004F48AB">
            <w:pPr>
              <w:pStyle w:val="ConsPlusNormal"/>
              <w:jc w:val="center"/>
              <w:rPr>
                <w:sz w:val="22"/>
                <w:szCs w:val="22"/>
              </w:rPr>
            </w:pPr>
            <w:r w:rsidRPr="004F48AB">
              <w:rPr>
                <w:sz w:val="22"/>
                <w:szCs w:val="22"/>
              </w:rPr>
              <w:t>0.032%</w:t>
            </w:r>
          </w:p>
        </w:tc>
      </w:tr>
      <w:tr w:rsidR="00BB67CC" w:rsidRPr="004F48AB" w14:paraId="385DB54D" w14:textId="77777777" w:rsidTr="004F48AB">
        <w:trPr>
          <w:trHeight w:val="13"/>
          <w:jc w:val="center"/>
        </w:trPr>
        <w:tc>
          <w:tcPr>
            <w:tcW w:w="1157" w:type="dxa"/>
            <w:tcBorders>
              <w:top w:val="single" w:sz="4" w:space="0" w:color="auto"/>
              <w:left w:val="single" w:sz="4" w:space="0" w:color="auto"/>
              <w:bottom w:val="single" w:sz="4" w:space="0" w:color="auto"/>
              <w:right w:val="single" w:sz="4" w:space="0" w:color="auto"/>
            </w:tcBorders>
            <w:vAlign w:val="center"/>
          </w:tcPr>
          <w:p w14:paraId="341C81F7" w14:textId="77777777" w:rsidR="00BB67CC" w:rsidRPr="004F48AB" w:rsidRDefault="00BB67CC" w:rsidP="004F48AB">
            <w:pPr>
              <w:pStyle w:val="ConsPlusNormal"/>
              <w:jc w:val="center"/>
              <w:rPr>
                <w:sz w:val="22"/>
                <w:szCs w:val="22"/>
              </w:rPr>
            </w:pPr>
            <w:r w:rsidRPr="004F48AB">
              <w:rPr>
                <w:sz w:val="22"/>
                <w:szCs w:val="22"/>
              </w:rPr>
              <w:t>2</w:t>
            </w:r>
          </w:p>
        </w:tc>
        <w:tc>
          <w:tcPr>
            <w:tcW w:w="2666" w:type="dxa"/>
            <w:tcBorders>
              <w:top w:val="single" w:sz="4" w:space="0" w:color="auto"/>
              <w:bottom w:val="single" w:sz="4" w:space="0" w:color="auto"/>
              <w:right w:val="single" w:sz="4" w:space="0" w:color="auto"/>
            </w:tcBorders>
          </w:tcPr>
          <w:p w14:paraId="44B2B673" w14:textId="77777777" w:rsidR="00BB67CC" w:rsidRPr="004F48AB" w:rsidRDefault="00BB67CC" w:rsidP="004F48AB">
            <w:pPr>
              <w:pStyle w:val="ConsPlusNormal"/>
              <w:jc w:val="center"/>
              <w:rPr>
                <w:sz w:val="22"/>
                <w:szCs w:val="22"/>
              </w:rPr>
            </w:pPr>
            <w:r w:rsidRPr="004F48AB">
              <w:rPr>
                <w:sz w:val="22"/>
                <w:szCs w:val="22"/>
              </w:rPr>
              <w:t>0.037%</w:t>
            </w:r>
          </w:p>
        </w:tc>
        <w:tc>
          <w:tcPr>
            <w:tcW w:w="2268" w:type="dxa"/>
            <w:tcBorders>
              <w:top w:val="single" w:sz="4" w:space="0" w:color="auto"/>
              <w:left w:val="single" w:sz="4" w:space="0" w:color="auto"/>
              <w:bottom w:val="single" w:sz="4" w:space="0" w:color="auto"/>
              <w:right w:val="single" w:sz="4" w:space="0" w:color="auto"/>
            </w:tcBorders>
            <w:vAlign w:val="center"/>
          </w:tcPr>
          <w:p w14:paraId="170E2BD4" w14:textId="77777777" w:rsidR="00BB67CC" w:rsidRPr="004F48AB" w:rsidRDefault="00BB67CC" w:rsidP="004F48AB">
            <w:pPr>
              <w:pStyle w:val="ConsPlusNormal"/>
              <w:jc w:val="center"/>
              <w:rPr>
                <w:sz w:val="22"/>
                <w:szCs w:val="22"/>
              </w:rPr>
            </w:pPr>
            <w:r w:rsidRPr="004F48AB">
              <w:rPr>
                <w:sz w:val="22"/>
                <w:szCs w:val="22"/>
              </w:rPr>
              <w:t>0.032%</w:t>
            </w:r>
          </w:p>
        </w:tc>
        <w:tc>
          <w:tcPr>
            <w:tcW w:w="1984" w:type="dxa"/>
            <w:tcBorders>
              <w:top w:val="single" w:sz="4" w:space="0" w:color="auto"/>
              <w:left w:val="single" w:sz="4" w:space="0" w:color="auto"/>
              <w:bottom w:val="single" w:sz="4" w:space="0" w:color="auto"/>
              <w:right w:val="single" w:sz="4" w:space="0" w:color="auto"/>
            </w:tcBorders>
            <w:vAlign w:val="center"/>
          </w:tcPr>
          <w:p w14:paraId="15B41386" w14:textId="77777777" w:rsidR="00BB67CC" w:rsidRPr="004F48AB" w:rsidRDefault="00BB67CC" w:rsidP="004F48AB">
            <w:pPr>
              <w:pStyle w:val="ConsPlusNormal"/>
              <w:jc w:val="center"/>
              <w:rPr>
                <w:sz w:val="22"/>
                <w:szCs w:val="22"/>
              </w:rPr>
            </w:pPr>
            <w:r w:rsidRPr="004F48AB">
              <w:rPr>
                <w:sz w:val="22"/>
                <w:szCs w:val="22"/>
              </w:rPr>
              <w:t>0.044%</w:t>
            </w:r>
          </w:p>
        </w:tc>
      </w:tr>
      <w:tr w:rsidR="00BB67CC" w:rsidRPr="004F48AB" w14:paraId="2CF05568"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7E011898" w14:textId="77777777" w:rsidR="00BB67CC" w:rsidRPr="004F48AB" w:rsidRDefault="00BB67CC" w:rsidP="004F48AB">
            <w:pPr>
              <w:pStyle w:val="ConsPlusNormal"/>
              <w:jc w:val="center"/>
              <w:rPr>
                <w:sz w:val="22"/>
                <w:szCs w:val="22"/>
              </w:rPr>
            </w:pPr>
            <w:r w:rsidRPr="004F48AB">
              <w:rPr>
                <w:sz w:val="22"/>
                <w:szCs w:val="22"/>
              </w:rPr>
              <w:t>3</w:t>
            </w:r>
          </w:p>
        </w:tc>
        <w:tc>
          <w:tcPr>
            <w:tcW w:w="2666" w:type="dxa"/>
            <w:tcBorders>
              <w:top w:val="single" w:sz="4" w:space="0" w:color="auto"/>
              <w:bottom w:val="single" w:sz="4" w:space="0" w:color="auto"/>
              <w:right w:val="single" w:sz="4" w:space="0" w:color="auto"/>
            </w:tcBorders>
          </w:tcPr>
          <w:p w14:paraId="0B198651" w14:textId="77777777" w:rsidR="00BB67CC" w:rsidRPr="004F48AB" w:rsidRDefault="00BB67CC" w:rsidP="004F48AB">
            <w:pPr>
              <w:pStyle w:val="ConsPlusNormal"/>
              <w:jc w:val="center"/>
              <w:rPr>
                <w:sz w:val="22"/>
                <w:szCs w:val="22"/>
              </w:rPr>
            </w:pPr>
            <w:r w:rsidRPr="004F48AB">
              <w:rPr>
                <w:sz w:val="22"/>
                <w:szCs w:val="22"/>
              </w:rPr>
              <w:t>0.051%</w:t>
            </w:r>
          </w:p>
        </w:tc>
        <w:tc>
          <w:tcPr>
            <w:tcW w:w="2268" w:type="dxa"/>
            <w:tcBorders>
              <w:top w:val="single" w:sz="4" w:space="0" w:color="auto"/>
              <w:left w:val="single" w:sz="4" w:space="0" w:color="auto"/>
              <w:bottom w:val="single" w:sz="4" w:space="0" w:color="auto"/>
              <w:right w:val="single" w:sz="4" w:space="0" w:color="auto"/>
            </w:tcBorders>
            <w:vAlign w:val="center"/>
          </w:tcPr>
          <w:p w14:paraId="6D429815" w14:textId="77777777" w:rsidR="00BB67CC" w:rsidRPr="004F48AB" w:rsidRDefault="00BB67CC" w:rsidP="004F48AB">
            <w:pPr>
              <w:pStyle w:val="ConsPlusNormal"/>
              <w:jc w:val="center"/>
              <w:rPr>
                <w:sz w:val="22"/>
                <w:szCs w:val="22"/>
              </w:rPr>
            </w:pPr>
            <w:r w:rsidRPr="004F48AB">
              <w:rPr>
                <w:sz w:val="22"/>
                <w:szCs w:val="22"/>
              </w:rPr>
              <w:t>0.044%</w:t>
            </w:r>
          </w:p>
        </w:tc>
        <w:tc>
          <w:tcPr>
            <w:tcW w:w="1984" w:type="dxa"/>
            <w:tcBorders>
              <w:top w:val="single" w:sz="4" w:space="0" w:color="auto"/>
              <w:left w:val="single" w:sz="4" w:space="0" w:color="auto"/>
              <w:bottom w:val="single" w:sz="4" w:space="0" w:color="auto"/>
              <w:right w:val="single" w:sz="4" w:space="0" w:color="auto"/>
            </w:tcBorders>
            <w:vAlign w:val="center"/>
          </w:tcPr>
          <w:p w14:paraId="2ED1427C" w14:textId="77777777" w:rsidR="00BB67CC" w:rsidRPr="004F48AB" w:rsidRDefault="00BB67CC" w:rsidP="004F48AB">
            <w:pPr>
              <w:pStyle w:val="ConsPlusNormal"/>
              <w:jc w:val="center"/>
              <w:rPr>
                <w:sz w:val="22"/>
                <w:szCs w:val="22"/>
              </w:rPr>
            </w:pPr>
            <w:r w:rsidRPr="004F48AB">
              <w:rPr>
                <w:sz w:val="22"/>
                <w:szCs w:val="22"/>
              </w:rPr>
              <w:t>0.060%</w:t>
            </w:r>
          </w:p>
        </w:tc>
      </w:tr>
      <w:tr w:rsidR="00BB67CC" w:rsidRPr="004F48AB" w14:paraId="6A61CF7B"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1B093FC4" w14:textId="77777777" w:rsidR="00BB67CC" w:rsidRPr="004F48AB" w:rsidRDefault="00BB67CC" w:rsidP="004F48AB">
            <w:pPr>
              <w:pStyle w:val="ConsPlusNormal"/>
              <w:jc w:val="center"/>
              <w:rPr>
                <w:sz w:val="22"/>
                <w:szCs w:val="22"/>
              </w:rPr>
            </w:pPr>
            <w:r w:rsidRPr="004F48AB">
              <w:rPr>
                <w:sz w:val="22"/>
                <w:szCs w:val="22"/>
              </w:rPr>
              <w:t>4</w:t>
            </w:r>
          </w:p>
        </w:tc>
        <w:tc>
          <w:tcPr>
            <w:tcW w:w="2666" w:type="dxa"/>
            <w:tcBorders>
              <w:top w:val="single" w:sz="4" w:space="0" w:color="auto"/>
              <w:bottom w:val="single" w:sz="4" w:space="0" w:color="auto"/>
              <w:right w:val="single" w:sz="4" w:space="0" w:color="auto"/>
            </w:tcBorders>
          </w:tcPr>
          <w:p w14:paraId="4CDFF288" w14:textId="77777777" w:rsidR="00BB67CC" w:rsidRPr="004F48AB" w:rsidRDefault="00BB67CC" w:rsidP="004F48AB">
            <w:pPr>
              <w:pStyle w:val="ConsPlusNormal"/>
              <w:jc w:val="center"/>
              <w:rPr>
                <w:sz w:val="22"/>
                <w:szCs w:val="22"/>
              </w:rPr>
            </w:pPr>
            <w:r w:rsidRPr="004F48AB">
              <w:rPr>
                <w:sz w:val="22"/>
                <w:szCs w:val="22"/>
              </w:rPr>
              <w:t>0.070%</w:t>
            </w:r>
          </w:p>
        </w:tc>
        <w:tc>
          <w:tcPr>
            <w:tcW w:w="2268" w:type="dxa"/>
            <w:tcBorders>
              <w:top w:val="single" w:sz="4" w:space="0" w:color="auto"/>
              <w:left w:val="single" w:sz="4" w:space="0" w:color="auto"/>
              <w:bottom w:val="single" w:sz="4" w:space="0" w:color="auto"/>
              <w:right w:val="single" w:sz="4" w:space="0" w:color="auto"/>
            </w:tcBorders>
            <w:vAlign w:val="center"/>
          </w:tcPr>
          <w:p w14:paraId="46682B50" w14:textId="77777777" w:rsidR="00BB67CC" w:rsidRPr="004F48AB" w:rsidRDefault="00BB67CC" w:rsidP="004F48AB">
            <w:pPr>
              <w:pStyle w:val="ConsPlusNormal"/>
              <w:jc w:val="center"/>
              <w:rPr>
                <w:sz w:val="22"/>
                <w:szCs w:val="22"/>
              </w:rPr>
            </w:pPr>
            <w:r w:rsidRPr="004F48AB">
              <w:rPr>
                <w:sz w:val="22"/>
                <w:szCs w:val="22"/>
              </w:rPr>
              <w:t>0.060%</w:t>
            </w:r>
          </w:p>
        </w:tc>
        <w:tc>
          <w:tcPr>
            <w:tcW w:w="1984" w:type="dxa"/>
            <w:tcBorders>
              <w:top w:val="single" w:sz="4" w:space="0" w:color="auto"/>
              <w:left w:val="single" w:sz="4" w:space="0" w:color="auto"/>
              <w:bottom w:val="single" w:sz="4" w:space="0" w:color="auto"/>
              <w:right w:val="single" w:sz="4" w:space="0" w:color="auto"/>
            </w:tcBorders>
            <w:vAlign w:val="center"/>
          </w:tcPr>
          <w:p w14:paraId="25528916" w14:textId="77777777" w:rsidR="00BB67CC" w:rsidRPr="004F48AB" w:rsidRDefault="00BB67CC" w:rsidP="004F48AB">
            <w:pPr>
              <w:pStyle w:val="ConsPlusNormal"/>
              <w:jc w:val="center"/>
              <w:rPr>
                <w:sz w:val="22"/>
                <w:szCs w:val="22"/>
              </w:rPr>
            </w:pPr>
            <w:r w:rsidRPr="004F48AB">
              <w:rPr>
                <w:sz w:val="22"/>
                <w:szCs w:val="22"/>
              </w:rPr>
              <w:t>0.083%</w:t>
            </w:r>
          </w:p>
        </w:tc>
      </w:tr>
      <w:tr w:rsidR="00BB67CC" w:rsidRPr="004F48AB" w14:paraId="3A6F6359" w14:textId="77777777" w:rsidTr="00B27D4B">
        <w:trPr>
          <w:trHeight w:val="270"/>
          <w:jc w:val="center"/>
        </w:trPr>
        <w:tc>
          <w:tcPr>
            <w:tcW w:w="1157" w:type="dxa"/>
            <w:tcBorders>
              <w:top w:val="single" w:sz="4" w:space="0" w:color="auto"/>
              <w:left w:val="single" w:sz="4" w:space="0" w:color="auto"/>
              <w:bottom w:val="single" w:sz="4" w:space="0" w:color="auto"/>
              <w:right w:val="single" w:sz="4" w:space="0" w:color="auto"/>
            </w:tcBorders>
            <w:vAlign w:val="center"/>
          </w:tcPr>
          <w:p w14:paraId="45618E41" w14:textId="77777777" w:rsidR="00BB67CC" w:rsidRPr="004F48AB" w:rsidRDefault="00BB67CC" w:rsidP="004F48AB">
            <w:pPr>
              <w:pStyle w:val="ConsPlusNormal"/>
              <w:jc w:val="center"/>
              <w:rPr>
                <w:sz w:val="22"/>
                <w:szCs w:val="22"/>
              </w:rPr>
            </w:pPr>
            <w:r w:rsidRPr="004F48AB">
              <w:rPr>
                <w:sz w:val="22"/>
                <w:szCs w:val="22"/>
              </w:rPr>
              <w:t>5</w:t>
            </w:r>
          </w:p>
        </w:tc>
        <w:tc>
          <w:tcPr>
            <w:tcW w:w="2666" w:type="dxa"/>
            <w:tcBorders>
              <w:top w:val="single" w:sz="4" w:space="0" w:color="auto"/>
              <w:bottom w:val="single" w:sz="4" w:space="0" w:color="auto"/>
              <w:right w:val="single" w:sz="4" w:space="0" w:color="auto"/>
            </w:tcBorders>
          </w:tcPr>
          <w:p w14:paraId="4A9B3505" w14:textId="77777777" w:rsidR="00BB67CC" w:rsidRPr="004F48AB" w:rsidRDefault="00BB67CC" w:rsidP="004F48AB">
            <w:pPr>
              <w:pStyle w:val="ConsPlusNormal"/>
              <w:jc w:val="center"/>
              <w:rPr>
                <w:sz w:val="22"/>
                <w:szCs w:val="22"/>
              </w:rPr>
            </w:pPr>
            <w:r w:rsidRPr="004F48AB">
              <w:rPr>
                <w:sz w:val="22"/>
                <w:szCs w:val="22"/>
              </w:rPr>
              <w:t>0.097%</w:t>
            </w:r>
          </w:p>
        </w:tc>
        <w:tc>
          <w:tcPr>
            <w:tcW w:w="2268" w:type="dxa"/>
            <w:tcBorders>
              <w:top w:val="single" w:sz="4" w:space="0" w:color="auto"/>
              <w:left w:val="single" w:sz="4" w:space="0" w:color="auto"/>
              <w:bottom w:val="single" w:sz="4" w:space="0" w:color="auto"/>
              <w:right w:val="single" w:sz="4" w:space="0" w:color="auto"/>
            </w:tcBorders>
            <w:vAlign w:val="center"/>
          </w:tcPr>
          <w:p w14:paraId="3F4DDFC0" w14:textId="77777777" w:rsidR="00BB67CC" w:rsidRPr="004F48AB" w:rsidRDefault="00BB67CC" w:rsidP="004F48AB">
            <w:pPr>
              <w:pStyle w:val="ConsPlusNormal"/>
              <w:jc w:val="center"/>
              <w:rPr>
                <w:sz w:val="22"/>
                <w:szCs w:val="22"/>
              </w:rPr>
            </w:pPr>
            <w:r w:rsidRPr="004F48AB">
              <w:rPr>
                <w:sz w:val="22"/>
                <w:szCs w:val="22"/>
              </w:rPr>
              <w:t>0.083%</w:t>
            </w:r>
          </w:p>
        </w:tc>
        <w:tc>
          <w:tcPr>
            <w:tcW w:w="1984" w:type="dxa"/>
            <w:tcBorders>
              <w:top w:val="single" w:sz="4" w:space="0" w:color="auto"/>
              <w:left w:val="single" w:sz="4" w:space="0" w:color="auto"/>
              <w:bottom w:val="single" w:sz="4" w:space="0" w:color="auto"/>
              <w:right w:val="single" w:sz="4" w:space="0" w:color="auto"/>
            </w:tcBorders>
            <w:vAlign w:val="center"/>
          </w:tcPr>
          <w:p w14:paraId="298DA7E9" w14:textId="77777777" w:rsidR="00BB67CC" w:rsidRPr="004F48AB" w:rsidRDefault="00BB67CC" w:rsidP="004F48AB">
            <w:pPr>
              <w:pStyle w:val="ConsPlusNormal"/>
              <w:jc w:val="center"/>
              <w:rPr>
                <w:sz w:val="22"/>
                <w:szCs w:val="22"/>
              </w:rPr>
            </w:pPr>
            <w:r w:rsidRPr="004F48AB">
              <w:rPr>
                <w:sz w:val="22"/>
                <w:szCs w:val="22"/>
              </w:rPr>
              <w:t>0.114%</w:t>
            </w:r>
          </w:p>
        </w:tc>
      </w:tr>
      <w:tr w:rsidR="00BB67CC" w:rsidRPr="004F48AB" w14:paraId="3DF6E3F5"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5E430EAB" w14:textId="77777777" w:rsidR="00BB67CC" w:rsidRPr="004F48AB" w:rsidRDefault="00BB67CC" w:rsidP="004F48AB">
            <w:pPr>
              <w:pStyle w:val="ConsPlusNormal"/>
              <w:jc w:val="center"/>
              <w:rPr>
                <w:sz w:val="22"/>
                <w:szCs w:val="22"/>
              </w:rPr>
            </w:pPr>
            <w:r w:rsidRPr="004F48AB">
              <w:rPr>
                <w:sz w:val="22"/>
                <w:szCs w:val="22"/>
              </w:rPr>
              <w:t>6</w:t>
            </w:r>
          </w:p>
        </w:tc>
        <w:tc>
          <w:tcPr>
            <w:tcW w:w="2666" w:type="dxa"/>
            <w:tcBorders>
              <w:top w:val="single" w:sz="4" w:space="0" w:color="auto"/>
              <w:bottom w:val="single" w:sz="4" w:space="0" w:color="auto"/>
              <w:right w:val="single" w:sz="4" w:space="0" w:color="auto"/>
            </w:tcBorders>
          </w:tcPr>
          <w:p w14:paraId="4D969EF2" w14:textId="77777777" w:rsidR="00BB67CC" w:rsidRPr="004F48AB" w:rsidRDefault="00BB67CC" w:rsidP="004F48AB">
            <w:pPr>
              <w:pStyle w:val="ConsPlusNormal"/>
              <w:jc w:val="center"/>
              <w:rPr>
                <w:sz w:val="22"/>
                <w:szCs w:val="22"/>
              </w:rPr>
            </w:pPr>
            <w:r w:rsidRPr="004F48AB">
              <w:rPr>
                <w:sz w:val="22"/>
                <w:szCs w:val="22"/>
              </w:rPr>
              <w:t>0.133%</w:t>
            </w:r>
          </w:p>
        </w:tc>
        <w:tc>
          <w:tcPr>
            <w:tcW w:w="2268" w:type="dxa"/>
            <w:tcBorders>
              <w:top w:val="single" w:sz="4" w:space="0" w:color="auto"/>
              <w:left w:val="single" w:sz="4" w:space="0" w:color="auto"/>
              <w:bottom w:val="single" w:sz="4" w:space="0" w:color="auto"/>
              <w:right w:val="single" w:sz="4" w:space="0" w:color="auto"/>
            </w:tcBorders>
            <w:vAlign w:val="center"/>
          </w:tcPr>
          <w:p w14:paraId="265C882D" w14:textId="77777777" w:rsidR="00BB67CC" w:rsidRPr="004F48AB" w:rsidRDefault="00BB67CC" w:rsidP="004F48AB">
            <w:pPr>
              <w:pStyle w:val="ConsPlusNormal"/>
              <w:jc w:val="center"/>
              <w:rPr>
                <w:sz w:val="22"/>
                <w:szCs w:val="22"/>
              </w:rPr>
            </w:pPr>
            <w:r w:rsidRPr="004F48AB">
              <w:rPr>
                <w:sz w:val="22"/>
                <w:szCs w:val="22"/>
              </w:rPr>
              <w:t>0.114%</w:t>
            </w:r>
          </w:p>
        </w:tc>
        <w:tc>
          <w:tcPr>
            <w:tcW w:w="1984" w:type="dxa"/>
            <w:tcBorders>
              <w:top w:val="single" w:sz="4" w:space="0" w:color="auto"/>
              <w:left w:val="single" w:sz="4" w:space="0" w:color="auto"/>
              <w:bottom w:val="single" w:sz="4" w:space="0" w:color="auto"/>
              <w:right w:val="single" w:sz="4" w:space="0" w:color="auto"/>
            </w:tcBorders>
            <w:vAlign w:val="center"/>
          </w:tcPr>
          <w:p w14:paraId="46E0ED28" w14:textId="77777777" w:rsidR="00BB67CC" w:rsidRPr="004F48AB" w:rsidRDefault="00BB67CC" w:rsidP="004F48AB">
            <w:pPr>
              <w:pStyle w:val="ConsPlusNormal"/>
              <w:jc w:val="center"/>
              <w:rPr>
                <w:sz w:val="22"/>
                <w:szCs w:val="22"/>
              </w:rPr>
            </w:pPr>
            <w:r w:rsidRPr="004F48AB">
              <w:rPr>
                <w:sz w:val="22"/>
                <w:szCs w:val="22"/>
              </w:rPr>
              <w:t>0.156%</w:t>
            </w:r>
          </w:p>
        </w:tc>
      </w:tr>
      <w:tr w:rsidR="00BB67CC" w:rsidRPr="004F48AB" w14:paraId="224C65B4"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43941255" w14:textId="77777777" w:rsidR="00BB67CC" w:rsidRPr="004F48AB" w:rsidRDefault="00BB67CC" w:rsidP="004F48AB">
            <w:pPr>
              <w:pStyle w:val="ConsPlusNormal"/>
              <w:jc w:val="center"/>
              <w:rPr>
                <w:sz w:val="22"/>
                <w:szCs w:val="22"/>
              </w:rPr>
            </w:pPr>
            <w:r w:rsidRPr="004F48AB">
              <w:rPr>
                <w:sz w:val="22"/>
                <w:szCs w:val="22"/>
              </w:rPr>
              <w:t>7</w:t>
            </w:r>
          </w:p>
        </w:tc>
        <w:tc>
          <w:tcPr>
            <w:tcW w:w="2666" w:type="dxa"/>
            <w:tcBorders>
              <w:top w:val="single" w:sz="4" w:space="0" w:color="auto"/>
              <w:bottom w:val="single" w:sz="4" w:space="0" w:color="auto"/>
              <w:right w:val="single" w:sz="4" w:space="0" w:color="auto"/>
            </w:tcBorders>
          </w:tcPr>
          <w:p w14:paraId="22902909" w14:textId="77777777" w:rsidR="00BB67CC" w:rsidRPr="004F48AB" w:rsidRDefault="00BB67CC" w:rsidP="004F48AB">
            <w:pPr>
              <w:pStyle w:val="ConsPlusNormal"/>
              <w:jc w:val="center"/>
              <w:rPr>
                <w:sz w:val="22"/>
                <w:szCs w:val="22"/>
              </w:rPr>
            </w:pPr>
            <w:r w:rsidRPr="004F48AB">
              <w:rPr>
                <w:sz w:val="22"/>
                <w:szCs w:val="22"/>
              </w:rPr>
              <w:t>0.184%</w:t>
            </w:r>
          </w:p>
        </w:tc>
        <w:tc>
          <w:tcPr>
            <w:tcW w:w="2268" w:type="dxa"/>
            <w:tcBorders>
              <w:top w:val="single" w:sz="4" w:space="0" w:color="auto"/>
              <w:left w:val="single" w:sz="4" w:space="0" w:color="auto"/>
              <w:bottom w:val="single" w:sz="4" w:space="0" w:color="auto"/>
              <w:right w:val="single" w:sz="4" w:space="0" w:color="auto"/>
            </w:tcBorders>
            <w:vAlign w:val="center"/>
          </w:tcPr>
          <w:p w14:paraId="0F83162A" w14:textId="77777777" w:rsidR="00BB67CC" w:rsidRPr="004F48AB" w:rsidRDefault="00BB67CC" w:rsidP="004F48AB">
            <w:pPr>
              <w:pStyle w:val="ConsPlusNormal"/>
              <w:jc w:val="center"/>
              <w:rPr>
                <w:sz w:val="22"/>
                <w:szCs w:val="22"/>
              </w:rPr>
            </w:pPr>
            <w:r w:rsidRPr="004F48AB">
              <w:rPr>
                <w:sz w:val="22"/>
                <w:szCs w:val="22"/>
              </w:rPr>
              <w:t>0.156%</w:t>
            </w:r>
          </w:p>
        </w:tc>
        <w:tc>
          <w:tcPr>
            <w:tcW w:w="1984" w:type="dxa"/>
            <w:tcBorders>
              <w:top w:val="single" w:sz="4" w:space="0" w:color="auto"/>
              <w:left w:val="single" w:sz="4" w:space="0" w:color="auto"/>
              <w:bottom w:val="single" w:sz="4" w:space="0" w:color="auto"/>
              <w:right w:val="single" w:sz="4" w:space="0" w:color="auto"/>
            </w:tcBorders>
            <w:vAlign w:val="center"/>
          </w:tcPr>
          <w:p w14:paraId="32F5FF35" w14:textId="77777777" w:rsidR="00BB67CC" w:rsidRPr="004F48AB" w:rsidRDefault="00BB67CC" w:rsidP="004F48AB">
            <w:pPr>
              <w:pStyle w:val="ConsPlusNormal"/>
              <w:jc w:val="center"/>
              <w:rPr>
                <w:sz w:val="22"/>
                <w:szCs w:val="22"/>
              </w:rPr>
            </w:pPr>
            <w:r w:rsidRPr="004F48AB">
              <w:rPr>
                <w:sz w:val="22"/>
                <w:szCs w:val="22"/>
              </w:rPr>
              <w:t>0.215%</w:t>
            </w:r>
          </w:p>
        </w:tc>
      </w:tr>
      <w:tr w:rsidR="00BB67CC" w:rsidRPr="004F48AB" w14:paraId="7E8A3BB3" w14:textId="77777777" w:rsidTr="00B27D4B">
        <w:trPr>
          <w:trHeight w:val="270"/>
          <w:jc w:val="center"/>
        </w:trPr>
        <w:tc>
          <w:tcPr>
            <w:tcW w:w="1157" w:type="dxa"/>
            <w:tcBorders>
              <w:top w:val="single" w:sz="4" w:space="0" w:color="auto"/>
              <w:left w:val="single" w:sz="4" w:space="0" w:color="auto"/>
              <w:bottom w:val="single" w:sz="4" w:space="0" w:color="auto"/>
              <w:right w:val="single" w:sz="4" w:space="0" w:color="auto"/>
            </w:tcBorders>
            <w:vAlign w:val="center"/>
          </w:tcPr>
          <w:p w14:paraId="67E66EDF" w14:textId="77777777" w:rsidR="00BB67CC" w:rsidRPr="004F48AB" w:rsidRDefault="00BB67CC" w:rsidP="004F48AB">
            <w:pPr>
              <w:pStyle w:val="ConsPlusNormal"/>
              <w:jc w:val="center"/>
              <w:rPr>
                <w:sz w:val="22"/>
                <w:szCs w:val="22"/>
              </w:rPr>
            </w:pPr>
            <w:r w:rsidRPr="004F48AB">
              <w:rPr>
                <w:sz w:val="22"/>
                <w:szCs w:val="22"/>
              </w:rPr>
              <w:t>8</w:t>
            </w:r>
          </w:p>
        </w:tc>
        <w:tc>
          <w:tcPr>
            <w:tcW w:w="2666" w:type="dxa"/>
            <w:tcBorders>
              <w:top w:val="single" w:sz="4" w:space="0" w:color="auto"/>
              <w:bottom w:val="single" w:sz="4" w:space="0" w:color="auto"/>
              <w:right w:val="single" w:sz="4" w:space="0" w:color="auto"/>
            </w:tcBorders>
          </w:tcPr>
          <w:p w14:paraId="0E3861F7" w14:textId="77777777" w:rsidR="00BB67CC" w:rsidRPr="004F48AB" w:rsidRDefault="00BB67CC" w:rsidP="004F48AB">
            <w:pPr>
              <w:pStyle w:val="ConsPlusNormal"/>
              <w:jc w:val="center"/>
              <w:rPr>
                <w:sz w:val="22"/>
                <w:szCs w:val="22"/>
              </w:rPr>
            </w:pPr>
            <w:r w:rsidRPr="004F48AB">
              <w:rPr>
                <w:sz w:val="22"/>
                <w:szCs w:val="22"/>
              </w:rPr>
              <w:t>0.253%</w:t>
            </w:r>
          </w:p>
        </w:tc>
        <w:tc>
          <w:tcPr>
            <w:tcW w:w="2268" w:type="dxa"/>
            <w:tcBorders>
              <w:top w:val="single" w:sz="4" w:space="0" w:color="auto"/>
              <w:left w:val="single" w:sz="4" w:space="0" w:color="auto"/>
              <w:bottom w:val="single" w:sz="4" w:space="0" w:color="auto"/>
              <w:right w:val="single" w:sz="4" w:space="0" w:color="auto"/>
            </w:tcBorders>
            <w:vAlign w:val="center"/>
          </w:tcPr>
          <w:p w14:paraId="24130B5C" w14:textId="77777777" w:rsidR="00BB67CC" w:rsidRPr="004F48AB" w:rsidRDefault="00BB67CC" w:rsidP="004F48AB">
            <w:pPr>
              <w:pStyle w:val="ConsPlusNormal"/>
              <w:jc w:val="center"/>
              <w:rPr>
                <w:sz w:val="22"/>
                <w:szCs w:val="22"/>
              </w:rPr>
            </w:pPr>
            <w:r w:rsidRPr="004F48AB">
              <w:rPr>
                <w:sz w:val="22"/>
                <w:szCs w:val="22"/>
              </w:rPr>
              <w:t>0.215%</w:t>
            </w:r>
          </w:p>
        </w:tc>
        <w:tc>
          <w:tcPr>
            <w:tcW w:w="1984" w:type="dxa"/>
            <w:tcBorders>
              <w:top w:val="single" w:sz="4" w:space="0" w:color="auto"/>
              <w:left w:val="single" w:sz="4" w:space="0" w:color="auto"/>
              <w:bottom w:val="single" w:sz="4" w:space="0" w:color="auto"/>
              <w:right w:val="single" w:sz="4" w:space="0" w:color="auto"/>
            </w:tcBorders>
            <w:vAlign w:val="center"/>
          </w:tcPr>
          <w:p w14:paraId="09A79EF8" w14:textId="77777777" w:rsidR="00BB67CC" w:rsidRPr="004F48AB" w:rsidRDefault="00BB67CC" w:rsidP="004F48AB">
            <w:pPr>
              <w:pStyle w:val="ConsPlusNormal"/>
              <w:jc w:val="center"/>
              <w:rPr>
                <w:sz w:val="22"/>
                <w:szCs w:val="22"/>
              </w:rPr>
            </w:pPr>
            <w:r w:rsidRPr="004F48AB">
              <w:rPr>
                <w:sz w:val="22"/>
                <w:szCs w:val="22"/>
              </w:rPr>
              <w:t>0.297%</w:t>
            </w:r>
          </w:p>
        </w:tc>
      </w:tr>
      <w:tr w:rsidR="00BB67CC" w:rsidRPr="004F48AB" w14:paraId="5D929A32"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1821374B" w14:textId="77777777" w:rsidR="00BB67CC" w:rsidRPr="004F48AB" w:rsidRDefault="00BB67CC" w:rsidP="004F48AB">
            <w:pPr>
              <w:pStyle w:val="ConsPlusNormal"/>
              <w:jc w:val="center"/>
              <w:rPr>
                <w:sz w:val="22"/>
                <w:szCs w:val="22"/>
              </w:rPr>
            </w:pPr>
            <w:r w:rsidRPr="004F48AB">
              <w:rPr>
                <w:sz w:val="22"/>
                <w:szCs w:val="22"/>
              </w:rPr>
              <w:t>9</w:t>
            </w:r>
          </w:p>
        </w:tc>
        <w:tc>
          <w:tcPr>
            <w:tcW w:w="2666" w:type="dxa"/>
            <w:tcBorders>
              <w:top w:val="single" w:sz="4" w:space="0" w:color="auto"/>
              <w:bottom w:val="single" w:sz="4" w:space="0" w:color="auto"/>
              <w:right w:val="single" w:sz="4" w:space="0" w:color="auto"/>
            </w:tcBorders>
          </w:tcPr>
          <w:p w14:paraId="4D52F610" w14:textId="77777777" w:rsidR="00BB67CC" w:rsidRPr="004F48AB" w:rsidRDefault="00BB67CC" w:rsidP="004F48AB">
            <w:pPr>
              <w:pStyle w:val="ConsPlusNormal"/>
              <w:jc w:val="center"/>
              <w:rPr>
                <w:sz w:val="22"/>
                <w:szCs w:val="22"/>
              </w:rPr>
            </w:pPr>
            <w:r w:rsidRPr="004F48AB">
              <w:rPr>
                <w:sz w:val="22"/>
                <w:szCs w:val="22"/>
              </w:rPr>
              <w:t>0.348%</w:t>
            </w:r>
          </w:p>
        </w:tc>
        <w:tc>
          <w:tcPr>
            <w:tcW w:w="2268" w:type="dxa"/>
            <w:tcBorders>
              <w:top w:val="single" w:sz="4" w:space="0" w:color="auto"/>
              <w:left w:val="single" w:sz="4" w:space="0" w:color="auto"/>
              <w:bottom w:val="single" w:sz="4" w:space="0" w:color="auto"/>
              <w:right w:val="single" w:sz="4" w:space="0" w:color="auto"/>
            </w:tcBorders>
            <w:vAlign w:val="center"/>
          </w:tcPr>
          <w:p w14:paraId="02B69809" w14:textId="77777777" w:rsidR="00BB67CC" w:rsidRPr="004F48AB" w:rsidRDefault="00BB67CC" w:rsidP="004F48AB">
            <w:pPr>
              <w:pStyle w:val="ConsPlusNormal"/>
              <w:jc w:val="center"/>
              <w:rPr>
                <w:sz w:val="22"/>
                <w:szCs w:val="22"/>
              </w:rPr>
            </w:pPr>
            <w:r w:rsidRPr="004F48AB">
              <w:rPr>
                <w:sz w:val="22"/>
                <w:szCs w:val="22"/>
              </w:rPr>
              <w:t>0.297%</w:t>
            </w:r>
          </w:p>
        </w:tc>
        <w:tc>
          <w:tcPr>
            <w:tcW w:w="1984" w:type="dxa"/>
            <w:tcBorders>
              <w:top w:val="single" w:sz="4" w:space="0" w:color="auto"/>
              <w:left w:val="single" w:sz="4" w:space="0" w:color="auto"/>
              <w:bottom w:val="single" w:sz="4" w:space="0" w:color="auto"/>
              <w:right w:val="single" w:sz="4" w:space="0" w:color="auto"/>
            </w:tcBorders>
            <w:vAlign w:val="center"/>
          </w:tcPr>
          <w:p w14:paraId="31F34B0A" w14:textId="77777777" w:rsidR="00BB67CC" w:rsidRPr="004F48AB" w:rsidRDefault="00BB67CC" w:rsidP="004F48AB">
            <w:pPr>
              <w:pStyle w:val="ConsPlusNormal"/>
              <w:jc w:val="center"/>
              <w:rPr>
                <w:sz w:val="22"/>
                <w:szCs w:val="22"/>
              </w:rPr>
            </w:pPr>
            <w:r w:rsidRPr="004F48AB">
              <w:rPr>
                <w:sz w:val="22"/>
                <w:szCs w:val="22"/>
              </w:rPr>
              <w:t>0.409%</w:t>
            </w:r>
          </w:p>
        </w:tc>
      </w:tr>
      <w:tr w:rsidR="00BB67CC" w:rsidRPr="004F48AB" w14:paraId="755C4227"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5C325FA8" w14:textId="77777777" w:rsidR="00BB67CC" w:rsidRPr="004F48AB" w:rsidRDefault="00BB67CC" w:rsidP="004F48AB">
            <w:pPr>
              <w:pStyle w:val="ConsPlusNormal"/>
              <w:jc w:val="center"/>
              <w:rPr>
                <w:sz w:val="22"/>
                <w:szCs w:val="22"/>
              </w:rPr>
            </w:pPr>
            <w:r w:rsidRPr="004F48AB">
              <w:rPr>
                <w:sz w:val="22"/>
                <w:szCs w:val="22"/>
              </w:rPr>
              <w:t>10</w:t>
            </w:r>
          </w:p>
        </w:tc>
        <w:tc>
          <w:tcPr>
            <w:tcW w:w="2666" w:type="dxa"/>
            <w:tcBorders>
              <w:top w:val="single" w:sz="4" w:space="0" w:color="auto"/>
              <w:bottom w:val="single" w:sz="4" w:space="0" w:color="auto"/>
              <w:right w:val="single" w:sz="4" w:space="0" w:color="auto"/>
            </w:tcBorders>
          </w:tcPr>
          <w:p w14:paraId="138C94AA" w14:textId="77777777" w:rsidR="00BB67CC" w:rsidRPr="004F48AB" w:rsidRDefault="00BB67CC" w:rsidP="004F48AB">
            <w:pPr>
              <w:pStyle w:val="ConsPlusNormal"/>
              <w:jc w:val="center"/>
              <w:rPr>
                <w:sz w:val="22"/>
                <w:szCs w:val="22"/>
              </w:rPr>
            </w:pPr>
            <w:r w:rsidRPr="004F48AB">
              <w:rPr>
                <w:sz w:val="22"/>
                <w:szCs w:val="22"/>
              </w:rPr>
              <w:t>0.480%</w:t>
            </w:r>
          </w:p>
        </w:tc>
        <w:tc>
          <w:tcPr>
            <w:tcW w:w="2268" w:type="dxa"/>
            <w:tcBorders>
              <w:top w:val="single" w:sz="4" w:space="0" w:color="auto"/>
              <w:left w:val="single" w:sz="4" w:space="0" w:color="auto"/>
              <w:bottom w:val="single" w:sz="4" w:space="0" w:color="auto"/>
              <w:right w:val="single" w:sz="4" w:space="0" w:color="auto"/>
            </w:tcBorders>
            <w:vAlign w:val="center"/>
          </w:tcPr>
          <w:p w14:paraId="132FEF10" w14:textId="77777777" w:rsidR="00BB67CC" w:rsidRPr="004F48AB" w:rsidRDefault="00BB67CC" w:rsidP="004F48AB">
            <w:pPr>
              <w:pStyle w:val="ConsPlusNormal"/>
              <w:jc w:val="center"/>
              <w:rPr>
                <w:sz w:val="22"/>
                <w:szCs w:val="22"/>
              </w:rPr>
            </w:pPr>
            <w:r w:rsidRPr="004F48AB">
              <w:rPr>
                <w:sz w:val="22"/>
                <w:szCs w:val="22"/>
              </w:rPr>
              <w:t>0.409%</w:t>
            </w:r>
          </w:p>
        </w:tc>
        <w:tc>
          <w:tcPr>
            <w:tcW w:w="1984" w:type="dxa"/>
            <w:tcBorders>
              <w:top w:val="single" w:sz="4" w:space="0" w:color="auto"/>
              <w:left w:val="single" w:sz="4" w:space="0" w:color="auto"/>
              <w:bottom w:val="single" w:sz="4" w:space="0" w:color="auto"/>
              <w:right w:val="single" w:sz="4" w:space="0" w:color="auto"/>
            </w:tcBorders>
            <w:vAlign w:val="center"/>
          </w:tcPr>
          <w:p w14:paraId="30F30038" w14:textId="77777777" w:rsidR="00BB67CC" w:rsidRPr="004F48AB" w:rsidRDefault="00BB67CC" w:rsidP="004F48AB">
            <w:pPr>
              <w:pStyle w:val="ConsPlusNormal"/>
              <w:jc w:val="center"/>
              <w:rPr>
                <w:sz w:val="22"/>
                <w:szCs w:val="22"/>
              </w:rPr>
            </w:pPr>
            <w:r w:rsidRPr="004F48AB">
              <w:rPr>
                <w:sz w:val="22"/>
                <w:szCs w:val="22"/>
              </w:rPr>
              <w:t>0.563%</w:t>
            </w:r>
          </w:p>
        </w:tc>
      </w:tr>
      <w:tr w:rsidR="00BB67CC" w:rsidRPr="004F48AB" w14:paraId="631C9EA6" w14:textId="77777777" w:rsidTr="00B27D4B">
        <w:trPr>
          <w:trHeight w:val="270"/>
          <w:jc w:val="center"/>
        </w:trPr>
        <w:tc>
          <w:tcPr>
            <w:tcW w:w="1157" w:type="dxa"/>
            <w:tcBorders>
              <w:top w:val="single" w:sz="4" w:space="0" w:color="auto"/>
              <w:left w:val="single" w:sz="4" w:space="0" w:color="auto"/>
              <w:bottom w:val="single" w:sz="4" w:space="0" w:color="auto"/>
              <w:right w:val="single" w:sz="4" w:space="0" w:color="auto"/>
            </w:tcBorders>
            <w:vAlign w:val="center"/>
          </w:tcPr>
          <w:p w14:paraId="6F62BBE4" w14:textId="77777777" w:rsidR="00BB67CC" w:rsidRPr="004F48AB" w:rsidRDefault="00BB67CC" w:rsidP="004F48AB">
            <w:pPr>
              <w:pStyle w:val="ConsPlusNormal"/>
              <w:jc w:val="center"/>
              <w:rPr>
                <w:sz w:val="22"/>
                <w:szCs w:val="22"/>
              </w:rPr>
            </w:pPr>
            <w:r w:rsidRPr="004F48AB">
              <w:rPr>
                <w:sz w:val="22"/>
                <w:szCs w:val="22"/>
              </w:rPr>
              <w:t>11</w:t>
            </w:r>
          </w:p>
        </w:tc>
        <w:tc>
          <w:tcPr>
            <w:tcW w:w="2666" w:type="dxa"/>
            <w:tcBorders>
              <w:top w:val="single" w:sz="4" w:space="0" w:color="auto"/>
              <w:bottom w:val="single" w:sz="4" w:space="0" w:color="auto"/>
              <w:right w:val="single" w:sz="4" w:space="0" w:color="auto"/>
            </w:tcBorders>
          </w:tcPr>
          <w:p w14:paraId="39CEFF0F" w14:textId="77777777" w:rsidR="00BB67CC" w:rsidRPr="004F48AB" w:rsidRDefault="00BB67CC" w:rsidP="004F48AB">
            <w:pPr>
              <w:pStyle w:val="ConsPlusNormal"/>
              <w:jc w:val="center"/>
              <w:rPr>
                <w:sz w:val="22"/>
                <w:szCs w:val="22"/>
              </w:rPr>
            </w:pPr>
            <w:r w:rsidRPr="004F48AB">
              <w:rPr>
                <w:sz w:val="22"/>
                <w:szCs w:val="22"/>
              </w:rPr>
              <w:t>0.660%</w:t>
            </w:r>
          </w:p>
        </w:tc>
        <w:tc>
          <w:tcPr>
            <w:tcW w:w="2268" w:type="dxa"/>
            <w:tcBorders>
              <w:top w:val="single" w:sz="4" w:space="0" w:color="auto"/>
              <w:left w:val="single" w:sz="4" w:space="0" w:color="auto"/>
              <w:bottom w:val="single" w:sz="4" w:space="0" w:color="auto"/>
              <w:right w:val="single" w:sz="4" w:space="0" w:color="auto"/>
            </w:tcBorders>
            <w:vAlign w:val="center"/>
          </w:tcPr>
          <w:p w14:paraId="551BA536" w14:textId="77777777" w:rsidR="00BB67CC" w:rsidRPr="004F48AB" w:rsidRDefault="00BB67CC" w:rsidP="004F48AB">
            <w:pPr>
              <w:pStyle w:val="ConsPlusNormal"/>
              <w:jc w:val="center"/>
              <w:rPr>
                <w:sz w:val="22"/>
                <w:szCs w:val="22"/>
              </w:rPr>
            </w:pPr>
            <w:r w:rsidRPr="004F48AB">
              <w:rPr>
                <w:sz w:val="22"/>
                <w:szCs w:val="22"/>
              </w:rPr>
              <w:t>0.563%</w:t>
            </w:r>
          </w:p>
        </w:tc>
        <w:tc>
          <w:tcPr>
            <w:tcW w:w="1984" w:type="dxa"/>
            <w:tcBorders>
              <w:top w:val="single" w:sz="4" w:space="0" w:color="auto"/>
              <w:left w:val="single" w:sz="4" w:space="0" w:color="auto"/>
              <w:bottom w:val="single" w:sz="4" w:space="0" w:color="auto"/>
              <w:right w:val="single" w:sz="4" w:space="0" w:color="auto"/>
            </w:tcBorders>
            <w:vAlign w:val="center"/>
          </w:tcPr>
          <w:p w14:paraId="209DDC64" w14:textId="77777777" w:rsidR="00BB67CC" w:rsidRPr="004F48AB" w:rsidRDefault="00BB67CC" w:rsidP="004F48AB">
            <w:pPr>
              <w:pStyle w:val="ConsPlusNormal"/>
              <w:jc w:val="center"/>
              <w:rPr>
                <w:sz w:val="22"/>
                <w:szCs w:val="22"/>
              </w:rPr>
            </w:pPr>
            <w:r w:rsidRPr="004F48AB">
              <w:rPr>
                <w:sz w:val="22"/>
                <w:szCs w:val="22"/>
              </w:rPr>
              <w:t>0.775%</w:t>
            </w:r>
          </w:p>
        </w:tc>
      </w:tr>
      <w:tr w:rsidR="00BB67CC" w:rsidRPr="004F48AB" w14:paraId="1475692A"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5BFF3A98" w14:textId="77777777" w:rsidR="00BB67CC" w:rsidRPr="004F48AB" w:rsidRDefault="00BB67CC" w:rsidP="004F48AB">
            <w:pPr>
              <w:pStyle w:val="ConsPlusNormal"/>
              <w:jc w:val="center"/>
              <w:rPr>
                <w:sz w:val="22"/>
                <w:szCs w:val="22"/>
              </w:rPr>
            </w:pPr>
            <w:r w:rsidRPr="004F48AB">
              <w:rPr>
                <w:sz w:val="22"/>
                <w:szCs w:val="22"/>
              </w:rPr>
              <w:t>12</w:t>
            </w:r>
          </w:p>
        </w:tc>
        <w:tc>
          <w:tcPr>
            <w:tcW w:w="2666" w:type="dxa"/>
            <w:tcBorders>
              <w:top w:val="single" w:sz="4" w:space="0" w:color="auto"/>
              <w:bottom w:val="single" w:sz="4" w:space="0" w:color="auto"/>
              <w:right w:val="single" w:sz="4" w:space="0" w:color="auto"/>
            </w:tcBorders>
          </w:tcPr>
          <w:p w14:paraId="6977AF76" w14:textId="77777777" w:rsidR="00BB67CC" w:rsidRPr="004F48AB" w:rsidRDefault="00BB67CC" w:rsidP="004F48AB">
            <w:pPr>
              <w:pStyle w:val="ConsPlusNormal"/>
              <w:jc w:val="center"/>
              <w:rPr>
                <w:sz w:val="22"/>
                <w:szCs w:val="22"/>
              </w:rPr>
            </w:pPr>
            <w:r w:rsidRPr="004F48AB">
              <w:rPr>
                <w:sz w:val="22"/>
                <w:szCs w:val="22"/>
              </w:rPr>
              <w:t>0.910%</w:t>
            </w:r>
          </w:p>
        </w:tc>
        <w:tc>
          <w:tcPr>
            <w:tcW w:w="2268" w:type="dxa"/>
            <w:tcBorders>
              <w:top w:val="single" w:sz="4" w:space="0" w:color="auto"/>
              <w:left w:val="single" w:sz="4" w:space="0" w:color="auto"/>
              <w:bottom w:val="single" w:sz="4" w:space="0" w:color="auto"/>
              <w:right w:val="single" w:sz="4" w:space="0" w:color="auto"/>
            </w:tcBorders>
            <w:vAlign w:val="center"/>
          </w:tcPr>
          <w:p w14:paraId="2F931E54" w14:textId="77777777" w:rsidR="00BB67CC" w:rsidRPr="004F48AB" w:rsidRDefault="00BB67CC" w:rsidP="004F48AB">
            <w:pPr>
              <w:pStyle w:val="ConsPlusNormal"/>
              <w:jc w:val="center"/>
              <w:rPr>
                <w:sz w:val="22"/>
                <w:szCs w:val="22"/>
              </w:rPr>
            </w:pPr>
            <w:r w:rsidRPr="004F48AB">
              <w:rPr>
                <w:sz w:val="22"/>
                <w:szCs w:val="22"/>
              </w:rPr>
              <w:t>0.775%</w:t>
            </w:r>
          </w:p>
        </w:tc>
        <w:tc>
          <w:tcPr>
            <w:tcW w:w="1984" w:type="dxa"/>
            <w:tcBorders>
              <w:top w:val="single" w:sz="4" w:space="0" w:color="auto"/>
              <w:left w:val="single" w:sz="4" w:space="0" w:color="auto"/>
              <w:bottom w:val="single" w:sz="4" w:space="0" w:color="auto"/>
              <w:right w:val="single" w:sz="4" w:space="0" w:color="auto"/>
            </w:tcBorders>
            <w:vAlign w:val="center"/>
          </w:tcPr>
          <w:p w14:paraId="39FF5BE6" w14:textId="77777777" w:rsidR="00BB67CC" w:rsidRPr="004F48AB" w:rsidRDefault="00BB67CC" w:rsidP="004F48AB">
            <w:pPr>
              <w:pStyle w:val="ConsPlusNormal"/>
              <w:jc w:val="center"/>
              <w:rPr>
                <w:sz w:val="22"/>
                <w:szCs w:val="22"/>
              </w:rPr>
            </w:pPr>
            <w:r w:rsidRPr="004F48AB">
              <w:rPr>
                <w:sz w:val="22"/>
                <w:szCs w:val="22"/>
              </w:rPr>
              <w:t>1.067%</w:t>
            </w:r>
          </w:p>
        </w:tc>
      </w:tr>
      <w:tr w:rsidR="00BB67CC" w:rsidRPr="004F48AB" w14:paraId="1DBFC659"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7750253B" w14:textId="77777777" w:rsidR="00BB67CC" w:rsidRPr="004F48AB" w:rsidRDefault="00BB67CC" w:rsidP="004F48AB">
            <w:pPr>
              <w:pStyle w:val="ConsPlusNormal"/>
              <w:jc w:val="center"/>
              <w:rPr>
                <w:sz w:val="22"/>
                <w:szCs w:val="22"/>
              </w:rPr>
            </w:pPr>
            <w:r w:rsidRPr="004F48AB">
              <w:rPr>
                <w:sz w:val="22"/>
                <w:szCs w:val="22"/>
              </w:rPr>
              <w:t>13</w:t>
            </w:r>
          </w:p>
        </w:tc>
        <w:tc>
          <w:tcPr>
            <w:tcW w:w="2666" w:type="dxa"/>
            <w:tcBorders>
              <w:top w:val="single" w:sz="4" w:space="0" w:color="auto"/>
              <w:bottom w:val="single" w:sz="4" w:space="0" w:color="auto"/>
              <w:right w:val="single" w:sz="4" w:space="0" w:color="auto"/>
            </w:tcBorders>
          </w:tcPr>
          <w:p w14:paraId="58B13262" w14:textId="77777777" w:rsidR="00BB67CC" w:rsidRPr="004F48AB" w:rsidRDefault="00BB67CC" w:rsidP="004F48AB">
            <w:pPr>
              <w:pStyle w:val="ConsPlusNormal"/>
              <w:jc w:val="center"/>
              <w:rPr>
                <w:sz w:val="22"/>
                <w:szCs w:val="22"/>
              </w:rPr>
            </w:pPr>
            <w:r w:rsidRPr="004F48AB">
              <w:rPr>
                <w:sz w:val="22"/>
                <w:szCs w:val="22"/>
              </w:rPr>
              <w:t>1.253%</w:t>
            </w:r>
          </w:p>
        </w:tc>
        <w:tc>
          <w:tcPr>
            <w:tcW w:w="2268" w:type="dxa"/>
            <w:tcBorders>
              <w:top w:val="single" w:sz="4" w:space="0" w:color="auto"/>
              <w:left w:val="single" w:sz="4" w:space="0" w:color="auto"/>
              <w:bottom w:val="single" w:sz="4" w:space="0" w:color="auto"/>
              <w:right w:val="single" w:sz="4" w:space="0" w:color="auto"/>
            </w:tcBorders>
            <w:vAlign w:val="center"/>
          </w:tcPr>
          <w:p w14:paraId="20E6AD73" w14:textId="77777777" w:rsidR="00BB67CC" w:rsidRPr="004F48AB" w:rsidRDefault="00BB67CC" w:rsidP="004F48AB">
            <w:pPr>
              <w:pStyle w:val="ConsPlusNormal"/>
              <w:jc w:val="center"/>
              <w:rPr>
                <w:sz w:val="22"/>
                <w:szCs w:val="22"/>
              </w:rPr>
            </w:pPr>
            <w:r w:rsidRPr="004F48AB">
              <w:rPr>
                <w:sz w:val="22"/>
                <w:szCs w:val="22"/>
              </w:rPr>
              <w:t>1.067%</w:t>
            </w:r>
          </w:p>
        </w:tc>
        <w:tc>
          <w:tcPr>
            <w:tcW w:w="1984" w:type="dxa"/>
            <w:tcBorders>
              <w:top w:val="single" w:sz="4" w:space="0" w:color="auto"/>
              <w:left w:val="single" w:sz="4" w:space="0" w:color="auto"/>
              <w:bottom w:val="single" w:sz="4" w:space="0" w:color="auto"/>
              <w:right w:val="single" w:sz="4" w:space="0" w:color="auto"/>
            </w:tcBorders>
            <w:vAlign w:val="center"/>
          </w:tcPr>
          <w:p w14:paraId="4C98D211" w14:textId="77777777" w:rsidR="00BB67CC" w:rsidRPr="004F48AB" w:rsidRDefault="00BB67CC" w:rsidP="004F48AB">
            <w:pPr>
              <w:pStyle w:val="ConsPlusNormal"/>
              <w:jc w:val="center"/>
              <w:rPr>
                <w:sz w:val="22"/>
                <w:szCs w:val="22"/>
              </w:rPr>
            </w:pPr>
            <w:r w:rsidRPr="004F48AB">
              <w:rPr>
                <w:sz w:val="22"/>
                <w:szCs w:val="22"/>
              </w:rPr>
              <w:t>1.470%</w:t>
            </w:r>
          </w:p>
        </w:tc>
      </w:tr>
      <w:tr w:rsidR="00BB67CC" w:rsidRPr="004F48AB" w14:paraId="1ADC7A92" w14:textId="77777777" w:rsidTr="00B27D4B">
        <w:trPr>
          <w:trHeight w:val="270"/>
          <w:jc w:val="center"/>
        </w:trPr>
        <w:tc>
          <w:tcPr>
            <w:tcW w:w="1157" w:type="dxa"/>
            <w:tcBorders>
              <w:top w:val="single" w:sz="4" w:space="0" w:color="auto"/>
              <w:left w:val="single" w:sz="4" w:space="0" w:color="auto"/>
              <w:bottom w:val="single" w:sz="4" w:space="0" w:color="auto"/>
              <w:right w:val="single" w:sz="4" w:space="0" w:color="auto"/>
            </w:tcBorders>
            <w:vAlign w:val="center"/>
          </w:tcPr>
          <w:p w14:paraId="6128F496" w14:textId="77777777" w:rsidR="00BB67CC" w:rsidRPr="004F48AB" w:rsidRDefault="00BB67CC" w:rsidP="004F48AB">
            <w:pPr>
              <w:pStyle w:val="ConsPlusNormal"/>
              <w:jc w:val="center"/>
              <w:rPr>
                <w:sz w:val="22"/>
                <w:szCs w:val="22"/>
              </w:rPr>
            </w:pPr>
            <w:r w:rsidRPr="004F48AB">
              <w:rPr>
                <w:sz w:val="22"/>
                <w:szCs w:val="22"/>
              </w:rPr>
              <w:t>14</w:t>
            </w:r>
          </w:p>
        </w:tc>
        <w:tc>
          <w:tcPr>
            <w:tcW w:w="2666" w:type="dxa"/>
            <w:tcBorders>
              <w:top w:val="single" w:sz="4" w:space="0" w:color="auto"/>
              <w:bottom w:val="single" w:sz="4" w:space="0" w:color="auto"/>
              <w:right w:val="single" w:sz="4" w:space="0" w:color="auto"/>
            </w:tcBorders>
          </w:tcPr>
          <w:p w14:paraId="7B3BF76E" w14:textId="77777777" w:rsidR="00BB67CC" w:rsidRPr="004F48AB" w:rsidRDefault="00BB67CC" w:rsidP="004F48AB">
            <w:pPr>
              <w:pStyle w:val="ConsPlusNormal"/>
              <w:jc w:val="center"/>
              <w:rPr>
                <w:sz w:val="22"/>
                <w:szCs w:val="22"/>
              </w:rPr>
            </w:pPr>
            <w:r w:rsidRPr="004F48AB">
              <w:rPr>
                <w:sz w:val="22"/>
                <w:szCs w:val="22"/>
              </w:rPr>
              <w:t>1.725%</w:t>
            </w:r>
          </w:p>
        </w:tc>
        <w:tc>
          <w:tcPr>
            <w:tcW w:w="2268" w:type="dxa"/>
            <w:tcBorders>
              <w:top w:val="single" w:sz="4" w:space="0" w:color="auto"/>
              <w:left w:val="single" w:sz="4" w:space="0" w:color="auto"/>
              <w:bottom w:val="single" w:sz="4" w:space="0" w:color="auto"/>
              <w:right w:val="single" w:sz="4" w:space="0" w:color="auto"/>
            </w:tcBorders>
            <w:vAlign w:val="center"/>
          </w:tcPr>
          <w:p w14:paraId="4690281A" w14:textId="77777777" w:rsidR="00BB67CC" w:rsidRPr="004F48AB" w:rsidRDefault="00BB67CC" w:rsidP="004F48AB">
            <w:pPr>
              <w:pStyle w:val="ConsPlusNormal"/>
              <w:jc w:val="center"/>
              <w:rPr>
                <w:sz w:val="22"/>
                <w:szCs w:val="22"/>
              </w:rPr>
            </w:pPr>
            <w:r w:rsidRPr="004F48AB">
              <w:rPr>
                <w:sz w:val="22"/>
                <w:szCs w:val="22"/>
              </w:rPr>
              <w:t>1.470%</w:t>
            </w:r>
          </w:p>
        </w:tc>
        <w:tc>
          <w:tcPr>
            <w:tcW w:w="1984" w:type="dxa"/>
            <w:tcBorders>
              <w:top w:val="single" w:sz="4" w:space="0" w:color="auto"/>
              <w:left w:val="single" w:sz="4" w:space="0" w:color="auto"/>
              <w:bottom w:val="single" w:sz="4" w:space="0" w:color="auto"/>
              <w:right w:val="single" w:sz="4" w:space="0" w:color="auto"/>
            </w:tcBorders>
            <w:vAlign w:val="center"/>
          </w:tcPr>
          <w:p w14:paraId="235F5213" w14:textId="77777777" w:rsidR="00BB67CC" w:rsidRPr="004F48AB" w:rsidRDefault="00BB67CC" w:rsidP="004F48AB">
            <w:pPr>
              <w:pStyle w:val="ConsPlusNormal"/>
              <w:jc w:val="center"/>
              <w:rPr>
                <w:sz w:val="22"/>
                <w:szCs w:val="22"/>
              </w:rPr>
            </w:pPr>
            <w:r w:rsidRPr="004F48AB">
              <w:rPr>
                <w:sz w:val="22"/>
                <w:szCs w:val="22"/>
              </w:rPr>
              <w:t>2.024%</w:t>
            </w:r>
          </w:p>
        </w:tc>
      </w:tr>
      <w:tr w:rsidR="00BB67CC" w:rsidRPr="004F48AB" w14:paraId="7AA8448F"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1756FA73" w14:textId="77777777" w:rsidR="00BB67CC" w:rsidRPr="004F48AB" w:rsidRDefault="00BB67CC" w:rsidP="004F48AB">
            <w:pPr>
              <w:pStyle w:val="ConsPlusNormal"/>
              <w:jc w:val="center"/>
              <w:rPr>
                <w:sz w:val="22"/>
                <w:szCs w:val="22"/>
              </w:rPr>
            </w:pPr>
            <w:r w:rsidRPr="004F48AB">
              <w:rPr>
                <w:sz w:val="22"/>
                <w:szCs w:val="22"/>
              </w:rPr>
              <w:t>15</w:t>
            </w:r>
          </w:p>
        </w:tc>
        <w:tc>
          <w:tcPr>
            <w:tcW w:w="2666" w:type="dxa"/>
            <w:tcBorders>
              <w:top w:val="single" w:sz="4" w:space="0" w:color="auto"/>
              <w:bottom w:val="single" w:sz="4" w:space="0" w:color="auto"/>
              <w:right w:val="single" w:sz="4" w:space="0" w:color="auto"/>
            </w:tcBorders>
          </w:tcPr>
          <w:p w14:paraId="7ED2C539" w14:textId="77777777" w:rsidR="00BB67CC" w:rsidRPr="004F48AB" w:rsidRDefault="00BB67CC" w:rsidP="004F48AB">
            <w:pPr>
              <w:pStyle w:val="ConsPlusNormal"/>
              <w:jc w:val="center"/>
              <w:rPr>
                <w:sz w:val="22"/>
                <w:szCs w:val="22"/>
              </w:rPr>
            </w:pPr>
            <w:r w:rsidRPr="004F48AB">
              <w:rPr>
                <w:sz w:val="22"/>
                <w:szCs w:val="22"/>
              </w:rPr>
              <w:t>2.375%</w:t>
            </w:r>
          </w:p>
        </w:tc>
        <w:tc>
          <w:tcPr>
            <w:tcW w:w="2268" w:type="dxa"/>
            <w:tcBorders>
              <w:top w:val="single" w:sz="4" w:space="0" w:color="auto"/>
              <w:left w:val="single" w:sz="4" w:space="0" w:color="auto"/>
              <w:bottom w:val="single" w:sz="4" w:space="0" w:color="auto"/>
              <w:right w:val="single" w:sz="4" w:space="0" w:color="auto"/>
            </w:tcBorders>
            <w:vAlign w:val="center"/>
          </w:tcPr>
          <w:p w14:paraId="76E5056E" w14:textId="77777777" w:rsidR="00BB67CC" w:rsidRPr="004F48AB" w:rsidRDefault="00BB67CC" w:rsidP="004F48AB">
            <w:pPr>
              <w:pStyle w:val="ConsPlusNormal"/>
              <w:jc w:val="center"/>
              <w:rPr>
                <w:sz w:val="22"/>
                <w:szCs w:val="22"/>
              </w:rPr>
            </w:pPr>
            <w:r w:rsidRPr="004F48AB">
              <w:rPr>
                <w:sz w:val="22"/>
                <w:szCs w:val="22"/>
              </w:rPr>
              <w:t>2.024%</w:t>
            </w:r>
          </w:p>
        </w:tc>
        <w:tc>
          <w:tcPr>
            <w:tcW w:w="1984" w:type="dxa"/>
            <w:tcBorders>
              <w:top w:val="single" w:sz="4" w:space="0" w:color="auto"/>
              <w:left w:val="single" w:sz="4" w:space="0" w:color="auto"/>
              <w:bottom w:val="single" w:sz="4" w:space="0" w:color="auto"/>
              <w:right w:val="single" w:sz="4" w:space="0" w:color="auto"/>
            </w:tcBorders>
            <w:vAlign w:val="center"/>
          </w:tcPr>
          <w:p w14:paraId="4B0E3230" w14:textId="77777777" w:rsidR="00BB67CC" w:rsidRPr="004F48AB" w:rsidRDefault="00BB67CC" w:rsidP="004F48AB">
            <w:pPr>
              <w:pStyle w:val="ConsPlusNormal"/>
              <w:jc w:val="center"/>
              <w:rPr>
                <w:sz w:val="22"/>
                <w:szCs w:val="22"/>
              </w:rPr>
            </w:pPr>
            <w:r w:rsidRPr="004F48AB">
              <w:rPr>
                <w:sz w:val="22"/>
                <w:szCs w:val="22"/>
              </w:rPr>
              <w:t>2.788%</w:t>
            </w:r>
          </w:p>
        </w:tc>
      </w:tr>
      <w:tr w:rsidR="00BB67CC" w:rsidRPr="004F48AB" w14:paraId="678D5D0D"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245B1C16" w14:textId="77777777" w:rsidR="00BB67CC" w:rsidRPr="004F48AB" w:rsidRDefault="00BB67CC" w:rsidP="004F48AB">
            <w:pPr>
              <w:pStyle w:val="ConsPlusNormal"/>
              <w:jc w:val="center"/>
              <w:rPr>
                <w:sz w:val="22"/>
                <w:szCs w:val="22"/>
              </w:rPr>
            </w:pPr>
            <w:r w:rsidRPr="004F48AB">
              <w:rPr>
                <w:sz w:val="22"/>
                <w:szCs w:val="22"/>
              </w:rPr>
              <w:t>16</w:t>
            </w:r>
          </w:p>
        </w:tc>
        <w:tc>
          <w:tcPr>
            <w:tcW w:w="2666" w:type="dxa"/>
            <w:tcBorders>
              <w:top w:val="single" w:sz="4" w:space="0" w:color="auto"/>
              <w:bottom w:val="single" w:sz="4" w:space="0" w:color="auto"/>
              <w:right w:val="single" w:sz="4" w:space="0" w:color="auto"/>
            </w:tcBorders>
          </w:tcPr>
          <w:p w14:paraId="56512E77" w14:textId="77777777" w:rsidR="00BB67CC" w:rsidRPr="004F48AB" w:rsidRDefault="00BB67CC" w:rsidP="004F48AB">
            <w:pPr>
              <w:pStyle w:val="ConsPlusNormal"/>
              <w:jc w:val="center"/>
              <w:rPr>
                <w:sz w:val="22"/>
                <w:szCs w:val="22"/>
              </w:rPr>
            </w:pPr>
            <w:r w:rsidRPr="004F48AB">
              <w:rPr>
                <w:sz w:val="22"/>
                <w:szCs w:val="22"/>
              </w:rPr>
              <w:t>3.271%</w:t>
            </w:r>
          </w:p>
        </w:tc>
        <w:tc>
          <w:tcPr>
            <w:tcW w:w="2268" w:type="dxa"/>
            <w:tcBorders>
              <w:top w:val="single" w:sz="4" w:space="0" w:color="auto"/>
              <w:left w:val="single" w:sz="4" w:space="0" w:color="auto"/>
              <w:bottom w:val="single" w:sz="4" w:space="0" w:color="auto"/>
              <w:right w:val="single" w:sz="4" w:space="0" w:color="auto"/>
            </w:tcBorders>
            <w:vAlign w:val="center"/>
          </w:tcPr>
          <w:p w14:paraId="03706719" w14:textId="77777777" w:rsidR="00BB67CC" w:rsidRPr="004F48AB" w:rsidRDefault="00BB67CC" w:rsidP="004F48AB">
            <w:pPr>
              <w:pStyle w:val="ConsPlusNormal"/>
              <w:jc w:val="center"/>
              <w:rPr>
                <w:sz w:val="22"/>
                <w:szCs w:val="22"/>
              </w:rPr>
            </w:pPr>
            <w:r w:rsidRPr="004F48AB">
              <w:rPr>
                <w:sz w:val="22"/>
                <w:szCs w:val="22"/>
              </w:rPr>
              <w:t>2.788%</w:t>
            </w:r>
          </w:p>
        </w:tc>
        <w:tc>
          <w:tcPr>
            <w:tcW w:w="1984" w:type="dxa"/>
            <w:tcBorders>
              <w:top w:val="single" w:sz="4" w:space="0" w:color="auto"/>
              <w:left w:val="single" w:sz="4" w:space="0" w:color="auto"/>
              <w:bottom w:val="single" w:sz="4" w:space="0" w:color="auto"/>
              <w:right w:val="single" w:sz="4" w:space="0" w:color="auto"/>
            </w:tcBorders>
            <w:vAlign w:val="center"/>
          </w:tcPr>
          <w:p w14:paraId="0A2FD1B9" w14:textId="77777777" w:rsidR="00BB67CC" w:rsidRPr="004F48AB" w:rsidRDefault="00BB67CC" w:rsidP="004F48AB">
            <w:pPr>
              <w:pStyle w:val="ConsPlusNormal"/>
              <w:jc w:val="center"/>
              <w:rPr>
                <w:sz w:val="22"/>
                <w:szCs w:val="22"/>
              </w:rPr>
            </w:pPr>
            <w:r w:rsidRPr="004F48AB">
              <w:rPr>
                <w:sz w:val="22"/>
                <w:szCs w:val="22"/>
              </w:rPr>
              <w:t>3.839%</w:t>
            </w:r>
          </w:p>
        </w:tc>
      </w:tr>
      <w:tr w:rsidR="00BB67CC" w:rsidRPr="004F48AB" w14:paraId="270042CF" w14:textId="77777777" w:rsidTr="00B27D4B">
        <w:trPr>
          <w:trHeight w:val="270"/>
          <w:jc w:val="center"/>
        </w:trPr>
        <w:tc>
          <w:tcPr>
            <w:tcW w:w="1157" w:type="dxa"/>
            <w:tcBorders>
              <w:top w:val="single" w:sz="4" w:space="0" w:color="auto"/>
              <w:left w:val="single" w:sz="4" w:space="0" w:color="auto"/>
              <w:bottom w:val="single" w:sz="4" w:space="0" w:color="auto"/>
              <w:right w:val="single" w:sz="4" w:space="0" w:color="auto"/>
            </w:tcBorders>
            <w:vAlign w:val="center"/>
          </w:tcPr>
          <w:p w14:paraId="3537BA6D" w14:textId="77777777" w:rsidR="00BB67CC" w:rsidRPr="004F48AB" w:rsidRDefault="00BB67CC" w:rsidP="004F48AB">
            <w:pPr>
              <w:pStyle w:val="ConsPlusNormal"/>
              <w:jc w:val="center"/>
              <w:rPr>
                <w:sz w:val="22"/>
                <w:szCs w:val="22"/>
              </w:rPr>
            </w:pPr>
            <w:r w:rsidRPr="004F48AB">
              <w:rPr>
                <w:sz w:val="22"/>
                <w:szCs w:val="22"/>
              </w:rPr>
              <w:t>17</w:t>
            </w:r>
          </w:p>
        </w:tc>
        <w:tc>
          <w:tcPr>
            <w:tcW w:w="2666" w:type="dxa"/>
            <w:tcBorders>
              <w:top w:val="single" w:sz="4" w:space="0" w:color="auto"/>
              <w:bottom w:val="single" w:sz="4" w:space="0" w:color="auto"/>
              <w:right w:val="single" w:sz="4" w:space="0" w:color="auto"/>
            </w:tcBorders>
          </w:tcPr>
          <w:p w14:paraId="35F7C75B" w14:textId="77777777" w:rsidR="00BB67CC" w:rsidRPr="004F48AB" w:rsidRDefault="00BB67CC" w:rsidP="004F48AB">
            <w:pPr>
              <w:pStyle w:val="ConsPlusNormal"/>
              <w:jc w:val="center"/>
              <w:rPr>
                <w:sz w:val="22"/>
                <w:szCs w:val="22"/>
              </w:rPr>
            </w:pPr>
            <w:r w:rsidRPr="004F48AB">
              <w:rPr>
                <w:sz w:val="22"/>
                <w:szCs w:val="22"/>
              </w:rPr>
              <w:t>4.505%</w:t>
            </w:r>
          </w:p>
        </w:tc>
        <w:tc>
          <w:tcPr>
            <w:tcW w:w="2268" w:type="dxa"/>
            <w:tcBorders>
              <w:top w:val="single" w:sz="4" w:space="0" w:color="auto"/>
              <w:left w:val="single" w:sz="4" w:space="0" w:color="auto"/>
              <w:bottom w:val="single" w:sz="4" w:space="0" w:color="auto"/>
              <w:right w:val="single" w:sz="4" w:space="0" w:color="auto"/>
            </w:tcBorders>
            <w:vAlign w:val="center"/>
          </w:tcPr>
          <w:p w14:paraId="7DA7CD24" w14:textId="77777777" w:rsidR="00BB67CC" w:rsidRPr="004F48AB" w:rsidRDefault="00BB67CC" w:rsidP="004F48AB">
            <w:pPr>
              <w:pStyle w:val="ConsPlusNormal"/>
              <w:jc w:val="center"/>
              <w:rPr>
                <w:sz w:val="22"/>
                <w:szCs w:val="22"/>
              </w:rPr>
            </w:pPr>
            <w:r w:rsidRPr="004F48AB">
              <w:rPr>
                <w:sz w:val="22"/>
                <w:szCs w:val="22"/>
              </w:rPr>
              <w:t>3.839%</w:t>
            </w:r>
          </w:p>
        </w:tc>
        <w:tc>
          <w:tcPr>
            <w:tcW w:w="1984" w:type="dxa"/>
            <w:tcBorders>
              <w:top w:val="single" w:sz="4" w:space="0" w:color="auto"/>
              <w:left w:val="single" w:sz="4" w:space="0" w:color="auto"/>
              <w:bottom w:val="single" w:sz="4" w:space="0" w:color="auto"/>
              <w:right w:val="single" w:sz="4" w:space="0" w:color="auto"/>
            </w:tcBorders>
            <w:vAlign w:val="center"/>
          </w:tcPr>
          <w:p w14:paraId="2975CB2D" w14:textId="77777777" w:rsidR="00BB67CC" w:rsidRPr="004F48AB" w:rsidRDefault="00BB67CC" w:rsidP="004F48AB">
            <w:pPr>
              <w:pStyle w:val="ConsPlusNormal"/>
              <w:jc w:val="center"/>
              <w:rPr>
                <w:sz w:val="22"/>
                <w:szCs w:val="22"/>
              </w:rPr>
            </w:pPr>
            <w:r w:rsidRPr="004F48AB">
              <w:rPr>
                <w:sz w:val="22"/>
                <w:szCs w:val="22"/>
              </w:rPr>
              <w:t>5.287%</w:t>
            </w:r>
          </w:p>
        </w:tc>
      </w:tr>
      <w:tr w:rsidR="00BB67CC" w:rsidRPr="004F48AB" w14:paraId="3EACD5F7"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500FC149" w14:textId="77777777" w:rsidR="00BB67CC" w:rsidRPr="004F48AB" w:rsidRDefault="00BB67CC" w:rsidP="004F48AB">
            <w:pPr>
              <w:pStyle w:val="ConsPlusNormal"/>
              <w:jc w:val="center"/>
              <w:rPr>
                <w:sz w:val="22"/>
                <w:szCs w:val="22"/>
              </w:rPr>
            </w:pPr>
            <w:r w:rsidRPr="004F48AB">
              <w:rPr>
                <w:sz w:val="22"/>
                <w:szCs w:val="22"/>
              </w:rPr>
              <w:t>18</w:t>
            </w:r>
          </w:p>
        </w:tc>
        <w:tc>
          <w:tcPr>
            <w:tcW w:w="2666" w:type="dxa"/>
            <w:tcBorders>
              <w:top w:val="single" w:sz="4" w:space="0" w:color="auto"/>
              <w:bottom w:val="single" w:sz="4" w:space="0" w:color="auto"/>
              <w:right w:val="single" w:sz="4" w:space="0" w:color="auto"/>
            </w:tcBorders>
          </w:tcPr>
          <w:p w14:paraId="0776EF4E" w14:textId="77777777" w:rsidR="00BB67CC" w:rsidRPr="004F48AB" w:rsidRDefault="00BB67CC" w:rsidP="004F48AB">
            <w:pPr>
              <w:pStyle w:val="ConsPlusNormal"/>
              <w:jc w:val="center"/>
              <w:rPr>
                <w:sz w:val="22"/>
                <w:szCs w:val="22"/>
              </w:rPr>
            </w:pPr>
            <w:r w:rsidRPr="004F48AB">
              <w:rPr>
                <w:sz w:val="22"/>
                <w:szCs w:val="22"/>
              </w:rPr>
              <w:t>6.204%</w:t>
            </w:r>
          </w:p>
        </w:tc>
        <w:tc>
          <w:tcPr>
            <w:tcW w:w="2268" w:type="dxa"/>
            <w:tcBorders>
              <w:top w:val="single" w:sz="4" w:space="0" w:color="auto"/>
              <w:left w:val="single" w:sz="4" w:space="0" w:color="auto"/>
              <w:bottom w:val="single" w:sz="4" w:space="0" w:color="auto"/>
              <w:right w:val="single" w:sz="4" w:space="0" w:color="auto"/>
            </w:tcBorders>
            <w:vAlign w:val="center"/>
          </w:tcPr>
          <w:p w14:paraId="78C73862" w14:textId="77777777" w:rsidR="00BB67CC" w:rsidRPr="004F48AB" w:rsidRDefault="00BB67CC" w:rsidP="004F48AB">
            <w:pPr>
              <w:pStyle w:val="ConsPlusNormal"/>
              <w:jc w:val="center"/>
              <w:rPr>
                <w:sz w:val="22"/>
                <w:szCs w:val="22"/>
              </w:rPr>
            </w:pPr>
            <w:r w:rsidRPr="004F48AB">
              <w:rPr>
                <w:sz w:val="22"/>
                <w:szCs w:val="22"/>
              </w:rPr>
              <w:t>5.287%</w:t>
            </w:r>
          </w:p>
        </w:tc>
        <w:tc>
          <w:tcPr>
            <w:tcW w:w="1984" w:type="dxa"/>
            <w:tcBorders>
              <w:top w:val="single" w:sz="4" w:space="0" w:color="auto"/>
              <w:left w:val="single" w:sz="4" w:space="0" w:color="auto"/>
              <w:bottom w:val="single" w:sz="4" w:space="0" w:color="auto"/>
              <w:right w:val="single" w:sz="4" w:space="0" w:color="auto"/>
            </w:tcBorders>
            <w:vAlign w:val="center"/>
          </w:tcPr>
          <w:p w14:paraId="0DCAF886" w14:textId="77777777" w:rsidR="00BB67CC" w:rsidRPr="004F48AB" w:rsidRDefault="00BB67CC" w:rsidP="004F48AB">
            <w:pPr>
              <w:pStyle w:val="ConsPlusNormal"/>
              <w:jc w:val="center"/>
              <w:rPr>
                <w:sz w:val="22"/>
                <w:szCs w:val="22"/>
              </w:rPr>
            </w:pPr>
            <w:r w:rsidRPr="004F48AB">
              <w:rPr>
                <w:sz w:val="22"/>
                <w:szCs w:val="22"/>
              </w:rPr>
              <w:t>7.280%</w:t>
            </w:r>
          </w:p>
        </w:tc>
      </w:tr>
      <w:tr w:rsidR="00BB67CC" w:rsidRPr="004F48AB" w14:paraId="64E14ED5"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079941CC" w14:textId="77777777" w:rsidR="00BB67CC" w:rsidRPr="004F48AB" w:rsidRDefault="00BB67CC" w:rsidP="004F48AB">
            <w:pPr>
              <w:pStyle w:val="ConsPlusNormal"/>
              <w:jc w:val="center"/>
              <w:rPr>
                <w:sz w:val="22"/>
                <w:szCs w:val="22"/>
              </w:rPr>
            </w:pPr>
            <w:r w:rsidRPr="004F48AB">
              <w:rPr>
                <w:sz w:val="22"/>
                <w:szCs w:val="22"/>
              </w:rPr>
              <w:t>19</w:t>
            </w:r>
          </w:p>
        </w:tc>
        <w:tc>
          <w:tcPr>
            <w:tcW w:w="2666" w:type="dxa"/>
            <w:tcBorders>
              <w:top w:val="single" w:sz="4" w:space="0" w:color="auto"/>
              <w:bottom w:val="single" w:sz="4" w:space="0" w:color="auto"/>
              <w:right w:val="single" w:sz="4" w:space="0" w:color="auto"/>
            </w:tcBorders>
          </w:tcPr>
          <w:p w14:paraId="1D7DD327" w14:textId="77777777" w:rsidR="00BB67CC" w:rsidRPr="004F48AB" w:rsidRDefault="00BB67CC" w:rsidP="004F48AB">
            <w:pPr>
              <w:pStyle w:val="ConsPlusNormal"/>
              <w:jc w:val="center"/>
              <w:rPr>
                <w:sz w:val="22"/>
                <w:szCs w:val="22"/>
              </w:rPr>
            </w:pPr>
            <w:r w:rsidRPr="004F48AB">
              <w:rPr>
                <w:sz w:val="22"/>
                <w:szCs w:val="22"/>
              </w:rPr>
              <w:t>8.543%</w:t>
            </w:r>
          </w:p>
        </w:tc>
        <w:tc>
          <w:tcPr>
            <w:tcW w:w="2268" w:type="dxa"/>
            <w:tcBorders>
              <w:top w:val="single" w:sz="4" w:space="0" w:color="auto"/>
              <w:left w:val="single" w:sz="4" w:space="0" w:color="auto"/>
              <w:bottom w:val="single" w:sz="4" w:space="0" w:color="auto"/>
              <w:right w:val="single" w:sz="4" w:space="0" w:color="auto"/>
            </w:tcBorders>
            <w:vAlign w:val="center"/>
          </w:tcPr>
          <w:p w14:paraId="7F1A40CD" w14:textId="77777777" w:rsidR="00BB67CC" w:rsidRPr="004F48AB" w:rsidRDefault="00BB67CC" w:rsidP="004F48AB">
            <w:pPr>
              <w:pStyle w:val="ConsPlusNormal"/>
              <w:jc w:val="center"/>
              <w:rPr>
                <w:sz w:val="22"/>
                <w:szCs w:val="22"/>
              </w:rPr>
            </w:pPr>
            <w:r w:rsidRPr="004F48AB">
              <w:rPr>
                <w:sz w:val="22"/>
                <w:szCs w:val="22"/>
              </w:rPr>
              <w:t>7.280%</w:t>
            </w:r>
          </w:p>
        </w:tc>
        <w:tc>
          <w:tcPr>
            <w:tcW w:w="1984" w:type="dxa"/>
            <w:tcBorders>
              <w:top w:val="single" w:sz="4" w:space="0" w:color="auto"/>
              <w:left w:val="single" w:sz="4" w:space="0" w:color="auto"/>
              <w:bottom w:val="single" w:sz="4" w:space="0" w:color="auto"/>
              <w:right w:val="single" w:sz="4" w:space="0" w:color="auto"/>
            </w:tcBorders>
            <w:vAlign w:val="center"/>
          </w:tcPr>
          <w:p w14:paraId="2D34FD2C" w14:textId="77777777" w:rsidR="00BB67CC" w:rsidRPr="004F48AB" w:rsidRDefault="00BB67CC" w:rsidP="004F48AB">
            <w:pPr>
              <w:pStyle w:val="ConsPlusNormal"/>
              <w:jc w:val="center"/>
              <w:rPr>
                <w:sz w:val="22"/>
                <w:szCs w:val="22"/>
              </w:rPr>
            </w:pPr>
            <w:r w:rsidRPr="004F48AB">
              <w:rPr>
                <w:sz w:val="22"/>
                <w:szCs w:val="22"/>
              </w:rPr>
              <w:t>10.026%</w:t>
            </w:r>
          </w:p>
        </w:tc>
      </w:tr>
      <w:tr w:rsidR="00BB67CC" w:rsidRPr="004F48AB" w14:paraId="4F302D50" w14:textId="77777777" w:rsidTr="00B27D4B">
        <w:trPr>
          <w:trHeight w:val="270"/>
          <w:jc w:val="center"/>
        </w:trPr>
        <w:tc>
          <w:tcPr>
            <w:tcW w:w="1157" w:type="dxa"/>
            <w:tcBorders>
              <w:top w:val="single" w:sz="4" w:space="0" w:color="auto"/>
              <w:left w:val="single" w:sz="4" w:space="0" w:color="auto"/>
              <w:bottom w:val="single" w:sz="4" w:space="0" w:color="auto"/>
              <w:right w:val="single" w:sz="4" w:space="0" w:color="auto"/>
            </w:tcBorders>
            <w:vAlign w:val="center"/>
          </w:tcPr>
          <w:p w14:paraId="329A3704" w14:textId="77777777" w:rsidR="00BB67CC" w:rsidRPr="004F48AB" w:rsidRDefault="00BB67CC" w:rsidP="004F48AB">
            <w:pPr>
              <w:pStyle w:val="ConsPlusNormal"/>
              <w:jc w:val="center"/>
              <w:rPr>
                <w:sz w:val="22"/>
                <w:szCs w:val="22"/>
              </w:rPr>
            </w:pPr>
            <w:r w:rsidRPr="004F48AB">
              <w:rPr>
                <w:sz w:val="22"/>
                <w:szCs w:val="22"/>
              </w:rPr>
              <w:t>20</w:t>
            </w:r>
          </w:p>
        </w:tc>
        <w:tc>
          <w:tcPr>
            <w:tcW w:w="2666" w:type="dxa"/>
            <w:tcBorders>
              <w:top w:val="single" w:sz="4" w:space="0" w:color="auto"/>
              <w:bottom w:val="single" w:sz="4" w:space="0" w:color="auto"/>
              <w:right w:val="single" w:sz="4" w:space="0" w:color="auto"/>
            </w:tcBorders>
          </w:tcPr>
          <w:p w14:paraId="613D7509" w14:textId="77777777" w:rsidR="00BB67CC" w:rsidRPr="004F48AB" w:rsidRDefault="00BB67CC" w:rsidP="004F48AB">
            <w:pPr>
              <w:pStyle w:val="ConsPlusNormal"/>
              <w:jc w:val="center"/>
              <w:rPr>
                <w:sz w:val="22"/>
                <w:szCs w:val="22"/>
              </w:rPr>
            </w:pPr>
            <w:r w:rsidRPr="004F48AB">
              <w:rPr>
                <w:sz w:val="22"/>
                <w:szCs w:val="22"/>
              </w:rPr>
              <w:t>11.765%</w:t>
            </w:r>
          </w:p>
        </w:tc>
        <w:tc>
          <w:tcPr>
            <w:tcW w:w="2268" w:type="dxa"/>
            <w:tcBorders>
              <w:top w:val="single" w:sz="4" w:space="0" w:color="auto"/>
              <w:left w:val="single" w:sz="4" w:space="0" w:color="auto"/>
              <w:bottom w:val="single" w:sz="4" w:space="0" w:color="auto"/>
              <w:right w:val="single" w:sz="4" w:space="0" w:color="auto"/>
            </w:tcBorders>
            <w:vAlign w:val="center"/>
          </w:tcPr>
          <w:p w14:paraId="0DBFB948" w14:textId="77777777" w:rsidR="00BB67CC" w:rsidRPr="004F48AB" w:rsidRDefault="00BB67CC" w:rsidP="004F48AB">
            <w:pPr>
              <w:pStyle w:val="ConsPlusNormal"/>
              <w:jc w:val="center"/>
              <w:rPr>
                <w:sz w:val="22"/>
                <w:szCs w:val="22"/>
              </w:rPr>
            </w:pPr>
            <w:r w:rsidRPr="004F48AB">
              <w:rPr>
                <w:sz w:val="22"/>
                <w:szCs w:val="22"/>
              </w:rPr>
              <w:t>10.026%</w:t>
            </w:r>
          </w:p>
        </w:tc>
        <w:tc>
          <w:tcPr>
            <w:tcW w:w="1984" w:type="dxa"/>
            <w:tcBorders>
              <w:top w:val="single" w:sz="4" w:space="0" w:color="auto"/>
              <w:left w:val="single" w:sz="4" w:space="0" w:color="auto"/>
              <w:bottom w:val="single" w:sz="4" w:space="0" w:color="auto"/>
              <w:right w:val="single" w:sz="4" w:space="0" w:color="auto"/>
            </w:tcBorders>
            <w:vAlign w:val="center"/>
          </w:tcPr>
          <w:p w14:paraId="0F33BEEC" w14:textId="77777777" w:rsidR="00BB67CC" w:rsidRPr="004F48AB" w:rsidRDefault="00BB67CC" w:rsidP="004F48AB">
            <w:pPr>
              <w:pStyle w:val="ConsPlusNormal"/>
              <w:jc w:val="center"/>
              <w:rPr>
                <w:sz w:val="22"/>
                <w:szCs w:val="22"/>
              </w:rPr>
            </w:pPr>
            <w:r w:rsidRPr="004F48AB">
              <w:rPr>
                <w:sz w:val="22"/>
                <w:szCs w:val="22"/>
              </w:rPr>
              <w:t>13.807%</w:t>
            </w:r>
          </w:p>
        </w:tc>
      </w:tr>
      <w:tr w:rsidR="00BB67CC" w:rsidRPr="004F48AB" w14:paraId="687B1344"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06473E24" w14:textId="77777777" w:rsidR="00BB67CC" w:rsidRPr="004F48AB" w:rsidRDefault="00BB67CC" w:rsidP="004F48AB">
            <w:pPr>
              <w:pStyle w:val="ConsPlusNormal"/>
              <w:jc w:val="center"/>
              <w:rPr>
                <w:sz w:val="22"/>
                <w:szCs w:val="22"/>
              </w:rPr>
            </w:pPr>
            <w:r w:rsidRPr="004F48AB">
              <w:rPr>
                <w:sz w:val="22"/>
                <w:szCs w:val="22"/>
              </w:rPr>
              <w:t>21</w:t>
            </w:r>
          </w:p>
        </w:tc>
        <w:tc>
          <w:tcPr>
            <w:tcW w:w="2666" w:type="dxa"/>
            <w:tcBorders>
              <w:top w:val="single" w:sz="4" w:space="0" w:color="auto"/>
              <w:bottom w:val="single" w:sz="4" w:space="0" w:color="auto"/>
              <w:right w:val="single" w:sz="4" w:space="0" w:color="auto"/>
            </w:tcBorders>
          </w:tcPr>
          <w:p w14:paraId="7627AA04" w14:textId="77777777" w:rsidR="00BB67CC" w:rsidRPr="004F48AB" w:rsidRDefault="00BB67CC" w:rsidP="004F48AB">
            <w:pPr>
              <w:pStyle w:val="ConsPlusNormal"/>
              <w:jc w:val="center"/>
              <w:rPr>
                <w:sz w:val="22"/>
                <w:szCs w:val="22"/>
              </w:rPr>
            </w:pPr>
            <w:r w:rsidRPr="004F48AB">
              <w:rPr>
                <w:sz w:val="22"/>
                <w:szCs w:val="22"/>
              </w:rPr>
              <w:t>16.203%</w:t>
            </w:r>
          </w:p>
        </w:tc>
        <w:tc>
          <w:tcPr>
            <w:tcW w:w="2268" w:type="dxa"/>
            <w:tcBorders>
              <w:top w:val="single" w:sz="4" w:space="0" w:color="auto"/>
              <w:left w:val="single" w:sz="4" w:space="0" w:color="auto"/>
              <w:bottom w:val="single" w:sz="4" w:space="0" w:color="auto"/>
              <w:right w:val="single" w:sz="4" w:space="0" w:color="auto"/>
            </w:tcBorders>
            <w:vAlign w:val="center"/>
          </w:tcPr>
          <w:p w14:paraId="6AB24B78" w14:textId="77777777" w:rsidR="00BB67CC" w:rsidRPr="004F48AB" w:rsidRDefault="00BB67CC" w:rsidP="004F48AB">
            <w:pPr>
              <w:pStyle w:val="ConsPlusNormal"/>
              <w:jc w:val="center"/>
              <w:rPr>
                <w:sz w:val="22"/>
                <w:szCs w:val="22"/>
              </w:rPr>
            </w:pPr>
            <w:r w:rsidRPr="004F48AB">
              <w:rPr>
                <w:sz w:val="22"/>
                <w:szCs w:val="22"/>
              </w:rPr>
              <w:t>13.807%</w:t>
            </w:r>
          </w:p>
        </w:tc>
        <w:tc>
          <w:tcPr>
            <w:tcW w:w="1984" w:type="dxa"/>
            <w:tcBorders>
              <w:top w:val="single" w:sz="4" w:space="0" w:color="auto"/>
              <w:left w:val="single" w:sz="4" w:space="0" w:color="auto"/>
              <w:bottom w:val="single" w:sz="4" w:space="0" w:color="auto"/>
              <w:right w:val="single" w:sz="4" w:space="0" w:color="auto"/>
            </w:tcBorders>
            <w:vAlign w:val="center"/>
          </w:tcPr>
          <w:p w14:paraId="550629B6" w14:textId="77777777" w:rsidR="00BB67CC" w:rsidRPr="004F48AB" w:rsidRDefault="00BB67CC" w:rsidP="004F48AB">
            <w:pPr>
              <w:pStyle w:val="ConsPlusNormal"/>
              <w:jc w:val="center"/>
              <w:rPr>
                <w:sz w:val="22"/>
                <w:szCs w:val="22"/>
              </w:rPr>
            </w:pPr>
            <w:r w:rsidRPr="004F48AB">
              <w:rPr>
                <w:sz w:val="22"/>
                <w:szCs w:val="22"/>
              </w:rPr>
              <w:t>19.014%</w:t>
            </w:r>
          </w:p>
        </w:tc>
      </w:tr>
      <w:tr w:rsidR="00BB67CC" w:rsidRPr="004F48AB" w14:paraId="06B842D3"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549F03F9" w14:textId="77777777" w:rsidR="00BB67CC" w:rsidRPr="004F48AB" w:rsidRDefault="00BB67CC" w:rsidP="004F48AB">
            <w:pPr>
              <w:pStyle w:val="ConsPlusNormal"/>
              <w:jc w:val="center"/>
              <w:rPr>
                <w:sz w:val="22"/>
                <w:szCs w:val="22"/>
              </w:rPr>
            </w:pPr>
            <w:r w:rsidRPr="004F48AB">
              <w:rPr>
                <w:sz w:val="22"/>
                <w:szCs w:val="22"/>
              </w:rPr>
              <w:t>22</w:t>
            </w:r>
          </w:p>
        </w:tc>
        <w:tc>
          <w:tcPr>
            <w:tcW w:w="2666" w:type="dxa"/>
            <w:tcBorders>
              <w:top w:val="single" w:sz="4" w:space="0" w:color="auto"/>
              <w:bottom w:val="single" w:sz="4" w:space="0" w:color="auto"/>
              <w:right w:val="single" w:sz="4" w:space="0" w:color="auto"/>
            </w:tcBorders>
          </w:tcPr>
          <w:p w14:paraId="7368535A" w14:textId="77777777" w:rsidR="00BB67CC" w:rsidRPr="004F48AB" w:rsidRDefault="00BB67CC" w:rsidP="004F48AB">
            <w:pPr>
              <w:pStyle w:val="ConsPlusNormal"/>
              <w:jc w:val="center"/>
              <w:rPr>
                <w:sz w:val="22"/>
                <w:szCs w:val="22"/>
              </w:rPr>
            </w:pPr>
            <w:r w:rsidRPr="004F48AB">
              <w:rPr>
                <w:sz w:val="22"/>
                <w:szCs w:val="22"/>
              </w:rPr>
              <w:t>22.313%</w:t>
            </w:r>
          </w:p>
        </w:tc>
        <w:tc>
          <w:tcPr>
            <w:tcW w:w="2268" w:type="dxa"/>
            <w:tcBorders>
              <w:top w:val="single" w:sz="4" w:space="0" w:color="auto"/>
              <w:left w:val="single" w:sz="4" w:space="0" w:color="auto"/>
              <w:bottom w:val="single" w:sz="4" w:space="0" w:color="auto"/>
              <w:right w:val="single" w:sz="4" w:space="0" w:color="auto"/>
            </w:tcBorders>
            <w:vAlign w:val="center"/>
          </w:tcPr>
          <w:p w14:paraId="0452931E" w14:textId="77777777" w:rsidR="00BB67CC" w:rsidRPr="004F48AB" w:rsidRDefault="00BB67CC" w:rsidP="004F48AB">
            <w:pPr>
              <w:pStyle w:val="ConsPlusNormal"/>
              <w:jc w:val="center"/>
              <w:rPr>
                <w:sz w:val="22"/>
                <w:szCs w:val="22"/>
              </w:rPr>
            </w:pPr>
            <w:r w:rsidRPr="004F48AB">
              <w:rPr>
                <w:sz w:val="22"/>
                <w:szCs w:val="22"/>
              </w:rPr>
              <w:t>19.014%</w:t>
            </w:r>
          </w:p>
        </w:tc>
        <w:tc>
          <w:tcPr>
            <w:tcW w:w="1984" w:type="dxa"/>
            <w:tcBorders>
              <w:top w:val="single" w:sz="4" w:space="0" w:color="auto"/>
              <w:left w:val="single" w:sz="4" w:space="0" w:color="auto"/>
              <w:bottom w:val="single" w:sz="4" w:space="0" w:color="auto"/>
              <w:right w:val="single" w:sz="4" w:space="0" w:color="auto"/>
            </w:tcBorders>
            <w:vAlign w:val="center"/>
          </w:tcPr>
          <w:p w14:paraId="6EE29D45" w14:textId="77777777" w:rsidR="00BB67CC" w:rsidRPr="004F48AB" w:rsidRDefault="00BB67CC" w:rsidP="004F48AB">
            <w:pPr>
              <w:pStyle w:val="ConsPlusNormal"/>
              <w:jc w:val="center"/>
              <w:rPr>
                <w:sz w:val="22"/>
                <w:szCs w:val="22"/>
              </w:rPr>
            </w:pPr>
            <w:r w:rsidRPr="004F48AB">
              <w:rPr>
                <w:sz w:val="22"/>
                <w:szCs w:val="22"/>
              </w:rPr>
              <w:t>26.185%</w:t>
            </w:r>
          </w:p>
        </w:tc>
      </w:tr>
      <w:tr w:rsidR="00BB67CC" w:rsidRPr="004F48AB" w14:paraId="58EAB964" w14:textId="77777777" w:rsidTr="00B27D4B">
        <w:trPr>
          <w:trHeight w:val="270"/>
          <w:jc w:val="center"/>
        </w:trPr>
        <w:tc>
          <w:tcPr>
            <w:tcW w:w="1157" w:type="dxa"/>
            <w:tcBorders>
              <w:top w:val="single" w:sz="4" w:space="0" w:color="auto"/>
              <w:left w:val="single" w:sz="4" w:space="0" w:color="auto"/>
              <w:bottom w:val="single" w:sz="4" w:space="0" w:color="auto"/>
              <w:right w:val="single" w:sz="4" w:space="0" w:color="auto"/>
            </w:tcBorders>
            <w:vAlign w:val="center"/>
          </w:tcPr>
          <w:p w14:paraId="65E85BB6" w14:textId="77777777" w:rsidR="00BB67CC" w:rsidRPr="004F48AB" w:rsidRDefault="00BB67CC" w:rsidP="004F48AB">
            <w:pPr>
              <w:pStyle w:val="ConsPlusNormal"/>
              <w:jc w:val="center"/>
              <w:rPr>
                <w:sz w:val="22"/>
                <w:szCs w:val="22"/>
              </w:rPr>
            </w:pPr>
            <w:r w:rsidRPr="004F48AB">
              <w:rPr>
                <w:sz w:val="22"/>
                <w:szCs w:val="22"/>
              </w:rPr>
              <w:t>23</w:t>
            </w:r>
          </w:p>
        </w:tc>
        <w:tc>
          <w:tcPr>
            <w:tcW w:w="2666" w:type="dxa"/>
            <w:tcBorders>
              <w:top w:val="single" w:sz="4" w:space="0" w:color="auto"/>
              <w:bottom w:val="single" w:sz="4" w:space="0" w:color="auto"/>
              <w:right w:val="single" w:sz="4" w:space="0" w:color="auto"/>
            </w:tcBorders>
          </w:tcPr>
          <w:p w14:paraId="1E1344C3" w14:textId="77777777" w:rsidR="00BB67CC" w:rsidRPr="004F48AB" w:rsidRDefault="00BB67CC" w:rsidP="004F48AB">
            <w:pPr>
              <w:pStyle w:val="ConsPlusNormal"/>
              <w:jc w:val="center"/>
              <w:rPr>
                <w:sz w:val="22"/>
                <w:szCs w:val="22"/>
              </w:rPr>
            </w:pPr>
            <w:r w:rsidRPr="004F48AB">
              <w:rPr>
                <w:sz w:val="22"/>
                <w:szCs w:val="22"/>
              </w:rPr>
              <w:t>30.728%</w:t>
            </w:r>
          </w:p>
        </w:tc>
        <w:tc>
          <w:tcPr>
            <w:tcW w:w="2268" w:type="dxa"/>
            <w:tcBorders>
              <w:top w:val="single" w:sz="4" w:space="0" w:color="auto"/>
              <w:left w:val="single" w:sz="4" w:space="0" w:color="auto"/>
              <w:bottom w:val="single" w:sz="4" w:space="0" w:color="auto"/>
              <w:right w:val="single" w:sz="4" w:space="0" w:color="auto"/>
            </w:tcBorders>
            <w:vAlign w:val="center"/>
          </w:tcPr>
          <w:p w14:paraId="6441B90A" w14:textId="77777777" w:rsidR="00BB67CC" w:rsidRPr="004F48AB" w:rsidRDefault="00BB67CC" w:rsidP="004F48AB">
            <w:pPr>
              <w:pStyle w:val="ConsPlusNormal"/>
              <w:jc w:val="center"/>
              <w:rPr>
                <w:sz w:val="22"/>
                <w:szCs w:val="22"/>
              </w:rPr>
            </w:pPr>
            <w:r w:rsidRPr="004F48AB">
              <w:rPr>
                <w:sz w:val="22"/>
                <w:szCs w:val="22"/>
              </w:rPr>
              <w:t>26.185%</w:t>
            </w:r>
          </w:p>
        </w:tc>
        <w:tc>
          <w:tcPr>
            <w:tcW w:w="1984" w:type="dxa"/>
            <w:tcBorders>
              <w:top w:val="single" w:sz="4" w:space="0" w:color="auto"/>
              <w:left w:val="single" w:sz="4" w:space="0" w:color="auto"/>
              <w:bottom w:val="single" w:sz="4" w:space="0" w:color="auto"/>
              <w:right w:val="single" w:sz="4" w:space="0" w:color="auto"/>
            </w:tcBorders>
            <w:vAlign w:val="center"/>
          </w:tcPr>
          <w:p w14:paraId="4864AA6B" w14:textId="77777777" w:rsidR="00BB67CC" w:rsidRPr="004F48AB" w:rsidRDefault="00BB67CC" w:rsidP="004F48AB">
            <w:pPr>
              <w:pStyle w:val="ConsPlusNormal"/>
              <w:jc w:val="center"/>
              <w:rPr>
                <w:sz w:val="22"/>
                <w:szCs w:val="22"/>
              </w:rPr>
            </w:pPr>
            <w:r w:rsidRPr="004F48AB">
              <w:rPr>
                <w:sz w:val="22"/>
                <w:szCs w:val="22"/>
              </w:rPr>
              <w:t>36.059%</w:t>
            </w:r>
          </w:p>
        </w:tc>
      </w:tr>
      <w:tr w:rsidR="00BB67CC" w:rsidRPr="004F48AB" w14:paraId="37803BAD"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3FD70818" w14:textId="77777777" w:rsidR="00BB67CC" w:rsidRPr="004F48AB" w:rsidRDefault="00BB67CC" w:rsidP="004F48AB">
            <w:pPr>
              <w:pStyle w:val="ConsPlusNormal"/>
              <w:jc w:val="center"/>
              <w:rPr>
                <w:sz w:val="22"/>
                <w:szCs w:val="22"/>
              </w:rPr>
            </w:pPr>
            <w:r w:rsidRPr="004F48AB">
              <w:rPr>
                <w:sz w:val="22"/>
                <w:szCs w:val="22"/>
              </w:rPr>
              <w:t>24</w:t>
            </w:r>
          </w:p>
        </w:tc>
        <w:tc>
          <w:tcPr>
            <w:tcW w:w="2666" w:type="dxa"/>
            <w:tcBorders>
              <w:top w:val="single" w:sz="4" w:space="0" w:color="auto"/>
              <w:bottom w:val="single" w:sz="4" w:space="0" w:color="auto"/>
              <w:right w:val="single" w:sz="4" w:space="0" w:color="auto"/>
            </w:tcBorders>
          </w:tcPr>
          <w:p w14:paraId="375E6799" w14:textId="77777777" w:rsidR="00BB67CC" w:rsidRPr="004F48AB" w:rsidRDefault="00BB67CC" w:rsidP="004F48AB">
            <w:pPr>
              <w:pStyle w:val="ConsPlusNormal"/>
              <w:jc w:val="center"/>
              <w:rPr>
                <w:sz w:val="22"/>
                <w:szCs w:val="22"/>
              </w:rPr>
            </w:pPr>
            <w:r w:rsidRPr="004F48AB">
              <w:rPr>
                <w:sz w:val="22"/>
                <w:szCs w:val="22"/>
              </w:rPr>
              <w:t>42.316%</w:t>
            </w:r>
            <w:bookmarkStart w:id="16" w:name="_GoBack"/>
            <w:bookmarkEnd w:id="16"/>
          </w:p>
        </w:tc>
        <w:tc>
          <w:tcPr>
            <w:tcW w:w="2268" w:type="dxa"/>
            <w:tcBorders>
              <w:top w:val="single" w:sz="4" w:space="0" w:color="auto"/>
              <w:left w:val="single" w:sz="4" w:space="0" w:color="auto"/>
              <w:bottom w:val="single" w:sz="4" w:space="0" w:color="auto"/>
              <w:right w:val="single" w:sz="4" w:space="0" w:color="auto"/>
            </w:tcBorders>
            <w:vAlign w:val="center"/>
          </w:tcPr>
          <w:p w14:paraId="3BB91B1E" w14:textId="77777777" w:rsidR="00BB67CC" w:rsidRPr="004F48AB" w:rsidRDefault="00BB67CC" w:rsidP="004F48AB">
            <w:pPr>
              <w:pStyle w:val="ConsPlusNormal"/>
              <w:jc w:val="center"/>
              <w:rPr>
                <w:sz w:val="22"/>
                <w:szCs w:val="22"/>
              </w:rPr>
            </w:pPr>
            <w:r w:rsidRPr="004F48AB">
              <w:rPr>
                <w:sz w:val="22"/>
                <w:szCs w:val="22"/>
              </w:rPr>
              <w:t>36.059%</w:t>
            </w:r>
          </w:p>
        </w:tc>
        <w:tc>
          <w:tcPr>
            <w:tcW w:w="1984" w:type="dxa"/>
            <w:tcBorders>
              <w:top w:val="single" w:sz="4" w:space="0" w:color="auto"/>
              <w:left w:val="single" w:sz="4" w:space="0" w:color="auto"/>
              <w:bottom w:val="single" w:sz="4" w:space="0" w:color="auto"/>
              <w:right w:val="single" w:sz="4" w:space="0" w:color="auto"/>
            </w:tcBorders>
            <w:vAlign w:val="center"/>
          </w:tcPr>
          <w:p w14:paraId="47523320" w14:textId="77777777" w:rsidR="00BB67CC" w:rsidRPr="004F48AB" w:rsidRDefault="00BB67CC" w:rsidP="004F48AB">
            <w:pPr>
              <w:pStyle w:val="ConsPlusNormal"/>
              <w:jc w:val="center"/>
              <w:rPr>
                <w:sz w:val="22"/>
                <w:szCs w:val="22"/>
              </w:rPr>
            </w:pPr>
            <w:r w:rsidRPr="004F48AB">
              <w:rPr>
                <w:sz w:val="22"/>
                <w:szCs w:val="22"/>
              </w:rPr>
              <w:t>49.659%</w:t>
            </w:r>
          </w:p>
        </w:tc>
      </w:tr>
      <w:tr w:rsidR="00BB67CC" w:rsidRPr="004F48AB" w14:paraId="38A8710D"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vAlign w:val="center"/>
          </w:tcPr>
          <w:p w14:paraId="4D7E28A6" w14:textId="77777777" w:rsidR="00BB67CC" w:rsidRPr="004F48AB" w:rsidRDefault="00BB67CC" w:rsidP="004F48AB">
            <w:pPr>
              <w:pStyle w:val="ConsPlusNormal"/>
              <w:jc w:val="center"/>
              <w:rPr>
                <w:sz w:val="22"/>
                <w:szCs w:val="22"/>
              </w:rPr>
            </w:pPr>
            <w:r w:rsidRPr="004F48AB">
              <w:rPr>
                <w:sz w:val="22"/>
                <w:szCs w:val="22"/>
              </w:rPr>
              <w:t>25</w:t>
            </w:r>
          </w:p>
        </w:tc>
        <w:tc>
          <w:tcPr>
            <w:tcW w:w="2666" w:type="dxa"/>
            <w:tcBorders>
              <w:top w:val="single" w:sz="4" w:space="0" w:color="auto"/>
              <w:bottom w:val="single" w:sz="4" w:space="0" w:color="auto"/>
              <w:right w:val="single" w:sz="4" w:space="0" w:color="auto"/>
            </w:tcBorders>
          </w:tcPr>
          <w:p w14:paraId="7BEA491C" w14:textId="77777777" w:rsidR="00BB67CC" w:rsidRPr="004F48AB" w:rsidRDefault="00BB67CC" w:rsidP="004F48AB">
            <w:pPr>
              <w:pStyle w:val="ConsPlusNormal"/>
              <w:jc w:val="center"/>
              <w:rPr>
                <w:sz w:val="22"/>
                <w:szCs w:val="22"/>
              </w:rPr>
            </w:pPr>
            <w:r w:rsidRPr="004F48AB">
              <w:rPr>
                <w:sz w:val="22"/>
                <w:szCs w:val="22"/>
              </w:rPr>
              <w:t>58.275%</w:t>
            </w:r>
          </w:p>
        </w:tc>
        <w:tc>
          <w:tcPr>
            <w:tcW w:w="2268" w:type="dxa"/>
            <w:tcBorders>
              <w:top w:val="single" w:sz="4" w:space="0" w:color="auto"/>
              <w:left w:val="single" w:sz="4" w:space="0" w:color="auto"/>
              <w:bottom w:val="single" w:sz="4" w:space="0" w:color="auto"/>
              <w:right w:val="single" w:sz="4" w:space="0" w:color="auto"/>
            </w:tcBorders>
            <w:vAlign w:val="center"/>
          </w:tcPr>
          <w:p w14:paraId="6603AB15" w14:textId="77777777" w:rsidR="00BB67CC" w:rsidRPr="004F48AB" w:rsidRDefault="00BB67CC" w:rsidP="004F48AB">
            <w:pPr>
              <w:pStyle w:val="ConsPlusNormal"/>
              <w:jc w:val="center"/>
              <w:rPr>
                <w:sz w:val="22"/>
                <w:szCs w:val="22"/>
              </w:rPr>
            </w:pPr>
            <w:r w:rsidRPr="004F48AB">
              <w:rPr>
                <w:sz w:val="22"/>
                <w:szCs w:val="22"/>
              </w:rPr>
              <w:t>49.659%</w:t>
            </w:r>
          </w:p>
        </w:tc>
        <w:tc>
          <w:tcPr>
            <w:tcW w:w="1984" w:type="dxa"/>
            <w:tcBorders>
              <w:top w:val="single" w:sz="4" w:space="0" w:color="auto"/>
              <w:left w:val="single" w:sz="4" w:space="0" w:color="auto"/>
              <w:bottom w:val="single" w:sz="4" w:space="0" w:color="auto"/>
              <w:right w:val="single" w:sz="4" w:space="0" w:color="auto"/>
            </w:tcBorders>
            <w:vAlign w:val="center"/>
          </w:tcPr>
          <w:p w14:paraId="35C744D5" w14:textId="77777777" w:rsidR="00BB67CC" w:rsidRPr="004F48AB" w:rsidRDefault="00BB67CC" w:rsidP="004F48AB">
            <w:pPr>
              <w:pStyle w:val="ConsPlusNormal"/>
              <w:jc w:val="center"/>
              <w:rPr>
                <w:sz w:val="22"/>
                <w:szCs w:val="22"/>
              </w:rPr>
            </w:pPr>
            <w:r w:rsidRPr="004F48AB">
              <w:rPr>
                <w:sz w:val="22"/>
                <w:szCs w:val="22"/>
              </w:rPr>
              <w:t>100.000%</w:t>
            </w:r>
          </w:p>
        </w:tc>
      </w:tr>
      <w:tr w:rsidR="00BB67CC" w:rsidRPr="004F48AB" w14:paraId="52DED10C" w14:textId="77777777" w:rsidTr="00B27D4B">
        <w:trPr>
          <w:trHeight w:val="285"/>
          <w:jc w:val="center"/>
        </w:trPr>
        <w:tc>
          <w:tcPr>
            <w:tcW w:w="1157" w:type="dxa"/>
            <w:tcBorders>
              <w:top w:val="single" w:sz="4" w:space="0" w:color="auto"/>
              <w:left w:val="single" w:sz="4" w:space="0" w:color="auto"/>
              <w:bottom w:val="single" w:sz="4" w:space="0" w:color="auto"/>
              <w:right w:val="single" w:sz="4" w:space="0" w:color="auto"/>
            </w:tcBorders>
          </w:tcPr>
          <w:p w14:paraId="3105D91D" w14:textId="77777777" w:rsidR="00BB67CC" w:rsidRPr="004F48AB" w:rsidRDefault="00BB67CC" w:rsidP="004F48AB">
            <w:pPr>
              <w:pStyle w:val="ConsPlusNormal"/>
              <w:jc w:val="center"/>
              <w:rPr>
                <w:sz w:val="22"/>
                <w:szCs w:val="22"/>
              </w:rPr>
            </w:pPr>
            <w:r w:rsidRPr="004F48AB">
              <w:rPr>
                <w:sz w:val="22"/>
                <w:szCs w:val="22"/>
              </w:rPr>
              <w:t>26</w:t>
            </w:r>
          </w:p>
        </w:tc>
        <w:tc>
          <w:tcPr>
            <w:tcW w:w="2666" w:type="dxa"/>
            <w:tcBorders>
              <w:top w:val="single" w:sz="4" w:space="0" w:color="auto"/>
              <w:bottom w:val="single" w:sz="4" w:space="0" w:color="auto"/>
              <w:right w:val="single" w:sz="4" w:space="0" w:color="auto"/>
            </w:tcBorders>
          </w:tcPr>
          <w:p w14:paraId="4866FBC3" w14:textId="77777777" w:rsidR="00BB67CC" w:rsidRPr="004F48AB" w:rsidRDefault="00BB67CC" w:rsidP="004F48AB">
            <w:pPr>
              <w:pStyle w:val="ConsPlusNormal"/>
              <w:jc w:val="center"/>
              <w:rPr>
                <w:sz w:val="22"/>
                <w:szCs w:val="22"/>
              </w:rPr>
            </w:pPr>
            <w:r w:rsidRPr="004F48AB">
              <w:rPr>
                <w:sz w:val="22"/>
                <w:szCs w:val="22"/>
              </w:rPr>
              <w:t>100.000%</w:t>
            </w:r>
          </w:p>
        </w:tc>
        <w:tc>
          <w:tcPr>
            <w:tcW w:w="2268" w:type="dxa"/>
            <w:tcBorders>
              <w:top w:val="single" w:sz="4" w:space="0" w:color="auto"/>
              <w:left w:val="single" w:sz="4" w:space="0" w:color="auto"/>
              <w:bottom w:val="single" w:sz="4" w:space="0" w:color="auto"/>
              <w:right w:val="single" w:sz="4" w:space="0" w:color="auto"/>
            </w:tcBorders>
          </w:tcPr>
          <w:p w14:paraId="31D53398" w14:textId="77777777" w:rsidR="00BB67CC" w:rsidRPr="004F48AB" w:rsidRDefault="00BB67CC" w:rsidP="004F48AB">
            <w:pPr>
              <w:pStyle w:val="ConsPlusNormal"/>
              <w:jc w:val="center"/>
              <w:rPr>
                <w:sz w:val="22"/>
                <w:szCs w:val="22"/>
              </w:rPr>
            </w:pPr>
            <w:r w:rsidRPr="004F48AB">
              <w:rPr>
                <w:sz w:val="22"/>
                <w:szCs w:val="22"/>
              </w:rPr>
              <w:t>100.000%</w:t>
            </w:r>
          </w:p>
        </w:tc>
        <w:tc>
          <w:tcPr>
            <w:tcW w:w="1984" w:type="dxa"/>
            <w:tcBorders>
              <w:top w:val="single" w:sz="4" w:space="0" w:color="auto"/>
              <w:left w:val="single" w:sz="4" w:space="0" w:color="auto"/>
              <w:bottom w:val="single" w:sz="4" w:space="0" w:color="auto"/>
              <w:right w:val="single" w:sz="4" w:space="0" w:color="auto"/>
            </w:tcBorders>
          </w:tcPr>
          <w:p w14:paraId="5B291A32" w14:textId="77777777" w:rsidR="00BB67CC" w:rsidRPr="004F48AB" w:rsidRDefault="00BB67CC" w:rsidP="004F48AB">
            <w:pPr>
              <w:pStyle w:val="ConsPlusNormal"/>
              <w:jc w:val="center"/>
              <w:rPr>
                <w:sz w:val="22"/>
                <w:szCs w:val="22"/>
              </w:rPr>
            </w:pPr>
            <w:r w:rsidRPr="004F48AB">
              <w:rPr>
                <w:sz w:val="22"/>
                <w:szCs w:val="22"/>
              </w:rPr>
              <w:t>100.000%</w:t>
            </w:r>
          </w:p>
        </w:tc>
      </w:tr>
    </w:tbl>
    <w:p w14:paraId="172BD8A0" w14:textId="6820539F" w:rsidR="00D06D37" w:rsidRPr="004F48AB" w:rsidRDefault="00D06D37" w:rsidP="004F48AB">
      <w:pPr>
        <w:rPr>
          <w:rFonts w:ascii="Times New Roman" w:eastAsiaTheme="minorEastAsia" w:hAnsi="Times New Roman" w:cs="Times New Roman"/>
          <w:sz w:val="24"/>
          <w:szCs w:val="24"/>
          <w:lang w:eastAsia="ru-RU"/>
        </w:rPr>
      </w:pPr>
    </w:p>
    <w:p w14:paraId="2306E9A5" w14:textId="0288C156" w:rsidR="007D2B0E" w:rsidRPr="004F48AB" w:rsidRDefault="007D2B0E" w:rsidP="00024DAC">
      <w:pPr>
        <w:pStyle w:val="ConsPlusNormal"/>
        <w:jc w:val="right"/>
        <w:outlineLvl w:val="0"/>
      </w:pPr>
      <w:bookmarkStart w:id="17" w:name="_Toc130986309"/>
      <w:r w:rsidRPr="004F48AB">
        <w:rPr>
          <w:b/>
        </w:rPr>
        <w:lastRenderedPageBreak/>
        <w:t>Приложение 4</w:t>
      </w:r>
      <w:r w:rsidR="00D06D37" w:rsidRPr="004F48AB">
        <w:t>. Перечень ссылочных документов</w:t>
      </w:r>
      <w:bookmarkEnd w:id="17"/>
    </w:p>
    <w:p w14:paraId="5B3E17BC" w14:textId="77777777" w:rsidR="007D2B0E" w:rsidRPr="00CA5044" w:rsidRDefault="007D2B0E" w:rsidP="007D2B0E">
      <w:pPr>
        <w:pStyle w:val="ConsPlusNormal"/>
        <w:jc w:val="right"/>
      </w:pPr>
    </w:p>
    <w:p w14:paraId="37866020" w14:textId="77777777" w:rsidR="007D2B0E" w:rsidRPr="00CA5044" w:rsidRDefault="007D2B0E" w:rsidP="007D2B0E">
      <w:pPr>
        <w:pStyle w:val="ConsPlusNormal"/>
        <w:ind w:firstLine="540"/>
        <w:jc w:val="both"/>
      </w:pPr>
    </w:p>
    <w:p w14:paraId="39226E16" w14:textId="09578773" w:rsidR="007D2B0E" w:rsidRPr="00CA5044" w:rsidRDefault="007D2B0E" w:rsidP="005B433F">
      <w:pPr>
        <w:pStyle w:val="ConsPlusNormal"/>
        <w:numPr>
          <w:ilvl w:val="0"/>
          <w:numId w:val="1"/>
        </w:numPr>
        <w:jc w:val="both"/>
        <w:rPr>
          <w:color w:val="0000FF"/>
        </w:rPr>
      </w:pPr>
      <w:bookmarkStart w:id="18" w:name="Par747"/>
      <w:bookmarkEnd w:id="18"/>
      <w:r w:rsidRPr="00CA5044">
        <w:t>Решение "Комитета по риска</w:t>
      </w:r>
      <w:r w:rsidR="00A65293">
        <w:t>м Группы" от 04.12.2014 N 20 §1</w:t>
      </w:r>
      <w:r w:rsidR="00A65293" w:rsidRPr="00A65293">
        <w:t>.</w:t>
      </w:r>
    </w:p>
    <w:p w14:paraId="158B8A54" w14:textId="77777777" w:rsidR="00D14831" w:rsidRPr="00CA5044" w:rsidRDefault="00D14831" w:rsidP="00D14831">
      <w:pPr>
        <w:pStyle w:val="af5"/>
        <w:numPr>
          <w:ilvl w:val="0"/>
          <w:numId w:val="1"/>
        </w:numPr>
        <w:spacing w:before="120" w:after="0" w:line="240" w:lineRule="auto"/>
        <w:contextualSpacing w:val="0"/>
        <w:jc w:val="both"/>
        <w:rPr>
          <w:rFonts w:ascii="Times New Roman" w:hAnsi="Times New Roman" w:cs="Times New Roman"/>
          <w:sz w:val="24"/>
          <w:szCs w:val="24"/>
        </w:rPr>
      </w:pPr>
      <w:bookmarkStart w:id="19" w:name="_Ref85043807"/>
      <w:r w:rsidRPr="00CA5044">
        <w:rPr>
          <w:rFonts w:ascii="Times New Roman" w:hAnsi="Times New Roman" w:cs="Times New Roman"/>
          <w:sz w:val="24"/>
          <w:szCs w:val="24"/>
        </w:rPr>
        <w:t>Положение Банка России от 06.08.2015 №483-П «О порядке расчёта величины кредитного риска на основе внутренних рейтингов» в действующей редакции.</w:t>
      </w:r>
      <w:bookmarkEnd w:id="19"/>
    </w:p>
    <w:p w14:paraId="3D64C9CD" w14:textId="463C4B9C" w:rsidR="005B433F" w:rsidRPr="00CA5044" w:rsidRDefault="005B433F" w:rsidP="00B27D4B">
      <w:pPr>
        <w:pStyle w:val="ConsPlusNormal"/>
        <w:ind w:left="900"/>
        <w:jc w:val="both"/>
        <w:rPr>
          <w:color w:val="0000FF"/>
        </w:rPr>
      </w:pPr>
    </w:p>
    <w:p w14:paraId="596C378E" w14:textId="14367FEC" w:rsidR="00595338" w:rsidRPr="00CA5044" w:rsidRDefault="00595338">
      <w:pPr>
        <w:rPr>
          <w:rFonts w:ascii="Times New Roman" w:eastAsiaTheme="minorEastAsia" w:hAnsi="Times New Roman" w:cs="Times New Roman"/>
          <w:color w:val="0000FF"/>
          <w:sz w:val="24"/>
          <w:szCs w:val="24"/>
          <w:lang w:eastAsia="ru-RU"/>
        </w:rPr>
      </w:pPr>
      <w:r w:rsidRPr="00CA5044">
        <w:rPr>
          <w:rFonts w:ascii="Times New Roman" w:hAnsi="Times New Roman" w:cs="Times New Roman"/>
          <w:color w:val="0000FF"/>
        </w:rPr>
        <w:br w:type="page"/>
      </w:r>
    </w:p>
    <w:p w14:paraId="7B0EC4DB" w14:textId="7ACAC6DA" w:rsidR="005B433F" w:rsidRPr="00CA5044" w:rsidRDefault="005B433F" w:rsidP="00024DAC">
      <w:pPr>
        <w:pStyle w:val="ConsPlusNormal"/>
        <w:jc w:val="right"/>
        <w:outlineLvl w:val="0"/>
      </w:pPr>
      <w:bookmarkStart w:id="20" w:name="_Toc130986310"/>
      <w:r w:rsidRPr="004F48AB">
        <w:rPr>
          <w:b/>
        </w:rPr>
        <w:lastRenderedPageBreak/>
        <w:t>Приложение 5</w:t>
      </w:r>
      <w:r w:rsidR="00D06D37">
        <w:t xml:space="preserve">. </w:t>
      </w:r>
      <w:r w:rsidR="00D06D37" w:rsidRPr="00CA5044">
        <w:t>Подбор функции зависимости</w:t>
      </w:r>
      <w:bookmarkEnd w:id="20"/>
    </w:p>
    <w:p w14:paraId="2A041E65" w14:textId="4311EA8D" w:rsidR="005B433F" w:rsidRPr="00CA5044" w:rsidRDefault="005B433F" w:rsidP="00FF0DDB">
      <w:pPr>
        <w:pStyle w:val="ConsPlusNormal"/>
        <w:jc w:val="both"/>
      </w:pPr>
    </w:p>
    <w:p w14:paraId="2CA73888" w14:textId="77777777" w:rsidR="005B433F" w:rsidRPr="00CA5044" w:rsidRDefault="005B433F" w:rsidP="00636EEA">
      <w:pPr>
        <w:pStyle w:val="ConsPlusNormal"/>
        <w:ind w:firstLine="540"/>
        <w:jc w:val="both"/>
      </w:pPr>
    </w:p>
    <w:p w14:paraId="535DC6DA" w14:textId="66DA37CC" w:rsidR="0005167E" w:rsidRPr="00CA5044" w:rsidRDefault="005B433F" w:rsidP="00453A86">
      <w:pPr>
        <w:pStyle w:val="ConsPlusNormal"/>
        <w:numPr>
          <w:ilvl w:val="0"/>
          <w:numId w:val="2"/>
        </w:numPr>
        <w:spacing w:after="120"/>
        <w:ind w:left="0" w:firstLine="0"/>
        <w:jc w:val="both"/>
      </w:pPr>
      <w:r w:rsidRPr="00CA5044">
        <w:t>Предварительные действия</w:t>
      </w:r>
      <w:r w:rsidR="00453A86">
        <w:t>.</w:t>
      </w:r>
    </w:p>
    <w:p w14:paraId="25BF3FEA" w14:textId="742A7D82" w:rsidR="0005167E" w:rsidRPr="00CA5044" w:rsidRDefault="005B433F" w:rsidP="00453A86">
      <w:pPr>
        <w:pStyle w:val="ConsPlusNormal"/>
        <w:numPr>
          <w:ilvl w:val="1"/>
          <w:numId w:val="17"/>
        </w:numPr>
        <w:spacing w:after="60"/>
        <w:ind w:left="0" w:firstLine="0"/>
        <w:jc w:val="both"/>
      </w:pPr>
      <w:r w:rsidRPr="00CA5044">
        <w:t xml:space="preserve">Первым шагом, нужно привести исходные данные в нужный вид, а именно должны быть 2 </w:t>
      </w:r>
      <w:r w:rsidRPr="00453A86">
        <w:t>csv</w:t>
      </w:r>
      <w:r w:rsidRPr="00CA5044">
        <w:t>-</w:t>
      </w:r>
      <w:r w:rsidR="00782475" w:rsidRPr="00CA5044">
        <w:t>файла с разделителем “;”.</w:t>
      </w:r>
    </w:p>
    <w:p w14:paraId="362F2C06" w14:textId="3B97DA27" w:rsidR="00453A86" w:rsidRDefault="00782475" w:rsidP="00453A86">
      <w:pPr>
        <w:pStyle w:val="ConsPlusNormal"/>
        <w:numPr>
          <w:ilvl w:val="1"/>
          <w:numId w:val="17"/>
        </w:numPr>
        <w:spacing w:after="60"/>
        <w:ind w:left="0" w:firstLine="0"/>
        <w:jc w:val="both"/>
      </w:pPr>
      <w:r w:rsidRPr="00CA5044">
        <w:t>В первом файле</w:t>
      </w:r>
      <w:r w:rsidR="00CD51E3" w:rsidRPr="00CA5044">
        <w:t>, с названием “</w:t>
      </w:r>
      <w:r w:rsidR="009C13A4">
        <w:rPr>
          <w:lang w:val="en-US"/>
        </w:rPr>
        <w:t>default</w:t>
      </w:r>
      <w:r w:rsidR="009C13A4" w:rsidRPr="009C13A4">
        <w:t>_</w:t>
      </w:r>
      <w:r w:rsidR="009C13A4">
        <w:rPr>
          <w:lang w:val="en-US"/>
        </w:rPr>
        <w:t>rates</w:t>
      </w:r>
      <w:r w:rsidR="00CD51E3" w:rsidRPr="00CA5044">
        <w:t>.</w:t>
      </w:r>
      <w:r w:rsidR="00CD51E3" w:rsidRPr="00CA5044">
        <w:rPr>
          <w:lang w:val="en-US"/>
        </w:rPr>
        <w:t>csv</w:t>
      </w:r>
      <w:r w:rsidR="00CD51E3" w:rsidRPr="00CA5044">
        <w:t>”</w:t>
      </w:r>
      <w:r w:rsidRPr="00CA5044">
        <w:t xml:space="preserve"> </w:t>
      </w:r>
      <w:r w:rsidR="002314F5" w:rsidRPr="00CA5044">
        <w:t>должна быть информация</w:t>
      </w:r>
      <w:r w:rsidRPr="00CA5044">
        <w:t xml:space="preserve"> из </w:t>
      </w:r>
      <w:r w:rsidR="00553437" w:rsidRPr="00CA5044">
        <w:t>Таблицы 4</w:t>
      </w:r>
      <w:r w:rsidRPr="00CA5044">
        <w:t>, только</w:t>
      </w:r>
      <w:r w:rsidR="00CD51E3" w:rsidRPr="00CA5044">
        <w:t xml:space="preserve"> при этом</w:t>
      </w:r>
      <w:r w:rsidRPr="00CA5044">
        <w:t xml:space="preserve"> данные по двум агентствам должным быть вертикально наложены друг на друга. Столбцы должны носить названия “</w:t>
      </w:r>
      <w:r w:rsidRPr="00CA5044">
        <w:rPr>
          <w:lang w:val="en-US"/>
        </w:rPr>
        <w:t>N</w:t>
      </w:r>
      <w:r w:rsidRPr="00CA5044">
        <w:t>”, “</w:t>
      </w:r>
      <w:r w:rsidRPr="00CA5044">
        <w:rPr>
          <w:lang w:val="en-US"/>
        </w:rPr>
        <w:t>Rating</w:t>
      </w:r>
      <w:r w:rsidRPr="00CA5044">
        <w:t>” и “</w:t>
      </w:r>
      <w:r w:rsidRPr="00CA5044">
        <w:rPr>
          <w:lang w:val="en-US"/>
        </w:rPr>
        <w:t>DR</w:t>
      </w:r>
      <w:r w:rsidRPr="00CA5044">
        <w:t xml:space="preserve">” соответственно. Пример того, как это должно выглядеть можно наблюдать </w:t>
      </w:r>
      <w:r w:rsidR="00CD51E3" w:rsidRPr="00CA5044">
        <w:t>в Табл</w:t>
      </w:r>
      <w:r w:rsidR="001A1C53">
        <w:t xml:space="preserve">ице 100, а пример файла находится во </w:t>
      </w:r>
      <w:r w:rsidR="00CD51E3" w:rsidRPr="00CA5044">
        <w:t xml:space="preserve">вложениях </w:t>
      </w:r>
      <w:r w:rsidR="00960B3B" w:rsidRPr="00CA5044">
        <w:t xml:space="preserve">с соответствующим названием </w:t>
      </w:r>
      <w:r w:rsidR="00CD51E3" w:rsidRPr="00CA5044">
        <w:t>(см. Приложение 6)</w:t>
      </w:r>
      <w:r w:rsidR="00453A86">
        <w:t>.</w:t>
      </w:r>
    </w:p>
    <w:p w14:paraId="447BECE0" w14:textId="195392B0" w:rsidR="00F17D6E" w:rsidRPr="00CA5044" w:rsidRDefault="00F17D6E" w:rsidP="00453A86">
      <w:pPr>
        <w:pStyle w:val="ConsPlusNormal"/>
        <w:spacing w:after="60"/>
        <w:jc w:val="both"/>
      </w:pPr>
      <w:r w:rsidRPr="00CA5044">
        <w:br/>
        <w:t>Таблица 100. Данные файла “</w:t>
      </w:r>
      <w:r w:rsidR="009C13A4" w:rsidRPr="009C13A4">
        <w:t xml:space="preserve"> </w:t>
      </w:r>
      <w:r w:rsidR="009C13A4" w:rsidRPr="00453A86">
        <w:rPr>
          <w:lang w:val="en-US"/>
        </w:rPr>
        <w:t>default</w:t>
      </w:r>
      <w:r w:rsidR="009C13A4" w:rsidRPr="009C13A4">
        <w:t>_</w:t>
      </w:r>
      <w:r w:rsidR="009C13A4" w:rsidRPr="00453A86">
        <w:rPr>
          <w:lang w:val="en-US"/>
        </w:rPr>
        <w:t>rates</w:t>
      </w:r>
      <w:r w:rsidRPr="00CA5044">
        <w:t>.</w:t>
      </w:r>
      <w:r w:rsidRPr="00453A86">
        <w:rPr>
          <w:lang w:val="en-US"/>
        </w:rPr>
        <w:t>csv</w:t>
      </w:r>
      <w:r w:rsidR="00453A86">
        <w:t>”</w:t>
      </w:r>
    </w:p>
    <w:tbl>
      <w:tblPr>
        <w:tblW w:w="3238" w:type="dxa"/>
        <w:jc w:val="center"/>
        <w:tblLook w:val="04A0" w:firstRow="1" w:lastRow="0" w:firstColumn="1" w:lastColumn="0" w:noHBand="0" w:noVBand="1"/>
      </w:tblPr>
      <w:tblGrid>
        <w:gridCol w:w="960"/>
        <w:gridCol w:w="1445"/>
        <w:gridCol w:w="1116"/>
      </w:tblGrid>
      <w:tr w:rsidR="00F17D6E" w:rsidRPr="00CA5044" w14:paraId="1A2E0494" w14:textId="77777777" w:rsidTr="00F17D6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B1455"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N</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3287DB3E"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Rating</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20F2B59D"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DR</w:t>
            </w:r>
          </w:p>
        </w:tc>
      </w:tr>
      <w:tr w:rsidR="00F17D6E" w:rsidRPr="00CA5044" w14:paraId="1BFBE50A"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72729C"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w:t>
            </w:r>
          </w:p>
        </w:tc>
        <w:tc>
          <w:tcPr>
            <w:tcW w:w="1445" w:type="dxa"/>
            <w:tcBorders>
              <w:top w:val="nil"/>
              <w:left w:val="nil"/>
              <w:bottom w:val="single" w:sz="4" w:space="0" w:color="auto"/>
              <w:right w:val="single" w:sz="4" w:space="0" w:color="auto"/>
            </w:tcBorders>
            <w:shd w:val="clear" w:color="auto" w:fill="auto"/>
            <w:noWrap/>
            <w:vAlign w:val="bottom"/>
            <w:hideMark/>
          </w:tcPr>
          <w:p w14:paraId="2BA3CA80"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c>
          <w:tcPr>
            <w:tcW w:w="833" w:type="dxa"/>
            <w:tcBorders>
              <w:top w:val="nil"/>
              <w:left w:val="nil"/>
              <w:bottom w:val="single" w:sz="4" w:space="0" w:color="auto"/>
              <w:right w:val="single" w:sz="4" w:space="0" w:color="auto"/>
            </w:tcBorders>
            <w:shd w:val="clear" w:color="auto" w:fill="auto"/>
            <w:noWrap/>
            <w:vAlign w:val="bottom"/>
            <w:hideMark/>
          </w:tcPr>
          <w:p w14:paraId="459C65D8"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0,114548</w:t>
            </w:r>
          </w:p>
        </w:tc>
      </w:tr>
      <w:tr w:rsidR="00F17D6E" w:rsidRPr="00CA5044" w14:paraId="136C9D2A"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8E74BF"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w:t>
            </w:r>
          </w:p>
        </w:tc>
        <w:tc>
          <w:tcPr>
            <w:tcW w:w="1445" w:type="dxa"/>
            <w:tcBorders>
              <w:top w:val="nil"/>
              <w:left w:val="nil"/>
              <w:bottom w:val="single" w:sz="4" w:space="0" w:color="auto"/>
              <w:right w:val="single" w:sz="4" w:space="0" w:color="auto"/>
            </w:tcBorders>
            <w:shd w:val="clear" w:color="auto" w:fill="auto"/>
            <w:noWrap/>
            <w:vAlign w:val="bottom"/>
            <w:hideMark/>
          </w:tcPr>
          <w:p w14:paraId="59217B22"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833" w:type="dxa"/>
            <w:tcBorders>
              <w:top w:val="nil"/>
              <w:left w:val="nil"/>
              <w:bottom w:val="single" w:sz="4" w:space="0" w:color="auto"/>
              <w:right w:val="single" w:sz="4" w:space="0" w:color="auto"/>
            </w:tcBorders>
            <w:shd w:val="clear" w:color="auto" w:fill="auto"/>
            <w:noWrap/>
            <w:vAlign w:val="bottom"/>
            <w:hideMark/>
          </w:tcPr>
          <w:p w14:paraId="747DA695"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w:t>
            </w:r>
          </w:p>
        </w:tc>
      </w:tr>
      <w:tr w:rsidR="00F17D6E" w:rsidRPr="00CA5044" w14:paraId="5BB39D09"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D611A0"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w:t>
            </w:r>
          </w:p>
        </w:tc>
        <w:tc>
          <w:tcPr>
            <w:tcW w:w="1445" w:type="dxa"/>
            <w:tcBorders>
              <w:top w:val="nil"/>
              <w:left w:val="nil"/>
              <w:bottom w:val="single" w:sz="4" w:space="0" w:color="auto"/>
              <w:right w:val="single" w:sz="4" w:space="0" w:color="auto"/>
            </w:tcBorders>
            <w:shd w:val="clear" w:color="auto" w:fill="auto"/>
            <w:noWrap/>
            <w:vAlign w:val="bottom"/>
            <w:hideMark/>
          </w:tcPr>
          <w:p w14:paraId="576EF7E6"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833" w:type="dxa"/>
            <w:tcBorders>
              <w:top w:val="nil"/>
              <w:left w:val="nil"/>
              <w:bottom w:val="single" w:sz="4" w:space="0" w:color="auto"/>
              <w:right w:val="single" w:sz="4" w:space="0" w:color="auto"/>
            </w:tcBorders>
            <w:shd w:val="clear" w:color="auto" w:fill="auto"/>
            <w:noWrap/>
            <w:vAlign w:val="bottom"/>
            <w:hideMark/>
          </w:tcPr>
          <w:p w14:paraId="5729050D"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w:t>
            </w:r>
          </w:p>
        </w:tc>
      </w:tr>
      <w:tr w:rsidR="00F17D6E" w:rsidRPr="00CA5044" w14:paraId="0DF6FDAE"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9C4FE5"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w:t>
            </w:r>
          </w:p>
        </w:tc>
        <w:tc>
          <w:tcPr>
            <w:tcW w:w="1445" w:type="dxa"/>
            <w:tcBorders>
              <w:top w:val="nil"/>
              <w:left w:val="nil"/>
              <w:bottom w:val="single" w:sz="4" w:space="0" w:color="auto"/>
              <w:right w:val="single" w:sz="4" w:space="0" w:color="auto"/>
            </w:tcBorders>
            <w:shd w:val="clear" w:color="auto" w:fill="auto"/>
            <w:noWrap/>
            <w:vAlign w:val="bottom"/>
            <w:hideMark/>
          </w:tcPr>
          <w:p w14:paraId="4BB1ADB4"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833" w:type="dxa"/>
            <w:tcBorders>
              <w:top w:val="nil"/>
              <w:left w:val="nil"/>
              <w:bottom w:val="single" w:sz="4" w:space="0" w:color="auto"/>
              <w:right w:val="single" w:sz="4" w:space="0" w:color="auto"/>
            </w:tcBorders>
            <w:shd w:val="clear" w:color="auto" w:fill="auto"/>
            <w:noWrap/>
            <w:vAlign w:val="bottom"/>
            <w:hideMark/>
          </w:tcPr>
          <w:p w14:paraId="7A619DFD"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0,078719</w:t>
            </w:r>
          </w:p>
        </w:tc>
      </w:tr>
      <w:tr w:rsidR="00F17D6E" w:rsidRPr="00CA5044" w14:paraId="33781367"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6EBEF9"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w:t>
            </w:r>
          </w:p>
        </w:tc>
        <w:tc>
          <w:tcPr>
            <w:tcW w:w="1445" w:type="dxa"/>
            <w:tcBorders>
              <w:top w:val="nil"/>
              <w:left w:val="nil"/>
              <w:bottom w:val="single" w:sz="4" w:space="0" w:color="auto"/>
              <w:right w:val="single" w:sz="4" w:space="0" w:color="auto"/>
            </w:tcBorders>
            <w:shd w:val="clear" w:color="auto" w:fill="auto"/>
            <w:noWrap/>
            <w:vAlign w:val="bottom"/>
            <w:hideMark/>
          </w:tcPr>
          <w:p w14:paraId="4EA12A3A"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833" w:type="dxa"/>
            <w:tcBorders>
              <w:top w:val="nil"/>
              <w:left w:val="nil"/>
              <w:bottom w:val="single" w:sz="4" w:space="0" w:color="auto"/>
              <w:right w:val="single" w:sz="4" w:space="0" w:color="auto"/>
            </w:tcBorders>
            <w:shd w:val="clear" w:color="auto" w:fill="auto"/>
            <w:noWrap/>
            <w:vAlign w:val="bottom"/>
            <w:hideMark/>
          </w:tcPr>
          <w:p w14:paraId="17DDCFC2"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w:t>
            </w:r>
          </w:p>
        </w:tc>
      </w:tr>
      <w:tr w:rsidR="00F17D6E" w:rsidRPr="00CA5044" w14:paraId="06B9B329"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8D2CAA"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w:t>
            </w:r>
          </w:p>
        </w:tc>
        <w:tc>
          <w:tcPr>
            <w:tcW w:w="1445" w:type="dxa"/>
            <w:tcBorders>
              <w:top w:val="nil"/>
              <w:left w:val="nil"/>
              <w:bottom w:val="single" w:sz="4" w:space="0" w:color="auto"/>
              <w:right w:val="single" w:sz="4" w:space="0" w:color="auto"/>
            </w:tcBorders>
            <w:shd w:val="clear" w:color="auto" w:fill="auto"/>
            <w:noWrap/>
            <w:vAlign w:val="bottom"/>
            <w:hideMark/>
          </w:tcPr>
          <w:p w14:paraId="62F72BDB"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833" w:type="dxa"/>
            <w:tcBorders>
              <w:top w:val="nil"/>
              <w:left w:val="nil"/>
              <w:bottom w:val="single" w:sz="4" w:space="0" w:color="auto"/>
              <w:right w:val="single" w:sz="4" w:space="0" w:color="auto"/>
            </w:tcBorders>
            <w:shd w:val="clear" w:color="auto" w:fill="auto"/>
            <w:noWrap/>
            <w:vAlign w:val="bottom"/>
            <w:hideMark/>
          </w:tcPr>
          <w:p w14:paraId="3F5A4FF1"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0,067843</w:t>
            </w:r>
          </w:p>
        </w:tc>
      </w:tr>
      <w:tr w:rsidR="00F17D6E" w:rsidRPr="00CA5044" w14:paraId="37791483"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1AE0DF"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7</w:t>
            </w:r>
          </w:p>
        </w:tc>
        <w:tc>
          <w:tcPr>
            <w:tcW w:w="1445" w:type="dxa"/>
            <w:tcBorders>
              <w:top w:val="nil"/>
              <w:left w:val="nil"/>
              <w:bottom w:val="single" w:sz="4" w:space="0" w:color="auto"/>
              <w:right w:val="single" w:sz="4" w:space="0" w:color="auto"/>
            </w:tcBorders>
            <w:shd w:val="clear" w:color="auto" w:fill="auto"/>
            <w:noWrap/>
            <w:vAlign w:val="bottom"/>
            <w:hideMark/>
          </w:tcPr>
          <w:p w14:paraId="2B318E99"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833" w:type="dxa"/>
            <w:tcBorders>
              <w:top w:val="nil"/>
              <w:left w:val="nil"/>
              <w:bottom w:val="single" w:sz="4" w:space="0" w:color="auto"/>
              <w:right w:val="single" w:sz="4" w:space="0" w:color="auto"/>
            </w:tcBorders>
            <w:shd w:val="clear" w:color="auto" w:fill="auto"/>
            <w:noWrap/>
            <w:vAlign w:val="bottom"/>
            <w:hideMark/>
          </w:tcPr>
          <w:p w14:paraId="27385747"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0,056569</w:t>
            </w:r>
          </w:p>
        </w:tc>
      </w:tr>
      <w:tr w:rsidR="00F17D6E" w:rsidRPr="00CA5044" w14:paraId="4BCC53A9"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14B7A3"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8</w:t>
            </w:r>
          </w:p>
        </w:tc>
        <w:tc>
          <w:tcPr>
            <w:tcW w:w="1445" w:type="dxa"/>
            <w:tcBorders>
              <w:top w:val="nil"/>
              <w:left w:val="nil"/>
              <w:bottom w:val="single" w:sz="4" w:space="0" w:color="auto"/>
              <w:right w:val="single" w:sz="4" w:space="0" w:color="auto"/>
            </w:tcBorders>
            <w:shd w:val="clear" w:color="auto" w:fill="auto"/>
            <w:noWrap/>
            <w:vAlign w:val="bottom"/>
            <w:hideMark/>
          </w:tcPr>
          <w:p w14:paraId="24D5BE16"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833" w:type="dxa"/>
            <w:tcBorders>
              <w:top w:val="nil"/>
              <w:left w:val="nil"/>
              <w:bottom w:val="single" w:sz="4" w:space="0" w:color="auto"/>
              <w:right w:val="single" w:sz="4" w:space="0" w:color="auto"/>
            </w:tcBorders>
            <w:shd w:val="clear" w:color="auto" w:fill="auto"/>
            <w:noWrap/>
            <w:vAlign w:val="bottom"/>
            <w:hideMark/>
          </w:tcPr>
          <w:p w14:paraId="36EA0B9D"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0,078658</w:t>
            </w:r>
          </w:p>
        </w:tc>
      </w:tr>
      <w:tr w:rsidR="00F17D6E" w:rsidRPr="00CA5044" w14:paraId="705E533D"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25B20"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9</w:t>
            </w:r>
          </w:p>
        </w:tc>
        <w:tc>
          <w:tcPr>
            <w:tcW w:w="1445" w:type="dxa"/>
            <w:tcBorders>
              <w:top w:val="nil"/>
              <w:left w:val="nil"/>
              <w:bottom w:val="single" w:sz="4" w:space="0" w:color="auto"/>
              <w:right w:val="single" w:sz="4" w:space="0" w:color="auto"/>
            </w:tcBorders>
            <w:shd w:val="clear" w:color="auto" w:fill="auto"/>
            <w:noWrap/>
            <w:vAlign w:val="bottom"/>
            <w:hideMark/>
          </w:tcPr>
          <w:p w14:paraId="6D5EC791"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833" w:type="dxa"/>
            <w:tcBorders>
              <w:top w:val="nil"/>
              <w:left w:val="nil"/>
              <w:bottom w:val="single" w:sz="4" w:space="0" w:color="auto"/>
              <w:right w:val="single" w:sz="4" w:space="0" w:color="auto"/>
            </w:tcBorders>
            <w:shd w:val="clear" w:color="auto" w:fill="auto"/>
            <w:noWrap/>
            <w:vAlign w:val="bottom"/>
            <w:hideMark/>
          </w:tcPr>
          <w:p w14:paraId="681B0A12"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0,061365</w:t>
            </w:r>
          </w:p>
        </w:tc>
      </w:tr>
      <w:tr w:rsidR="00F17D6E" w:rsidRPr="00CA5044" w14:paraId="702ED016"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C5148"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10</w:t>
            </w:r>
          </w:p>
        </w:tc>
        <w:tc>
          <w:tcPr>
            <w:tcW w:w="1445" w:type="dxa"/>
            <w:tcBorders>
              <w:top w:val="nil"/>
              <w:left w:val="nil"/>
              <w:bottom w:val="single" w:sz="4" w:space="0" w:color="auto"/>
              <w:right w:val="single" w:sz="4" w:space="0" w:color="auto"/>
            </w:tcBorders>
            <w:shd w:val="clear" w:color="auto" w:fill="auto"/>
            <w:noWrap/>
            <w:vAlign w:val="bottom"/>
            <w:hideMark/>
          </w:tcPr>
          <w:p w14:paraId="06B71665"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833" w:type="dxa"/>
            <w:tcBorders>
              <w:top w:val="nil"/>
              <w:left w:val="nil"/>
              <w:bottom w:val="single" w:sz="4" w:space="0" w:color="auto"/>
              <w:right w:val="single" w:sz="4" w:space="0" w:color="auto"/>
            </w:tcBorders>
            <w:shd w:val="clear" w:color="auto" w:fill="auto"/>
            <w:noWrap/>
            <w:vAlign w:val="bottom"/>
            <w:hideMark/>
          </w:tcPr>
          <w:p w14:paraId="38E2CF13"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0,229918</w:t>
            </w:r>
          </w:p>
        </w:tc>
      </w:tr>
      <w:tr w:rsidR="00F17D6E" w:rsidRPr="00CA5044" w14:paraId="6E809910"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F1C112"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11</w:t>
            </w:r>
          </w:p>
        </w:tc>
        <w:tc>
          <w:tcPr>
            <w:tcW w:w="1445" w:type="dxa"/>
            <w:tcBorders>
              <w:top w:val="nil"/>
              <w:left w:val="nil"/>
              <w:bottom w:val="single" w:sz="4" w:space="0" w:color="auto"/>
              <w:right w:val="single" w:sz="4" w:space="0" w:color="auto"/>
            </w:tcBorders>
            <w:shd w:val="clear" w:color="auto" w:fill="auto"/>
            <w:noWrap/>
            <w:vAlign w:val="bottom"/>
            <w:hideMark/>
          </w:tcPr>
          <w:p w14:paraId="2B88AABA"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833" w:type="dxa"/>
            <w:tcBorders>
              <w:top w:val="nil"/>
              <w:left w:val="nil"/>
              <w:bottom w:val="single" w:sz="4" w:space="0" w:color="auto"/>
              <w:right w:val="single" w:sz="4" w:space="0" w:color="auto"/>
            </w:tcBorders>
            <w:shd w:val="clear" w:color="auto" w:fill="auto"/>
            <w:noWrap/>
            <w:vAlign w:val="bottom"/>
            <w:hideMark/>
          </w:tcPr>
          <w:p w14:paraId="350A7D95"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0,262774</w:t>
            </w:r>
          </w:p>
        </w:tc>
      </w:tr>
      <w:tr w:rsidR="00F17D6E" w:rsidRPr="00CA5044" w14:paraId="4531B948"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7CF625"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12</w:t>
            </w:r>
          </w:p>
        </w:tc>
        <w:tc>
          <w:tcPr>
            <w:tcW w:w="1445" w:type="dxa"/>
            <w:tcBorders>
              <w:top w:val="nil"/>
              <w:left w:val="nil"/>
              <w:bottom w:val="single" w:sz="4" w:space="0" w:color="auto"/>
              <w:right w:val="single" w:sz="4" w:space="0" w:color="auto"/>
            </w:tcBorders>
            <w:shd w:val="clear" w:color="auto" w:fill="auto"/>
            <w:noWrap/>
            <w:vAlign w:val="bottom"/>
            <w:hideMark/>
          </w:tcPr>
          <w:p w14:paraId="12FBC2AF"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833" w:type="dxa"/>
            <w:tcBorders>
              <w:top w:val="nil"/>
              <w:left w:val="nil"/>
              <w:bottom w:val="single" w:sz="4" w:space="0" w:color="auto"/>
              <w:right w:val="single" w:sz="4" w:space="0" w:color="auto"/>
            </w:tcBorders>
            <w:shd w:val="clear" w:color="auto" w:fill="auto"/>
            <w:noWrap/>
            <w:vAlign w:val="bottom"/>
            <w:hideMark/>
          </w:tcPr>
          <w:p w14:paraId="5F6873DC"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0,484966</w:t>
            </w:r>
          </w:p>
        </w:tc>
      </w:tr>
      <w:tr w:rsidR="00F17D6E" w:rsidRPr="00CA5044" w14:paraId="10D5990B"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9DCA63"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13</w:t>
            </w:r>
          </w:p>
        </w:tc>
        <w:tc>
          <w:tcPr>
            <w:tcW w:w="1445" w:type="dxa"/>
            <w:tcBorders>
              <w:top w:val="nil"/>
              <w:left w:val="nil"/>
              <w:bottom w:val="single" w:sz="4" w:space="0" w:color="auto"/>
              <w:right w:val="single" w:sz="4" w:space="0" w:color="auto"/>
            </w:tcBorders>
            <w:shd w:val="clear" w:color="auto" w:fill="auto"/>
            <w:noWrap/>
            <w:vAlign w:val="bottom"/>
            <w:hideMark/>
          </w:tcPr>
          <w:p w14:paraId="0369F988"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833" w:type="dxa"/>
            <w:tcBorders>
              <w:top w:val="nil"/>
              <w:left w:val="nil"/>
              <w:bottom w:val="single" w:sz="4" w:space="0" w:color="auto"/>
              <w:right w:val="single" w:sz="4" w:space="0" w:color="auto"/>
            </w:tcBorders>
            <w:shd w:val="clear" w:color="auto" w:fill="auto"/>
            <w:noWrap/>
            <w:vAlign w:val="bottom"/>
            <w:hideMark/>
          </w:tcPr>
          <w:p w14:paraId="1396876A"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1,108126</w:t>
            </w:r>
          </w:p>
        </w:tc>
      </w:tr>
      <w:tr w:rsidR="00F17D6E" w:rsidRPr="00CA5044" w14:paraId="516BD330"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5D02ED"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14</w:t>
            </w:r>
          </w:p>
        </w:tc>
        <w:tc>
          <w:tcPr>
            <w:tcW w:w="1445" w:type="dxa"/>
            <w:tcBorders>
              <w:top w:val="nil"/>
              <w:left w:val="nil"/>
              <w:bottom w:val="single" w:sz="4" w:space="0" w:color="auto"/>
              <w:right w:val="single" w:sz="4" w:space="0" w:color="auto"/>
            </w:tcBorders>
            <w:shd w:val="clear" w:color="auto" w:fill="auto"/>
            <w:noWrap/>
            <w:vAlign w:val="bottom"/>
            <w:hideMark/>
          </w:tcPr>
          <w:p w14:paraId="24462653"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833" w:type="dxa"/>
            <w:tcBorders>
              <w:top w:val="nil"/>
              <w:left w:val="nil"/>
              <w:bottom w:val="single" w:sz="4" w:space="0" w:color="auto"/>
              <w:right w:val="single" w:sz="4" w:space="0" w:color="auto"/>
            </w:tcBorders>
            <w:shd w:val="clear" w:color="auto" w:fill="auto"/>
            <w:noWrap/>
            <w:vAlign w:val="bottom"/>
            <w:hideMark/>
          </w:tcPr>
          <w:p w14:paraId="32390B1B"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1,484781</w:t>
            </w:r>
          </w:p>
        </w:tc>
      </w:tr>
      <w:tr w:rsidR="00F17D6E" w:rsidRPr="00CA5044" w14:paraId="71C4BF3E"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91C41C"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15</w:t>
            </w:r>
          </w:p>
        </w:tc>
        <w:tc>
          <w:tcPr>
            <w:tcW w:w="1445" w:type="dxa"/>
            <w:tcBorders>
              <w:top w:val="nil"/>
              <w:left w:val="nil"/>
              <w:bottom w:val="single" w:sz="4" w:space="0" w:color="auto"/>
              <w:right w:val="single" w:sz="4" w:space="0" w:color="auto"/>
            </w:tcBorders>
            <w:shd w:val="clear" w:color="auto" w:fill="auto"/>
            <w:noWrap/>
            <w:vAlign w:val="bottom"/>
            <w:hideMark/>
          </w:tcPr>
          <w:p w14:paraId="631D40AF"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833" w:type="dxa"/>
            <w:tcBorders>
              <w:top w:val="nil"/>
              <w:left w:val="nil"/>
              <w:bottom w:val="single" w:sz="4" w:space="0" w:color="auto"/>
              <w:right w:val="single" w:sz="4" w:space="0" w:color="auto"/>
            </w:tcBorders>
            <w:shd w:val="clear" w:color="auto" w:fill="auto"/>
            <w:noWrap/>
            <w:vAlign w:val="bottom"/>
            <w:hideMark/>
          </w:tcPr>
          <w:p w14:paraId="74476398"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2,083333</w:t>
            </w:r>
          </w:p>
        </w:tc>
      </w:tr>
      <w:tr w:rsidR="00F17D6E" w:rsidRPr="00CA5044" w14:paraId="0BD9843A"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E9A5A3"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16</w:t>
            </w:r>
          </w:p>
        </w:tc>
        <w:tc>
          <w:tcPr>
            <w:tcW w:w="1445" w:type="dxa"/>
            <w:tcBorders>
              <w:top w:val="nil"/>
              <w:left w:val="nil"/>
              <w:bottom w:val="single" w:sz="4" w:space="0" w:color="auto"/>
              <w:right w:val="single" w:sz="4" w:space="0" w:color="auto"/>
            </w:tcBorders>
            <w:shd w:val="clear" w:color="auto" w:fill="auto"/>
            <w:noWrap/>
            <w:vAlign w:val="bottom"/>
            <w:hideMark/>
          </w:tcPr>
          <w:p w14:paraId="55841849"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833" w:type="dxa"/>
            <w:tcBorders>
              <w:top w:val="nil"/>
              <w:left w:val="nil"/>
              <w:bottom w:val="single" w:sz="4" w:space="0" w:color="auto"/>
              <w:right w:val="single" w:sz="4" w:space="0" w:color="auto"/>
            </w:tcBorders>
            <w:shd w:val="clear" w:color="auto" w:fill="auto"/>
            <w:noWrap/>
            <w:vAlign w:val="bottom"/>
            <w:hideMark/>
          </w:tcPr>
          <w:p w14:paraId="47A47998"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3,033772</w:t>
            </w:r>
          </w:p>
        </w:tc>
      </w:tr>
      <w:tr w:rsidR="00F17D6E" w:rsidRPr="00CA5044" w14:paraId="602FA020"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B26DE7"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19</w:t>
            </w:r>
          </w:p>
        </w:tc>
        <w:tc>
          <w:tcPr>
            <w:tcW w:w="1445" w:type="dxa"/>
            <w:tcBorders>
              <w:top w:val="nil"/>
              <w:left w:val="nil"/>
              <w:bottom w:val="single" w:sz="4" w:space="0" w:color="auto"/>
              <w:right w:val="single" w:sz="4" w:space="0" w:color="auto"/>
            </w:tcBorders>
            <w:shd w:val="clear" w:color="auto" w:fill="auto"/>
            <w:noWrap/>
            <w:vAlign w:val="bottom"/>
            <w:hideMark/>
          </w:tcPr>
          <w:p w14:paraId="022EFFAD"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 to C</w:t>
            </w:r>
          </w:p>
        </w:tc>
        <w:tc>
          <w:tcPr>
            <w:tcW w:w="833" w:type="dxa"/>
            <w:tcBorders>
              <w:top w:val="nil"/>
              <w:left w:val="nil"/>
              <w:bottom w:val="single" w:sz="4" w:space="0" w:color="auto"/>
              <w:right w:val="single" w:sz="4" w:space="0" w:color="auto"/>
            </w:tcBorders>
            <w:shd w:val="clear" w:color="auto" w:fill="auto"/>
            <w:noWrap/>
            <w:vAlign w:val="bottom"/>
            <w:hideMark/>
          </w:tcPr>
          <w:p w14:paraId="601351A2"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23,33629</w:t>
            </w:r>
          </w:p>
        </w:tc>
      </w:tr>
      <w:tr w:rsidR="00F17D6E" w:rsidRPr="00CA5044" w14:paraId="42DC5639"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1EC82A"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w:t>
            </w:r>
          </w:p>
        </w:tc>
        <w:tc>
          <w:tcPr>
            <w:tcW w:w="1445" w:type="dxa"/>
            <w:tcBorders>
              <w:top w:val="nil"/>
              <w:left w:val="nil"/>
              <w:bottom w:val="single" w:sz="4" w:space="0" w:color="auto"/>
              <w:right w:val="single" w:sz="4" w:space="0" w:color="auto"/>
            </w:tcBorders>
            <w:shd w:val="clear" w:color="auto" w:fill="auto"/>
            <w:noWrap/>
            <w:vAlign w:val="bottom"/>
            <w:hideMark/>
          </w:tcPr>
          <w:p w14:paraId="1DF1B340"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c>
          <w:tcPr>
            <w:tcW w:w="833" w:type="dxa"/>
            <w:tcBorders>
              <w:top w:val="nil"/>
              <w:left w:val="nil"/>
              <w:bottom w:val="single" w:sz="4" w:space="0" w:color="auto"/>
              <w:right w:val="single" w:sz="4" w:space="0" w:color="auto"/>
            </w:tcBorders>
            <w:shd w:val="clear" w:color="auto" w:fill="auto"/>
            <w:noWrap/>
            <w:vAlign w:val="bottom"/>
            <w:hideMark/>
          </w:tcPr>
          <w:p w14:paraId="5C76565F"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w:t>
            </w:r>
          </w:p>
        </w:tc>
      </w:tr>
      <w:tr w:rsidR="00F17D6E" w:rsidRPr="00CA5044" w14:paraId="2A1A6A7A"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E4AF23"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w:t>
            </w:r>
          </w:p>
        </w:tc>
        <w:tc>
          <w:tcPr>
            <w:tcW w:w="1445" w:type="dxa"/>
            <w:tcBorders>
              <w:top w:val="nil"/>
              <w:left w:val="nil"/>
              <w:bottom w:val="single" w:sz="4" w:space="0" w:color="auto"/>
              <w:right w:val="single" w:sz="4" w:space="0" w:color="auto"/>
            </w:tcBorders>
            <w:shd w:val="clear" w:color="auto" w:fill="auto"/>
            <w:noWrap/>
            <w:vAlign w:val="bottom"/>
            <w:hideMark/>
          </w:tcPr>
          <w:p w14:paraId="751F90CD"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833" w:type="dxa"/>
            <w:tcBorders>
              <w:top w:val="nil"/>
              <w:left w:val="nil"/>
              <w:bottom w:val="single" w:sz="4" w:space="0" w:color="auto"/>
              <w:right w:val="single" w:sz="4" w:space="0" w:color="auto"/>
            </w:tcBorders>
            <w:shd w:val="clear" w:color="auto" w:fill="auto"/>
            <w:noWrap/>
            <w:vAlign w:val="bottom"/>
            <w:hideMark/>
          </w:tcPr>
          <w:p w14:paraId="5703066D"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w:t>
            </w:r>
          </w:p>
        </w:tc>
      </w:tr>
      <w:tr w:rsidR="00F17D6E" w:rsidRPr="00CA5044" w14:paraId="02C50958"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738CDB"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w:t>
            </w:r>
          </w:p>
        </w:tc>
        <w:tc>
          <w:tcPr>
            <w:tcW w:w="1445" w:type="dxa"/>
            <w:tcBorders>
              <w:top w:val="nil"/>
              <w:left w:val="nil"/>
              <w:bottom w:val="single" w:sz="4" w:space="0" w:color="auto"/>
              <w:right w:val="single" w:sz="4" w:space="0" w:color="auto"/>
            </w:tcBorders>
            <w:shd w:val="clear" w:color="auto" w:fill="auto"/>
            <w:noWrap/>
            <w:vAlign w:val="bottom"/>
            <w:hideMark/>
          </w:tcPr>
          <w:p w14:paraId="35EF92CA"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833" w:type="dxa"/>
            <w:tcBorders>
              <w:top w:val="nil"/>
              <w:left w:val="nil"/>
              <w:bottom w:val="single" w:sz="4" w:space="0" w:color="auto"/>
              <w:right w:val="single" w:sz="4" w:space="0" w:color="auto"/>
            </w:tcBorders>
            <w:shd w:val="clear" w:color="auto" w:fill="auto"/>
            <w:noWrap/>
            <w:vAlign w:val="bottom"/>
            <w:hideMark/>
          </w:tcPr>
          <w:p w14:paraId="42DF1212"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0,02</w:t>
            </w:r>
          </w:p>
        </w:tc>
      </w:tr>
      <w:tr w:rsidR="00F17D6E" w:rsidRPr="00CA5044" w14:paraId="45FCB0FB"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042F69"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w:t>
            </w:r>
          </w:p>
        </w:tc>
        <w:tc>
          <w:tcPr>
            <w:tcW w:w="1445" w:type="dxa"/>
            <w:tcBorders>
              <w:top w:val="nil"/>
              <w:left w:val="nil"/>
              <w:bottom w:val="single" w:sz="4" w:space="0" w:color="auto"/>
              <w:right w:val="single" w:sz="4" w:space="0" w:color="auto"/>
            </w:tcBorders>
            <w:shd w:val="clear" w:color="auto" w:fill="auto"/>
            <w:noWrap/>
            <w:vAlign w:val="bottom"/>
            <w:hideMark/>
          </w:tcPr>
          <w:p w14:paraId="279BC310"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833" w:type="dxa"/>
            <w:tcBorders>
              <w:top w:val="nil"/>
              <w:left w:val="nil"/>
              <w:bottom w:val="single" w:sz="4" w:space="0" w:color="auto"/>
              <w:right w:val="single" w:sz="4" w:space="0" w:color="auto"/>
            </w:tcBorders>
            <w:shd w:val="clear" w:color="auto" w:fill="auto"/>
            <w:noWrap/>
            <w:vAlign w:val="bottom"/>
            <w:hideMark/>
          </w:tcPr>
          <w:p w14:paraId="1D970738"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0,03</w:t>
            </w:r>
          </w:p>
        </w:tc>
      </w:tr>
      <w:tr w:rsidR="00F17D6E" w:rsidRPr="00CA5044" w14:paraId="4116BAE2"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1E6B86"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w:t>
            </w:r>
          </w:p>
        </w:tc>
        <w:tc>
          <w:tcPr>
            <w:tcW w:w="1445" w:type="dxa"/>
            <w:tcBorders>
              <w:top w:val="nil"/>
              <w:left w:val="nil"/>
              <w:bottom w:val="single" w:sz="4" w:space="0" w:color="auto"/>
              <w:right w:val="single" w:sz="4" w:space="0" w:color="auto"/>
            </w:tcBorders>
            <w:shd w:val="clear" w:color="auto" w:fill="auto"/>
            <w:noWrap/>
            <w:vAlign w:val="bottom"/>
            <w:hideMark/>
          </w:tcPr>
          <w:p w14:paraId="4C0F9B17"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833" w:type="dxa"/>
            <w:tcBorders>
              <w:top w:val="nil"/>
              <w:left w:val="nil"/>
              <w:bottom w:val="single" w:sz="4" w:space="0" w:color="auto"/>
              <w:right w:val="single" w:sz="4" w:space="0" w:color="auto"/>
            </w:tcBorders>
            <w:shd w:val="clear" w:color="auto" w:fill="auto"/>
            <w:noWrap/>
            <w:vAlign w:val="bottom"/>
            <w:hideMark/>
          </w:tcPr>
          <w:p w14:paraId="0DBDB007"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0,05</w:t>
            </w:r>
          </w:p>
        </w:tc>
      </w:tr>
      <w:tr w:rsidR="00F17D6E" w:rsidRPr="00CA5044" w14:paraId="20E60249"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0C4EBD"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w:t>
            </w:r>
          </w:p>
        </w:tc>
        <w:tc>
          <w:tcPr>
            <w:tcW w:w="1445" w:type="dxa"/>
            <w:tcBorders>
              <w:top w:val="nil"/>
              <w:left w:val="nil"/>
              <w:bottom w:val="single" w:sz="4" w:space="0" w:color="auto"/>
              <w:right w:val="single" w:sz="4" w:space="0" w:color="auto"/>
            </w:tcBorders>
            <w:shd w:val="clear" w:color="auto" w:fill="auto"/>
            <w:noWrap/>
            <w:vAlign w:val="bottom"/>
            <w:hideMark/>
          </w:tcPr>
          <w:p w14:paraId="13356BF3"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833" w:type="dxa"/>
            <w:tcBorders>
              <w:top w:val="nil"/>
              <w:left w:val="nil"/>
              <w:bottom w:val="single" w:sz="4" w:space="0" w:color="auto"/>
              <w:right w:val="single" w:sz="4" w:space="0" w:color="auto"/>
            </w:tcBorders>
            <w:shd w:val="clear" w:color="auto" w:fill="auto"/>
            <w:noWrap/>
            <w:vAlign w:val="bottom"/>
            <w:hideMark/>
          </w:tcPr>
          <w:p w14:paraId="037B011A"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0,05</w:t>
            </w:r>
          </w:p>
        </w:tc>
      </w:tr>
      <w:tr w:rsidR="00F17D6E" w:rsidRPr="00CA5044" w14:paraId="1B2ED842"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F27B12"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7</w:t>
            </w:r>
          </w:p>
        </w:tc>
        <w:tc>
          <w:tcPr>
            <w:tcW w:w="1445" w:type="dxa"/>
            <w:tcBorders>
              <w:top w:val="nil"/>
              <w:left w:val="nil"/>
              <w:bottom w:val="single" w:sz="4" w:space="0" w:color="auto"/>
              <w:right w:val="single" w:sz="4" w:space="0" w:color="auto"/>
            </w:tcBorders>
            <w:shd w:val="clear" w:color="auto" w:fill="auto"/>
            <w:noWrap/>
            <w:vAlign w:val="bottom"/>
            <w:hideMark/>
          </w:tcPr>
          <w:p w14:paraId="1B681F22"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833" w:type="dxa"/>
            <w:tcBorders>
              <w:top w:val="nil"/>
              <w:left w:val="nil"/>
              <w:bottom w:val="single" w:sz="4" w:space="0" w:color="auto"/>
              <w:right w:val="single" w:sz="4" w:space="0" w:color="auto"/>
            </w:tcBorders>
            <w:shd w:val="clear" w:color="auto" w:fill="auto"/>
            <w:noWrap/>
            <w:vAlign w:val="bottom"/>
            <w:hideMark/>
          </w:tcPr>
          <w:p w14:paraId="047F1AAC"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0,05</w:t>
            </w:r>
          </w:p>
        </w:tc>
      </w:tr>
      <w:tr w:rsidR="00F17D6E" w:rsidRPr="00CA5044" w14:paraId="6D1B6A3A"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2B100D"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8</w:t>
            </w:r>
          </w:p>
        </w:tc>
        <w:tc>
          <w:tcPr>
            <w:tcW w:w="1445" w:type="dxa"/>
            <w:tcBorders>
              <w:top w:val="nil"/>
              <w:left w:val="nil"/>
              <w:bottom w:val="single" w:sz="4" w:space="0" w:color="auto"/>
              <w:right w:val="single" w:sz="4" w:space="0" w:color="auto"/>
            </w:tcBorders>
            <w:shd w:val="clear" w:color="auto" w:fill="auto"/>
            <w:noWrap/>
            <w:vAlign w:val="bottom"/>
            <w:hideMark/>
          </w:tcPr>
          <w:p w14:paraId="6213A5C7"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833" w:type="dxa"/>
            <w:tcBorders>
              <w:top w:val="nil"/>
              <w:left w:val="nil"/>
              <w:bottom w:val="single" w:sz="4" w:space="0" w:color="auto"/>
              <w:right w:val="single" w:sz="4" w:space="0" w:color="auto"/>
            </w:tcBorders>
            <w:shd w:val="clear" w:color="auto" w:fill="auto"/>
            <w:noWrap/>
            <w:vAlign w:val="bottom"/>
            <w:hideMark/>
          </w:tcPr>
          <w:p w14:paraId="26CBA23B"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0,09</w:t>
            </w:r>
          </w:p>
        </w:tc>
      </w:tr>
      <w:tr w:rsidR="00F17D6E" w:rsidRPr="00CA5044" w14:paraId="67CD9502"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C72722"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9</w:t>
            </w:r>
          </w:p>
        </w:tc>
        <w:tc>
          <w:tcPr>
            <w:tcW w:w="1445" w:type="dxa"/>
            <w:tcBorders>
              <w:top w:val="nil"/>
              <w:left w:val="nil"/>
              <w:bottom w:val="single" w:sz="4" w:space="0" w:color="auto"/>
              <w:right w:val="single" w:sz="4" w:space="0" w:color="auto"/>
            </w:tcBorders>
            <w:shd w:val="clear" w:color="auto" w:fill="auto"/>
            <w:noWrap/>
            <w:vAlign w:val="bottom"/>
            <w:hideMark/>
          </w:tcPr>
          <w:p w14:paraId="26352B21"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833" w:type="dxa"/>
            <w:tcBorders>
              <w:top w:val="nil"/>
              <w:left w:val="nil"/>
              <w:bottom w:val="single" w:sz="4" w:space="0" w:color="auto"/>
              <w:right w:val="single" w:sz="4" w:space="0" w:color="auto"/>
            </w:tcBorders>
            <w:shd w:val="clear" w:color="auto" w:fill="auto"/>
            <w:noWrap/>
            <w:vAlign w:val="bottom"/>
            <w:hideMark/>
          </w:tcPr>
          <w:p w14:paraId="60C45A6B"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0,14</w:t>
            </w:r>
          </w:p>
        </w:tc>
      </w:tr>
      <w:tr w:rsidR="00F17D6E" w:rsidRPr="00CA5044" w14:paraId="32434EC3"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DA5B45"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10</w:t>
            </w:r>
          </w:p>
        </w:tc>
        <w:tc>
          <w:tcPr>
            <w:tcW w:w="1445" w:type="dxa"/>
            <w:tcBorders>
              <w:top w:val="nil"/>
              <w:left w:val="nil"/>
              <w:bottom w:val="single" w:sz="4" w:space="0" w:color="auto"/>
              <w:right w:val="single" w:sz="4" w:space="0" w:color="auto"/>
            </w:tcBorders>
            <w:shd w:val="clear" w:color="auto" w:fill="auto"/>
            <w:noWrap/>
            <w:vAlign w:val="bottom"/>
            <w:hideMark/>
          </w:tcPr>
          <w:p w14:paraId="57EC5555"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833" w:type="dxa"/>
            <w:tcBorders>
              <w:top w:val="nil"/>
              <w:left w:val="nil"/>
              <w:bottom w:val="single" w:sz="4" w:space="0" w:color="auto"/>
              <w:right w:val="single" w:sz="4" w:space="0" w:color="auto"/>
            </w:tcBorders>
            <w:shd w:val="clear" w:color="auto" w:fill="auto"/>
            <w:noWrap/>
            <w:vAlign w:val="bottom"/>
            <w:hideMark/>
          </w:tcPr>
          <w:p w14:paraId="209293F8"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0,23</w:t>
            </w:r>
          </w:p>
        </w:tc>
      </w:tr>
      <w:tr w:rsidR="00F17D6E" w:rsidRPr="00CA5044" w14:paraId="4A887214"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1551F"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11</w:t>
            </w:r>
          </w:p>
        </w:tc>
        <w:tc>
          <w:tcPr>
            <w:tcW w:w="1445" w:type="dxa"/>
            <w:tcBorders>
              <w:top w:val="nil"/>
              <w:left w:val="nil"/>
              <w:bottom w:val="single" w:sz="4" w:space="0" w:color="auto"/>
              <w:right w:val="single" w:sz="4" w:space="0" w:color="auto"/>
            </w:tcBorders>
            <w:shd w:val="clear" w:color="auto" w:fill="auto"/>
            <w:noWrap/>
            <w:vAlign w:val="bottom"/>
            <w:hideMark/>
          </w:tcPr>
          <w:p w14:paraId="0E9B6EA4"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833" w:type="dxa"/>
            <w:tcBorders>
              <w:top w:val="nil"/>
              <w:left w:val="nil"/>
              <w:bottom w:val="single" w:sz="4" w:space="0" w:color="auto"/>
              <w:right w:val="single" w:sz="4" w:space="0" w:color="auto"/>
            </w:tcBorders>
            <w:shd w:val="clear" w:color="auto" w:fill="auto"/>
            <w:noWrap/>
            <w:vAlign w:val="bottom"/>
            <w:hideMark/>
          </w:tcPr>
          <w:p w14:paraId="7BF03E06"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0,31</w:t>
            </w:r>
          </w:p>
        </w:tc>
      </w:tr>
      <w:tr w:rsidR="00F17D6E" w:rsidRPr="00CA5044" w14:paraId="45A238B2"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8D3384"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12</w:t>
            </w:r>
          </w:p>
        </w:tc>
        <w:tc>
          <w:tcPr>
            <w:tcW w:w="1445" w:type="dxa"/>
            <w:tcBorders>
              <w:top w:val="nil"/>
              <w:left w:val="nil"/>
              <w:bottom w:val="single" w:sz="4" w:space="0" w:color="auto"/>
              <w:right w:val="single" w:sz="4" w:space="0" w:color="auto"/>
            </w:tcBorders>
            <w:shd w:val="clear" w:color="auto" w:fill="auto"/>
            <w:noWrap/>
            <w:vAlign w:val="bottom"/>
            <w:hideMark/>
          </w:tcPr>
          <w:p w14:paraId="16FE4F62"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833" w:type="dxa"/>
            <w:tcBorders>
              <w:top w:val="nil"/>
              <w:left w:val="nil"/>
              <w:bottom w:val="single" w:sz="4" w:space="0" w:color="auto"/>
              <w:right w:val="single" w:sz="4" w:space="0" w:color="auto"/>
            </w:tcBorders>
            <w:shd w:val="clear" w:color="auto" w:fill="auto"/>
            <w:noWrap/>
            <w:vAlign w:val="bottom"/>
            <w:hideMark/>
          </w:tcPr>
          <w:p w14:paraId="353822F7"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0,46</w:t>
            </w:r>
          </w:p>
        </w:tc>
      </w:tr>
      <w:tr w:rsidR="00F17D6E" w:rsidRPr="00CA5044" w14:paraId="0CCC096E"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65CBC5"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13</w:t>
            </w:r>
          </w:p>
        </w:tc>
        <w:tc>
          <w:tcPr>
            <w:tcW w:w="1445" w:type="dxa"/>
            <w:tcBorders>
              <w:top w:val="nil"/>
              <w:left w:val="nil"/>
              <w:bottom w:val="single" w:sz="4" w:space="0" w:color="auto"/>
              <w:right w:val="single" w:sz="4" w:space="0" w:color="auto"/>
            </w:tcBorders>
            <w:shd w:val="clear" w:color="auto" w:fill="auto"/>
            <w:noWrap/>
            <w:vAlign w:val="bottom"/>
            <w:hideMark/>
          </w:tcPr>
          <w:p w14:paraId="0B472CDF"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833" w:type="dxa"/>
            <w:tcBorders>
              <w:top w:val="nil"/>
              <w:left w:val="nil"/>
              <w:bottom w:val="single" w:sz="4" w:space="0" w:color="auto"/>
              <w:right w:val="single" w:sz="4" w:space="0" w:color="auto"/>
            </w:tcBorders>
            <w:shd w:val="clear" w:color="auto" w:fill="auto"/>
            <w:noWrap/>
            <w:vAlign w:val="bottom"/>
            <w:hideMark/>
          </w:tcPr>
          <w:p w14:paraId="4491147E"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0,92</w:t>
            </w:r>
          </w:p>
        </w:tc>
      </w:tr>
      <w:tr w:rsidR="00F17D6E" w:rsidRPr="00CA5044" w14:paraId="05265E37"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28AC5"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14</w:t>
            </w:r>
          </w:p>
        </w:tc>
        <w:tc>
          <w:tcPr>
            <w:tcW w:w="1445" w:type="dxa"/>
            <w:tcBorders>
              <w:top w:val="nil"/>
              <w:left w:val="nil"/>
              <w:bottom w:val="single" w:sz="4" w:space="0" w:color="auto"/>
              <w:right w:val="single" w:sz="4" w:space="0" w:color="auto"/>
            </w:tcBorders>
            <w:shd w:val="clear" w:color="auto" w:fill="auto"/>
            <w:noWrap/>
            <w:vAlign w:val="bottom"/>
            <w:hideMark/>
          </w:tcPr>
          <w:p w14:paraId="32E257D2"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833" w:type="dxa"/>
            <w:tcBorders>
              <w:top w:val="nil"/>
              <w:left w:val="nil"/>
              <w:bottom w:val="single" w:sz="4" w:space="0" w:color="auto"/>
              <w:right w:val="single" w:sz="4" w:space="0" w:color="auto"/>
            </w:tcBorders>
            <w:shd w:val="clear" w:color="auto" w:fill="auto"/>
            <w:noWrap/>
            <w:vAlign w:val="bottom"/>
            <w:hideMark/>
          </w:tcPr>
          <w:p w14:paraId="304FEC3B"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1,94</w:t>
            </w:r>
          </w:p>
        </w:tc>
      </w:tr>
      <w:tr w:rsidR="00F17D6E" w:rsidRPr="00CA5044" w14:paraId="722195AD"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F92219"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15</w:t>
            </w:r>
          </w:p>
        </w:tc>
        <w:tc>
          <w:tcPr>
            <w:tcW w:w="1445" w:type="dxa"/>
            <w:tcBorders>
              <w:top w:val="nil"/>
              <w:left w:val="nil"/>
              <w:bottom w:val="single" w:sz="4" w:space="0" w:color="auto"/>
              <w:right w:val="single" w:sz="4" w:space="0" w:color="auto"/>
            </w:tcBorders>
            <w:shd w:val="clear" w:color="auto" w:fill="auto"/>
            <w:noWrap/>
            <w:vAlign w:val="bottom"/>
            <w:hideMark/>
          </w:tcPr>
          <w:p w14:paraId="0F9DE2D1"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833" w:type="dxa"/>
            <w:tcBorders>
              <w:top w:val="nil"/>
              <w:left w:val="nil"/>
              <w:bottom w:val="single" w:sz="4" w:space="0" w:color="auto"/>
              <w:right w:val="single" w:sz="4" w:space="0" w:color="auto"/>
            </w:tcBorders>
            <w:shd w:val="clear" w:color="auto" w:fill="auto"/>
            <w:noWrap/>
            <w:vAlign w:val="bottom"/>
            <w:hideMark/>
          </w:tcPr>
          <w:p w14:paraId="37131536"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2,99</w:t>
            </w:r>
          </w:p>
        </w:tc>
      </w:tr>
      <w:tr w:rsidR="00F17D6E" w:rsidRPr="00CA5044" w14:paraId="5C1489F9"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77FE9E"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lastRenderedPageBreak/>
              <w:t>16</w:t>
            </w:r>
          </w:p>
        </w:tc>
        <w:tc>
          <w:tcPr>
            <w:tcW w:w="1445" w:type="dxa"/>
            <w:tcBorders>
              <w:top w:val="nil"/>
              <w:left w:val="nil"/>
              <w:bottom w:val="single" w:sz="4" w:space="0" w:color="auto"/>
              <w:right w:val="single" w:sz="4" w:space="0" w:color="auto"/>
            </w:tcBorders>
            <w:shd w:val="clear" w:color="auto" w:fill="auto"/>
            <w:noWrap/>
            <w:vAlign w:val="bottom"/>
            <w:hideMark/>
          </w:tcPr>
          <w:p w14:paraId="4F6FB51C"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833" w:type="dxa"/>
            <w:tcBorders>
              <w:top w:val="nil"/>
              <w:left w:val="nil"/>
              <w:bottom w:val="single" w:sz="4" w:space="0" w:color="auto"/>
              <w:right w:val="single" w:sz="4" w:space="0" w:color="auto"/>
            </w:tcBorders>
            <w:shd w:val="clear" w:color="auto" w:fill="auto"/>
            <w:noWrap/>
            <w:vAlign w:val="bottom"/>
            <w:hideMark/>
          </w:tcPr>
          <w:p w14:paraId="0B83D87A"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5,89</w:t>
            </w:r>
          </w:p>
        </w:tc>
      </w:tr>
      <w:tr w:rsidR="00F17D6E" w:rsidRPr="00CA5044" w14:paraId="3116F178" w14:textId="77777777" w:rsidTr="00F17D6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FE0481"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19</w:t>
            </w:r>
          </w:p>
        </w:tc>
        <w:tc>
          <w:tcPr>
            <w:tcW w:w="1445" w:type="dxa"/>
            <w:tcBorders>
              <w:top w:val="nil"/>
              <w:left w:val="nil"/>
              <w:bottom w:val="single" w:sz="4" w:space="0" w:color="auto"/>
              <w:right w:val="single" w:sz="4" w:space="0" w:color="auto"/>
            </w:tcBorders>
            <w:shd w:val="clear" w:color="auto" w:fill="auto"/>
            <w:noWrap/>
            <w:vAlign w:val="bottom"/>
            <w:hideMark/>
          </w:tcPr>
          <w:p w14:paraId="1DFF83AF" w14:textId="77777777" w:rsidR="00F17D6E" w:rsidRPr="00CA5044" w:rsidRDefault="00F17D6E"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CCC/C</w:t>
            </w:r>
          </w:p>
        </w:tc>
        <w:tc>
          <w:tcPr>
            <w:tcW w:w="833" w:type="dxa"/>
            <w:tcBorders>
              <w:top w:val="nil"/>
              <w:left w:val="nil"/>
              <w:bottom w:val="single" w:sz="4" w:space="0" w:color="auto"/>
              <w:right w:val="single" w:sz="4" w:space="0" w:color="auto"/>
            </w:tcBorders>
            <w:shd w:val="clear" w:color="auto" w:fill="auto"/>
            <w:noWrap/>
            <w:vAlign w:val="bottom"/>
            <w:hideMark/>
          </w:tcPr>
          <w:p w14:paraId="6E6B9A9A" w14:textId="77777777" w:rsidR="00F17D6E" w:rsidRPr="00CA5044" w:rsidRDefault="00F17D6E"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26,55</w:t>
            </w:r>
          </w:p>
        </w:tc>
      </w:tr>
    </w:tbl>
    <w:p w14:paraId="638345C0" w14:textId="77777777" w:rsidR="0005167E" w:rsidRPr="00CA5044" w:rsidRDefault="0005167E" w:rsidP="00636EEA">
      <w:pPr>
        <w:pStyle w:val="ConsPlusNormal"/>
        <w:rPr>
          <w:lang w:val="en-US"/>
        </w:rPr>
      </w:pPr>
    </w:p>
    <w:p w14:paraId="25166753" w14:textId="2AD5BB0A" w:rsidR="004F48AB" w:rsidRDefault="00453A86" w:rsidP="004F48AB">
      <w:pPr>
        <w:pStyle w:val="ConsPlusNormal"/>
        <w:jc w:val="both"/>
      </w:pPr>
      <w:r>
        <w:t>1.3</w:t>
      </w:r>
      <w:r w:rsidR="00F17D6E" w:rsidRPr="00CA5044">
        <w:t>. Во втором файле, с названием “</w:t>
      </w:r>
      <w:r w:rsidR="009C13A4">
        <w:rPr>
          <w:lang w:val="en-US"/>
        </w:rPr>
        <w:t>table</w:t>
      </w:r>
      <w:r w:rsidR="009C13A4" w:rsidRPr="009C13A4">
        <w:t>_</w:t>
      </w:r>
      <w:r w:rsidR="009C13A4">
        <w:rPr>
          <w:lang w:val="en-US"/>
        </w:rPr>
        <w:t>with</w:t>
      </w:r>
      <w:r w:rsidR="009C13A4" w:rsidRPr="009C13A4">
        <w:t>_</w:t>
      </w:r>
      <w:r w:rsidR="009C13A4">
        <w:rPr>
          <w:lang w:val="en-US"/>
        </w:rPr>
        <w:t>weights</w:t>
      </w:r>
      <w:r w:rsidR="00F17D6E" w:rsidRPr="00CA5044">
        <w:t>.</w:t>
      </w:r>
      <w:r w:rsidR="00F17D6E" w:rsidRPr="00CA5044">
        <w:rPr>
          <w:lang w:val="en-US"/>
        </w:rPr>
        <w:t>csv</w:t>
      </w:r>
      <w:r w:rsidR="00F17D6E" w:rsidRPr="00CA5044">
        <w:t xml:space="preserve">” </w:t>
      </w:r>
      <w:r w:rsidR="002314F5" w:rsidRPr="00CA5044">
        <w:t>должна</w:t>
      </w:r>
      <w:r w:rsidR="00F17D6E" w:rsidRPr="00CA5044">
        <w:t xml:space="preserve"> быть</w:t>
      </w:r>
      <w:r w:rsidR="002314F5" w:rsidRPr="00CA5044">
        <w:t xml:space="preserve"> информация</w:t>
      </w:r>
      <w:r w:rsidR="00F17D6E" w:rsidRPr="00CA5044">
        <w:t xml:space="preserve"> из </w:t>
      </w:r>
      <w:r w:rsidR="00553437" w:rsidRPr="00CA5044">
        <w:t>Таблицы 6</w:t>
      </w:r>
      <w:r w:rsidR="00F17D6E" w:rsidRPr="00CA5044">
        <w:t>, только при этом данные по двум агентствам должным быть вертикально наложены друг на друга.</w:t>
      </w:r>
      <w:r w:rsidR="00960B3B" w:rsidRPr="00CA5044">
        <w:t xml:space="preserve"> В столбце “</w:t>
      </w:r>
      <w:r w:rsidR="00960B3B" w:rsidRPr="00CA5044">
        <w:rPr>
          <w:lang w:val="en-US"/>
        </w:rPr>
        <w:t>N</w:t>
      </w:r>
      <w:r w:rsidR="00960B3B" w:rsidRPr="00CA5044">
        <w:t xml:space="preserve">” должны быть номера, соответствующие столбцу “#” </w:t>
      </w:r>
      <w:r w:rsidR="00553437" w:rsidRPr="00CA5044">
        <w:t>из Таблицы 4</w:t>
      </w:r>
      <w:r w:rsidR="00960B3B" w:rsidRPr="00CA5044">
        <w:t>. В столбце “</w:t>
      </w:r>
      <w:r w:rsidR="00960B3B" w:rsidRPr="00CA5044">
        <w:rPr>
          <w:lang w:val="en-US"/>
        </w:rPr>
        <w:t>Agency</w:t>
      </w:r>
      <w:r w:rsidR="00960B3B" w:rsidRPr="00CA5044">
        <w:t>” должно стоять “</w:t>
      </w:r>
      <w:r w:rsidR="00960B3B" w:rsidRPr="00CA5044">
        <w:rPr>
          <w:lang w:val="en-US"/>
        </w:rPr>
        <w:t>Fitch</w:t>
      </w:r>
      <w:r w:rsidR="00960B3B" w:rsidRPr="00CA5044">
        <w:t xml:space="preserve">” если это данные от агентства </w:t>
      </w:r>
      <w:r w:rsidR="00960B3B" w:rsidRPr="00CA5044">
        <w:rPr>
          <w:lang w:val="en-US"/>
        </w:rPr>
        <w:t>Fitch</w:t>
      </w:r>
      <w:r w:rsidR="00960B3B" w:rsidRPr="00CA5044">
        <w:t>, и “</w:t>
      </w:r>
      <w:r w:rsidR="00960B3B" w:rsidRPr="00CA5044">
        <w:rPr>
          <w:lang w:val="en-US"/>
        </w:rPr>
        <w:t>SP</w:t>
      </w:r>
      <w:r w:rsidR="00960B3B" w:rsidRPr="00CA5044">
        <w:t xml:space="preserve">” если это данные от </w:t>
      </w:r>
      <w:r w:rsidR="00960B3B" w:rsidRPr="00CA5044">
        <w:rPr>
          <w:lang w:val="en-US"/>
        </w:rPr>
        <w:t>S</w:t>
      </w:r>
      <w:r w:rsidR="00960B3B" w:rsidRPr="00CA5044">
        <w:t>&amp;</w:t>
      </w:r>
      <w:r w:rsidR="00960B3B" w:rsidRPr="00CA5044">
        <w:rPr>
          <w:lang w:val="en-US"/>
        </w:rPr>
        <w:t>P</w:t>
      </w:r>
      <w:r w:rsidR="00960B3B" w:rsidRPr="00CA5044">
        <w:t>. В столбцах “</w:t>
      </w:r>
      <w:r w:rsidR="00960B3B" w:rsidRPr="00CA5044">
        <w:rPr>
          <w:lang w:val="en-US"/>
        </w:rPr>
        <w:t>Rating</w:t>
      </w:r>
      <w:r w:rsidR="00960B3B" w:rsidRPr="00CA5044">
        <w:t>” и “</w:t>
      </w:r>
      <w:r w:rsidR="00960B3B" w:rsidRPr="00CA5044">
        <w:rPr>
          <w:lang w:val="en-US"/>
        </w:rPr>
        <w:t>preW</w:t>
      </w:r>
      <w:r w:rsidR="00960B3B" w:rsidRPr="00CA5044">
        <w:t xml:space="preserve">” должны стоят данные из столбцов </w:t>
      </w:r>
      <w:r w:rsidR="00A74456" w:rsidRPr="00CA5044">
        <w:t>с рейтингом и количеством рейтингов соответственно.</w:t>
      </w:r>
      <w:r w:rsidR="00960B3B" w:rsidRPr="00CA5044">
        <w:t xml:space="preserve"> </w:t>
      </w:r>
      <w:r w:rsidR="00F17D6E" w:rsidRPr="00CA5044">
        <w:t xml:space="preserve"> Пример того, как это должно выглядеть можно наблюдать </w:t>
      </w:r>
      <w:r w:rsidR="00A74456" w:rsidRPr="00CA5044">
        <w:t>в Таблице 101</w:t>
      </w:r>
      <w:r w:rsidR="00F17D6E" w:rsidRPr="00CA5044">
        <w:t xml:space="preserve">, </w:t>
      </w:r>
      <w:r w:rsidR="00A74456" w:rsidRPr="00CA5044">
        <w:t xml:space="preserve">а пример файла находиться во вложениях с соответствующим названием </w:t>
      </w:r>
      <w:r w:rsidR="00F17D6E" w:rsidRPr="00CA5044">
        <w:t>(см. Приложение 6)</w:t>
      </w:r>
      <w:r w:rsidR="004F48AB">
        <w:t>.</w:t>
      </w:r>
    </w:p>
    <w:p w14:paraId="21600741" w14:textId="30DB1F7F" w:rsidR="005B433F" w:rsidRPr="00CA5044" w:rsidRDefault="005B433F" w:rsidP="004F48AB">
      <w:pPr>
        <w:pStyle w:val="ConsPlusNormal"/>
        <w:jc w:val="both"/>
      </w:pPr>
    </w:p>
    <w:p w14:paraId="3075DE5F" w14:textId="6A5FCC7F" w:rsidR="00A74456" w:rsidRPr="00CA5044" w:rsidRDefault="00A74456" w:rsidP="00636EEA">
      <w:pPr>
        <w:pStyle w:val="ConsPlusNormal"/>
        <w:ind w:left="540"/>
      </w:pPr>
      <w:r w:rsidRPr="00CA5044">
        <w:t xml:space="preserve">Таблица 101. </w:t>
      </w:r>
      <w:r w:rsidR="006A7171" w:rsidRPr="00CA5044">
        <w:t>Данные файла “</w:t>
      </w:r>
      <w:r w:rsidR="009C13A4" w:rsidRPr="009C13A4">
        <w:t xml:space="preserve"> </w:t>
      </w:r>
      <w:r w:rsidR="009C13A4">
        <w:rPr>
          <w:lang w:val="en-US"/>
        </w:rPr>
        <w:t>table</w:t>
      </w:r>
      <w:r w:rsidR="009C13A4" w:rsidRPr="009C13A4">
        <w:t>_</w:t>
      </w:r>
      <w:r w:rsidR="009C13A4">
        <w:rPr>
          <w:lang w:val="en-US"/>
        </w:rPr>
        <w:t>with</w:t>
      </w:r>
      <w:r w:rsidR="009C13A4" w:rsidRPr="009C13A4">
        <w:t>_</w:t>
      </w:r>
      <w:r w:rsidR="009C13A4">
        <w:rPr>
          <w:lang w:val="en-US"/>
        </w:rPr>
        <w:t>weights</w:t>
      </w:r>
      <w:r w:rsidR="006A7171" w:rsidRPr="00CA5044">
        <w:t>.</w:t>
      </w:r>
      <w:r w:rsidR="006A7171" w:rsidRPr="00CA5044">
        <w:rPr>
          <w:lang w:val="en-US"/>
        </w:rPr>
        <w:t>csv</w:t>
      </w:r>
      <w:r w:rsidR="006A7171" w:rsidRPr="00CA5044">
        <w:t>”</w:t>
      </w:r>
    </w:p>
    <w:p w14:paraId="2D06127D" w14:textId="5D001B34" w:rsidR="00A74456" w:rsidRPr="00CA5044" w:rsidRDefault="00A74456" w:rsidP="00636EEA">
      <w:pPr>
        <w:pStyle w:val="ConsPlusNormal"/>
        <w:ind w:left="540"/>
      </w:pPr>
    </w:p>
    <w:tbl>
      <w:tblPr>
        <w:tblW w:w="3843" w:type="dxa"/>
        <w:jc w:val="center"/>
        <w:tblLook w:val="04A0" w:firstRow="1" w:lastRow="0" w:firstColumn="1" w:lastColumn="0" w:noHBand="0" w:noVBand="1"/>
      </w:tblPr>
      <w:tblGrid>
        <w:gridCol w:w="960"/>
        <w:gridCol w:w="963"/>
        <w:gridCol w:w="1191"/>
        <w:gridCol w:w="749"/>
      </w:tblGrid>
      <w:tr w:rsidR="00A74456" w:rsidRPr="00CA5044" w14:paraId="41EA2ED7" w14:textId="77777777" w:rsidTr="00A7445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3B3E1"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N</w:t>
            </w:r>
          </w:p>
        </w:tc>
        <w:tc>
          <w:tcPr>
            <w:tcW w:w="963" w:type="dxa"/>
            <w:tcBorders>
              <w:top w:val="single" w:sz="4" w:space="0" w:color="auto"/>
              <w:left w:val="nil"/>
              <w:bottom w:val="single" w:sz="4" w:space="0" w:color="auto"/>
              <w:right w:val="single" w:sz="4" w:space="0" w:color="auto"/>
            </w:tcBorders>
            <w:shd w:val="clear" w:color="auto" w:fill="auto"/>
            <w:noWrap/>
            <w:vAlign w:val="bottom"/>
            <w:hideMark/>
          </w:tcPr>
          <w:p w14:paraId="16D8A77E"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Agency</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109E3DB4"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Rating</w:t>
            </w:r>
          </w:p>
        </w:tc>
        <w:tc>
          <w:tcPr>
            <w:tcW w:w="729" w:type="dxa"/>
            <w:tcBorders>
              <w:top w:val="single" w:sz="4" w:space="0" w:color="auto"/>
              <w:left w:val="nil"/>
              <w:bottom w:val="single" w:sz="4" w:space="0" w:color="auto"/>
              <w:right w:val="single" w:sz="4" w:space="0" w:color="auto"/>
            </w:tcBorders>
            <w:shd w:val="clear" w:color="auto" w:fill="auto"/>
            <w:noWrap/>
            <w:vAlign w:val="bottom"/>
            <w:hideMark/>
          </w:tcPr>
          <w:p w14:paraId="21B1ED52"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preW</w:t>
            </w:r>
          </w:p>
        </w:tc>
      </w:tr>
      <w:tr w:rsidR="00A74456" w:rsidRPr="00CA5044" w14:paraId="74AA3B44"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13D5F5"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w:t>
            </w:r>
          </w:p>
        </w:tc>
        <w:tc>
          <w:tcPr>
            <w:tcW w:w="963" w:type="dxa"/>
            <w:tcBorders>
              <w:top w:val="nil"/>
              <w:left w:val="nil"/>
              <w:bottom w:val="single" w:sz="4" w:space="0" w:color="auto"/>
              <w:right w:val="single" w:sz="4" w:space="0" w:color="auto"/>
            </w:tcBorders>
            <w:shd w:val="clear" w:color="auto" w:fill="auto"/>
            <w:noWrap/>
            <w:vAlign w:val="bottom"/>
            <w:hideMark/>
          </w:tcPr>
          <w:p w14:paraId="2403E867"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44F78D70"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c>
          <w:tcPr>
            <w:tcW w:w="729" w:type="dxa"/>
            <w:tcBorders>
              <w:top w:val="nil"/>
              <w:left w:val="nil"/>
              <w:bottom w:val="single" w:sz="4" w:space="0" w:color="auto"/>
              <w:right w:val="single" w:sz="4" w:space="0" w:color="auto"/>
            </w:tcBorders>
            <w:shd w:val="clear" w:color="auto" w:fill="auto"/>
            <w:noWrap/>
            <w:vAlign w:val="bottom"/>
            <w:hideMark/>
          </w:tcPr>
          <w:p w14:paraId="67F9C93E"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20</w:t>
            </w:r>
          </w:p>
        </w:tc>
      </w:tr>
      <w:tr w:rsidR="00A74456" w:rsidRPr="00CA5044" w14:paraId="2A3F52F2"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B0A78C"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w:t>
            </w:r>
          </w:p>
        </w:tc>
        <w:tc>
          <w:tcPr>
            <w:tcW w:w="963" w:type="dxa"/>
            <w:tcBorders>
              <w:top w:val="nil"/>
              <w:left w:val="nil"/>
              <w:bottom w:val="single" w:sz="4" w:space="0" w:color="auto"/>
              <w:right w:val="single" w:sz="4" w:space="0" w:color="auto"/>
            </w:tcBorders>
            <w:shd w:val="clear" w:color="auto" w:fill="auto"/>
            <w:noWrap/>
            <w:vAlign w:val="bottom"/>
            <w:hideMark/>
          </w:tcPr>
          <w:p w14:paraId="31188BD7"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15B972C0"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729" w:type="dxa"/>
            <w:tcBorders>
              <w:top w:val="nil"/>
              <w:left w:val="nil"/>
              <w:bottom w:val="single" w:sz="4" w:space="0" w:color="auto"/>
              <w:right w:val="single" w:sz="4" w:space="0" w:color="auto"/>
            </w:tcBorders>
            <w:shd w:val="clear" w:color="auto" w:fill="auto"/>
            <w:noWrap/>
            <w:vAlign w:val="bottom"/>
            <w:hideMark/>
          </w:tcPr>
          <w:p w14:paraId="0673F9B5"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w:t>
            </w:r>
          </w:p>
        </w:tc>
      </w:tr>
      <w:tr w:rsidR="00A74456" w:rsidRPr="00CA5044" w14:paraId="7736873E"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5DDE9C"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w:t>
            </w:r>
          </w:p>
        </w:tc>
        <w:tc>
          <w:tcPr>
            <w:tcW w:w="963" w:type="dxa"/>
            <w:tcBorders>
              <w:top w:val="nil"/>
              <w:left w:val="nil"/>
              <w:bottom w:val="single" w:sz="4" w:space="0" w:color="auto"/>
              <w:right w:val="single" w:sz="4" w:space="0" w:color="auto"/>
            </w:tcBorders>
            <w:shd w:val="clear" w:color="auto" w:fill="auto"/>
            <w:noWrap/>
            <w:vAlign w:val="bottom"/>
            <w:hideMark/>
          </w:tcPr>
          <w:p w14:paraId="5E31F890"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3E1989C0"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729" w:type="dxa"/>
            <w:tcBorders>
              <w:top w:val="nil"/>
              <w:left w:val="nil"/>
              <w:bottom w:val="single" w:sz="4" w:space="0" w:color="auto"/>
              <w:right w:val="single" w:sz="4" w:space="0" w:color="auto"/>
            </w:tcBorders>
            <w:shd w:val="clear" w:color="auto" w:fill="auto"/>
            <w:noWrap/>
            <w:vAlign w:val="bottom"/>
            <w:hideMark/>
          </w:tcPr>
          <w:p w14:paraId="74C651A1"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30</w:t>
            </w:r>
          </w:p>
        </w:tc>
      </w:tr>
      <w:tr w:rsidR="00A74456" w:rsidRPr="00CA5044" w14:paraId="453E43C8"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EF5C2C"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w:t>
            </w:r>
          </w:p>
        </w:tc>
        <w:tc>
          <w:tcPr>
            <w:tcW w:w="963" w:type="dxa"/>
            <w:tcBorders>
              <w:top w:val="nil"/>
              <w:left w:val="nil"/>
              <w:bottom w:val="single" w:sz="4" w:space="0" w:color="auto"/>
              <w:right w:val="single" w:sz="4" w:space="0" w:color="auto"/>
            </w:tcBorders>
            <w:shd w:val="clear" w:color="auto" w:fill="auto"/>
            <w:noWrap/>
            <w:vAlign w:val="bottom"/>
            <w:hideMark/>
          </w:tcPr>
          <w:p w14:paraId="56AFC732"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3079A062"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729" w:type="dxa"/>
            <w:tcBorders>
              <w:top w:val="nil"/>
              <w:left w:val="nil"/>
              <w:bottom w:val="single" w:sz="4" w:space="0" w:color="auto"/>
              <w:right w:val="single" w:sz="4" w:space="0" w:color="auto"/>
            </w:tcBorders>
            <w:shd w:val="clear" w:color="auto" w:fill="auto"/>
            <w:noWrap/>
            <w:vAlign w:val="bottom"/>
            <w:hideMark/>
          </w:tcPr>
          <w:p w14:paraId="450AAA91"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110</w:t>
            </w:r>
          </w:p>
        </w:tc>
      </w:tr>
      <w:tr w:rsidR="00A74456" w:rsidRPr="00CA5044" w14:paraId="5F2EE2BF"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BB37F6"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5</w:t>
            </w:r>
          </w:p>
        </w:tc>
        <w:tc>
          <w:tcPr>
            <w:tcW w:w="963" w:type="dxa"/>
            <w:tcBorders>
              <w:top w:val="nil"/>
              <w:left w:val="nil"/>
              <w:bottom w:val="single" w:sz="4" w:space="0" w:color="auto"/>
              <w:right w:val="single" w:sz="4" w:space="0" w:color="auto"/>
            </w:tcBorders>
            <w:shd w:val="clear" w:color="auto" w:fill="auto"/>
            <w:noWrap/>
            <w:vAlign w:val="bottom"/>
            <w:hideMark/>
          </w:tcPr>
          <w:p w14:paraId="295E85DA"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2A41B97D"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729" w:type="dxa"/>
            <w:tcBorders>
              <w:top w:val="nil"/>
              <w:left w:val="nil"/>
              <w:bottom w:val="single" w:sz="4" w:space="0" w:color="auto"/>
              <w:right w:val="single" w:sz="4" w:space="0" w:color="auto"/>
            </w:tcBorders>
            <w:shd w:val="clear" w:color="auto" w:fill="auto"/>
            <w:noWrap/>
            <w:vAlign w:val="bottom"/>
            <w:hideMark/>
          </w:tcPr>
          <w:p w14:paraId="3675C5B8"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185</w:t>
            </w:r>
          </w:p>
        </w:tc>
      </w:tr>
      <w:tr w:rsidR="00A74456" w:rsidRPr="00CA5044" w14:paraId="2B2FF378"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BD92B4"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w:t>
            </w:r>
          </w:p>
        </w:tc>
        <w:tc>
          <w:tcPr>
            <w:tcW w:w="963" w:type="dxa"/>
            <w:tcBorders>
              <w:top w:val="nil"/>
              <w:left w:val="nil"/>
              <w:bottom w:val="single" w:sz="4" w:space="0" w:color="auto"/>
              <w:right w:val="single" w:sz="4" w:space="0" w:color="auto"/>
            </w:tcBorders>
            <w:shd w:val="clear" w:color="auto" w:fill="auto"/>
            <w:noWrap/>
            <w:vAlign w:val="bottom"/>
            <w:hideMark/>
          </w:tcPr>
          <w:p w14:paraId="17B1CAA6"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1AB8122E"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729" w:type="dxa"/>
            <w:tcBorders>
              <w:top w:val="nil"/>
              <w:left w:val="nil"/>
              <w:bottom w:val="single" w:sz="4" w:space="0" w:color="auto"/>
              <w:right w:val="single" w:sz="4" w:space="0" w:color="auto"/>
            </w:tcBorders>
            <w:shd w:val="clear" w:color="auto" w:fill="auto"/>
            <w:noWrap/>
            <w:vAlign w:val="bottom"/>
            <w:hideMark/>
          </w:tcPr>
          <w:p w14:paraId="229E3A51"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297</w:t>
            </w:r>
          </w:p>
        </w:tc>
      </w:tr>
      <w:tr w:rsidR="00A74456" w:rsidRPr="00CA5044" w14:paraId="5C1510AB"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9C055A"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7</w:t>
            </w:r>
          </w:p>
        </w:tc>
        <w:tc>
          <w:tcPr>
            <w:tcW w:w="963" w:type="dxa"/>
            <w:tcBorders>
              <w:top w:val="nil"/>
              <w:left w:val="nil"/>
              <w:bottom w:val="single" w:sz="4" w:space="0" w:color="auto"/>
              <w:right w:val="single" w:sz="4" w:space="0" w:color="auto"/>
            </w:tcBorders>
            <w:shd w:val="clear" w:color="auto" w:fill="auto"/>
            <w:noWrap/>
            <w:vAlign w:val="bottom"/>
            <w:hideMark/>
          </w:tcPr>
          <w:p w14:paraId="218647D5"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377E6CB4"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729" w:type="dxa"/>
            <w:tcBorders>
              <w:top w:val="nil"/>
              <w:left w:val="nil"/>
              <w:bottom w:val="single" w:sz="4" w:space="0" w:color="auto"/>
              <w:right w:val="single" w:sz="4" w:space="0" w:color="auto"/>
            </w:tcBorders>
            <w:shd w:val="clear" w:color="auto" w:fill="auto"/>
            <w:noWrap/>
            <w:vAlign w:val="bottom"/>
            <w:hideMark/>
          </w:tcPr>
          <w:p w14:paraId="081D0352"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312</w:t>
            </w:r>
          </w:p>
        </w:tc>
      </w:tr>
      <w:tr w:rsidR="00A74456" w:rsidRPr="00CA5044" w14:paraId="0ECD1C74"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2D4C95"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8</w:t>
            </w:r>
          </w:p>
        </w:tc>
        <w:tc>
          <w:tcPr>
            <w:tcW w:w="963" w:type="dxa"/>
            <w:tcBorders>
              <w:top w:val="nil"/>
              <w:left w:val="nil"/>
              <w:bottom w:val="single" w:sz="4" w:space="0" w:color="auto"/>
              <w:right w:val="single" w:sz="4" w:space="0" w:color="auto"/>
            </w:tcBorders>
            <w:shd w:val="clear" w:color="auto" w:fill="auto"/>
            <w:noWrap/>
            <w:vAlign w:val="bottom"/>
            <w:hideMark/>
          </w:tcPr>
          <w:p w14:paraId="77DFCF82"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6028B732"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729" w:type="dxa"/>
            <w:tcBorders>
              <w:top w:val="nil"/>
              <w:left w:val="nil"/>
              <w:bottom w:val="single" w:sz="4" w:space="0" w:color="auto"/>
              <w:right w:val="single" w:sz="4" w:space="0" w:color="auto"/>
            </w:tcBorders>
            <w:shd w:val="clear" w:color="auto" w:fill="auto"/>
            <w:noWrap/>
            <w:vAlign w:val="bottom"/>
            <w:hideMark/>
          </w:tcPr>
          <w:p w14:paraId="1508D481"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400</w:t>
            </w:r>
          </w:p>
        </w:tc>
      </w:tr>
      <w:tr w:rsidR="00A74456" w:rsidRPr="00CA5044" w14:paraId="6E44766E"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C93B78"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9</w:t>
            </w:r>
          </w:p>
        </w:tc>
        <w:tc>
          <w:tcPr>
            <w:tcW w:w="963" w:type="dxa"/>
            <w:tcBorders>
              <w:top w:val="nil"/>
              <w:left w:val="nil"/>
              <w:bottom w:val="single" w:sz="4" w:space="0" w:color="auto"/>
              <w:right w:val="single" w:sz="4" w:space="0" w:color="auto"/>
            </w:tcBorders>
            <w:shd w:val="clear" w:color="auto" w:fill="auto"/>
            <w:noWrap/>
            <w:vAlign w:val="bottom"/>
            <w:hideMark/>
          </w:tcPr>
          <w:p w14:paraId="5BFB66AC"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569ECCE5"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729" w:type="dxa"/>
            <w:tcBorders>
              <w:top w:val="nil"/>
              <w:left w:val="nil"/>
              <w:bottom w:val="single" w:sz="4" w:space="0" w:color="auto"/>
              <w:right w:val="single" w:sz="4" w:space="0" w:color="auto"/>
            </w:tcBorders>
            <w:shd w:val="clear" w:color="auto" w:fill="auto"/>
            <w:noWrap/>
            <w:vAlign w:val="bottom"/>
            <w:hideMark/>
          </w:tcPr>
          <w:p w14:paraId="25274310"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448</w:t>
            </w:r>
          </w:p>
        </w:tc>
      </w:tr>
      <w:tr w:rsidR="00A74456" w:rsidRPr="00CA5044" w14:paraId="02416F96"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804DF3"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10</w:t>
            </w:r>
          </w:p>
        </w:tc>
        <w:tc>
          <w:tcPr>
            <w:tcW w:w="963" w:type="dxa"/>
            <w:tcBorders>
              <w:top w:val="nil"/>
              <w:left w:val="nil"/>
              <w:bottom w:val="single" w:sz="4" w:space="0" w:color="auto"/>
              <w:right w:val="single" w:sz="4" w:space="0" w:color="auto"/>
            </w:tcBorders>
            <w:shd w:val="clear" w:color="auto" w:fill="auto"/>
            <w:noWrap/>
            <w:vAlign w:val="bottom"/>
            <w:hideMark/>
          </w:tcPr>
          <w:p w14:paraId="7C3B4402"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08ACEDAD"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729" w:type="dxa"/>
            <w:tcBorders>
              <w:top w:val="nil"/>
              <w:left w:val="nil"/>
              <w:bottom w:val="single" w:sz="4" w:space="0" w:color="auto"/>
              <w:right w:val="single" w:sz="4" w:space="0" w:color="auto"/>
            </w:tcBorders>
            <w:shd w:val="clear" w:color="auto" w:fill="auto"/>
            <w:noWrap/>
            <w:vAlign w:val="bottom"/>
            <w:hideMark/>
          </w:tcPr>
          <w:p w14:paraId="6D26BD84"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436</w:t>
            </w:r>
          </w:p>
        </w:tc>
      </w:tr>
      <w:tr w:rsidR="00A74456" w:rsidRPr="00CA5044" w14:paraId="6F8A452B"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28012"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11</w:t>
            </w:r>
          </w:p>
        </w:tc>
        <w:tc>
          <w:tcPr>
            <w:tcW w:w="963" w:type="dxa"/>
            <w:tcBorders>
              <w:top w:val="nil"/>
              <w:left w:val="nil"/>
              <w:bottom w:val="single" w:sz="4" w:space="0" w:color="auto"/>
              <w:right w:val="single" w:sz="4" w:space="0" w:color="auto"/>
            </w:tcBorders>
            <w:shd w:val="clear" w:color="auto" w:fill="auto"/>
            <w:noWrap/>
            <w:vAlign w:val="bottom"/>
            <w:hideMark/>
          </w:tcPr>
          <w:p w14:paraId="14D7FD53"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3D1E07E8"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729" w:type="dxa"/>
            <w:tcBorders>
              <w:top w:val="nil"/>
              <w:left w:val="nil"/>
              <w:bottom w:val="single" w:sz="4" w:space="0" w:color="auto"/>
              <w:right w:val="single" w:sz="4" w:space="0" w:color="auto"/>
            </w:tcBorders>
            <w:shd w:val="clear" w:color="auto" w:fill="auto"/>
            <w:noWrap/>
            <w:vAlign w:val="bottom"/>
            <w:hideMark/>
          </w:tcPr>
          <w:p w14:paraId="4422364F"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205</w:t>
            </w:r>
          </w:p>
        </w:tc>
      </w:tr>
      <w:tr w:rsidR="00A74456" w:rsidRPr="00CA5044" w14:paraId="473DA7A9"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8C85F9"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12</w:t>
            </w:r>
          </w:p>
        </w:tc>
        <w:tc>
          <w:tcPr>
            <w:tcW w:w="963" w:type="dxa"/>
            <w:tcBorders>
              <w:top w:val="nil"/>
              <w:left w:val="nil"/>
              <w:bottom w:val="single" w:sz="4" w:space="0" w:color="auto"/>
              <w:right w:val="single" w:sz="4" w:space="0" w:color="auto"/>
            </w:tcBorders>
            <w:shd w:val="clear" w:color="auto" w:fill="auto"/>
            <w:noWrap/>
            <w:vAlign w:val="bottom"/>
            <w:hideMark/>
          </w:tcPr>
          <w:p w14:paraId="77FC64F7"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28BA4AD2"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729" w:type="dxa"/>
            <w:tcBorders>
              <w:top w:val="nil"/>
              <w:left w:val="nil"/>
              <w:bottom w:val="single" w:sz="4" w:space="0" w:color="auto"/>
              <w:right w:val="single" w:sz="4" w:space="0" w:color="auto"/>
            </w:tcBorders>
            <w:shd w:val="clear" w:color="auto" w:fill="auto"/>
            <w:noWrap/>
            <w:vAlign w:val="bottom"/>
            <w:hideMark/>
          </w:tcPr>
          <w:p w14:paraId="0DD53422"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220</w:t>
            </w:r>
          </w:p>
        </w:tc>
      </w:tr>
      <w:tr w:rsidR="00A74456" w:rsidRPr="00CA5044" w14:paraId="2124EF78"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55D7C9"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13</w:t>
            </w:r>
          </w:p>
        </w:tc>
        <w:tc>
          <w:tcPr>
            <w:tcW w:w="963" w:type="dxa"/>
            <w:tcBorders>
              <w:top w:val="nil"/>
              <w:left w:val="nil"/>
              <w:bottom w:val="single" w:sz="4" w:space="0" w:color="auto"/>
              <w:right w:val="single" w:sz="4" w:space="0" w:color="auto"/>
            </w:tcBorders>
            <w:shd w:val="clear" w:color="auto" w:fill="auto"/>
            <w:noWrap/>
            <w:vAlign w:val="bottom"/>
            <w:hideMark/>
          </w:tcPr>
          <w:p w14:paraId="2F44083F"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5FFD24A3"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729" w:type="dxa"/>
            <w:tcBorders>
              <w:top w:val="nil"/>
              <w:left w:val="nil"/>
              <w:bottom w:val="single" w:sz="4" w:space="0" w:color="auto"/>
              <w:right w:val="single" w:sz="4" w:space="0" w:color="auto"/>
            </w:tcBorders>
            <w:shd w:val="clear" w:color="auto" w:fill="auto"/>
            <w:noWrap/>
            <w:vAlign w:val="bottom"/>
            <w:hideMark/>
          </w:tcPr>
          <w:p w14:paraId="0D73738F"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238</w:t>
            </w:r>
          </w:p>
        </w:tc>
      </w:tr>
      <w:tr w:rsidR="00A74456" w:rsidRPr="00CA5044" w14:paraId="63D9BF1E"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03A31D"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14</w:t>
            </w:r>
          </w:p>
        </w:tc>
        <w:tc>
          <w:tcPr>
            <w:tcW w:w="963" w:type="dxa"/>
            <w:tcBorders>
              <w:top w:val="nil"/>
              <w:left w:val="nil"/>
              <w:bottom w:val="single" w:sz="4" w:space="0" w:color="auto"/>
              <w:right w:val="single" w:sz="4" w:space="0" w:color="auto"/>
            </w:tcBorders>
            <w:shd w:val="clear" w:color="auto" w:fill="auto"/>
            <w:noWrap/>
            <w:vAlign w:val="bottom"/>
            <w:hideMark/>
          </w:tcPr>
          <w:p w14:paraId="2395652E"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355760CA"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729" w:type="dxa"/>
            <w:tcBorders>
              <w:top w:val="nil"/>
              <w:left w:val="nil"/>
              <w:bottom w:val="single" w:sz="4" w:space="0" w:color="auto"/>
              <w:right w:val="single" w:sz="4" w:space="0" w:color="auto"/>
            </w:tcBorders>
            <w:shd w:val="clear" w:color="auto" w:fill="auto"/>
            <w:noWrap/>
            <w:vAlign w:val="bottom"/>
            <w:hideMark/>
          </w:tcPr>
          <w:p w14:paraId="7428FF5E"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211</w:t>
            </w:r>
          </w:p>
        </w:tc>
      </w:tr>
      <w:tr w:rsidR="00A74456" w:rsidRPr="00CA5044" w14:paraId="4DF8C51F"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85D969"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15</w:t>
            </w:r>
          </w:p>
        </w:tc>
        <w:tc>
          <w:tcPr>
            <w:tcW w:w="963" w:type="dxa"/>
            <w:tcBorders>
              <w:top w:val="nil"/>
              <w:left w:val="nil"/>
              <w:bottom w:val="single" w:sz="4" w:space="0" w:color="auto"/>
              <w:right w:val="single" w:sz="4" w:space="0" w:color="auto"/>
            </w:tcBorders>
            <w:shd w:val="clear" w:color="auto" w:fill="auto"/>
            <w:noWrap/>
            <w:vAlign w:val="bottom"/>
            <w:hideMark/>
          </w:tcPr>
          <w:p w14:paraId="30F2601F"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5D5E49F8"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729" w:type="dxa"/>
            <w:tcBorders>
              <w:top w:val="nil"/>
              <w:left w:val="nil"/>
              <w:bottom w:val="single" w:sz="4" w:space="0" w:color="auto"/>
              <w:right w:val="single" w:sz="4" w:space="0" w:color="auto"/>
            </w:tcBorders>
            <w:shd w:val="clear" w:color="auto" w:fill="auto"/>
            <w:noWrap/>
            <w:vAlign w:val="bottom"/>
            <w:hideMark/>
          </w:tcPr>
          <w:p w14:paraId="05489E97"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214</w:t>
            </w:r>
          </w:p>
        </w:tc>
      </w:tr>
      <w:tr w:rsidR="00A74456" w:rsidRPr="00CA5044" w14:paraId="29C2843A"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AF0DED"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16</w:t>
            </w:r>
          </w:p>
        </w:tc>
        <w:tc>
          <w:tcPr>
            <w:tcW w:w="963" w:type="dxa"/>
            <w:tcBorders>
              <w:top w:val="nil"/>
              <w:left w:val="nil"/>
              <w:bottom w:val="single" w:sz="4" w:space="0" w:color="auto"/>
              <w:right w:val="single" w:sz="4" w:space="0" w:color="auto"/>
            </w:tcBorders>
            <w:shd w:val="clear" w:color="auto" w:fill="auto"/>
            <w:noWrap/>
            <w:vAlign w:val="bottom"/>
            <w:hideMark/>
          </w:tcPr>
          <w:p w14:paraId="65B62ADE"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18976476"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729" w:type="dxa"/>
            <w:tcBorders>
              <w:top w:val="nil"/>
              <w:left w:val="nil"/>
              <w:bottom w:val="single" w:sz="4" w:space="0" w:color="auto"/>
              <w:right w:val="single" w:sz="4" w:space="0" w:color="auto"/>
            </w:tcBorders>
            <w:shd w:val="clear" w:color="auto" w:fill="auto"/>
            <w:noWrap/>
            <w:vAlign w:val="bottom"/>
            <w:hideMark/>
          </w:tcPr>
          <w:p w14:paraId="02F5C63B"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122</w:t>
            </w:r>
          </w:p>
        </w:tc>
      </w:tr>
      <w:tr w:rsidR="00A74456" w:rsidRPr="00CA5044" w14:paraId="5764B155"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5760CB"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19</w:t>
            </w:r>
          </w:p>
        </w:tc>
        <w:tc>
          <w:tcPr>
            <w:tcW w:w="963" w:type="dxa"/>
            <w:tcBorders>
              <w:top w:val="nil"/>
              <w:left w:val="nil"/>
              <w:bottom w:val="single" w:sz="4" w:space="0" w:color="auto"/>
              <w:right w:val="single" w:sz="4" w:space="0" w:color="auto"/>
            </w:tcBorders>
            <w:shd w:val="clear" w:color="auto" w:fill="auto"/>
            <w:noWrap/>
            <w:vAlign w:val="bottom"/>
            <w:hideMark/>
          </w:tcPr>
          <w:p w14:paraId="01290D50"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Fitch</w:t>
            </w:r>
          </w:p>
        </w:tc>
        <w:tc>
          <w:tcPr>
            <w:tcW w:w="1191" w:type="dxa"/>
            <w:tcBorders>
              <w:top w:val="nil"/>
              <w:left w:val="nil"/>
              <w:bottom w:val="single" w:sz="4" w:space="0" w:color="auto"/>
              <w:right w:val="single" w:sz="4" w:space="0" w:color="auto"/>
            </w:tcBorders>
            <w:shd w:val="clear" w:color="auto" w:fill="auto"/>
            <w:noWrap/>
            <w:vAlign w:val="bottom"/>
            <w:hideMark/>
          </w:tcPr>
          <w:p w14:paraId="1EF06711"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 to C</w:t>
            </w:r>
          </w:p>
        </w:tc>
        <w:tc>
          <w:tcPr>
            <w:tcW w:w="729" w:type="dxa"/>
            <w:tcBorders>
              <w:top w:val="nil"/>
              <w:left w:val="nil"/>
              <w:bottom w:val="single" w:sz="4" w:space="0" w:color="auto"/>
              <w:right w:val="single" w:sz="4" w:space="0" w:color="auto"/>
            </w:tcBorders>
            <w:shd w:val="clear" w:color="auto" w:fill="auto"/>
            <w:noWrap/>
            <w:vAlign w:val="bottom"/>
            <w:hideMark/>
          </w:tcPr>
          <w:p w14:paraId="07AEC914"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95</w:t>
            </w:r>
          </w:p>
        </w:tc>
      </w:tr>
      <w:tr w:rsidR="00A74456" w:rsidRPr="00CA5044" w14:paraId="712C6780"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F400C1"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w:t>
            </w:r>
          </w:p>
        </w:tc>
        <w:tc>
          <w:tcPr>
            <w:tcW w:w="963" w:type="dxa"/>
            <w:tcBorders>
              <w:top w:val="nil"/>
              <w:left w:val="nil"/>
              <w:bottom w:val="single" w:sz="4" w:space="0" w:color="auto"/>
              <w:right w:val="single" w:sz="4" w:space="0" w:color="auto"/>
            </w:tcBorders>
            <w:shd w:val="clear" w:color="auto" w:fill="auto"/>
            <w:noWrap/>
            <w:vAlign w:val="bottom"/>
            <w:hideMark/>
          </w:tcPr>
          <w:p w14:paraId="47CDB970"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SP</w:t>
            </w:r>
          </w:p>
        </w:tc>
        <w:tc>
          <w:tcPr>
            <w:tcW w:w="1191" w:type="dxa"/>
            <w:tcBorders>
              <w:top w:val="nil"/>
              <w:left w:val="nil"/>
              <w:bottom w:val="single" w:sz="4" w:space="0" w:color="auto"/>
              <w:right w:val="single" w:sz="4" w:space="0" w:color="auto"/>
            </w:tcBorders>
            <w:shd w:val="clear" w:color="auto" w:fill="auto"/>
            <w:noWrap/>
            <w:vAlign w:val="bottom"/>
            <w:hideMark/>
          </w:tcPr>
          <w:p w14:paraId="3A4FE8E9"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AAA</w:t>
            </w:r>
          </w:p>
        </w:tc>
        <w:tc>
          <w:tcPr>
            <w:tcW w:w="729" w:type="dxa"/>
            <w:tcBorders>
              <w:top w:val="nil"/>
              <w:left w:val="nil"/>
              <w:bottom w:val="single" w:sz="4" w:space="0" w:color="auto"/>
              <w:right w:val="single" w:sz="4" w:space="0" w:color="auto"/>
            </w:tcBorders>
            <w:shd w:val="clear" w:color="auto" w:fill="auto"/>
            <w:noWrap/>
            <w:vAlign w:val="bottom"/>
            <w:hideMark/>
          </w:tcPr>
          <w:p w14:paraId="26A709B7"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8</w:t>
            </w:r>
          </w:p>
        </w:tc>
      </w:tr>
      <w:tr w:rsidR="00A74456" w:rsidRPr="00CA5044" w14:paraId="2EB43AA4"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8B9847"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3</w:t>
            </w:r>
          </w:p>
        </w:tc>
        <w:tc>
          <w:tcPr>
            <w:tcW w:w="963" w:type="dxa"/>
            <w:tcBorders>
              <w:top w:val="nil"/>
              <w:left w:val="nil"/>
              <w:bottom w:val="single" w:sz="4" w:space="0" w:color="auto"/>
              <w:right w:val="single" w:sz="4" w:space="0" w:color="auto"/>
            </w:tcBorders>
            <w:shd w:val="clear" w:color="auto" w:fill="auto"/>
            <w:noWrap/>
            <w:vAlign w:val="bottom"/>
            <w:hideMark/>
          </w:tcPr>
          <w:p w14:paraId="395DC285"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SP</w:t>
            </w:r>
          </w:p>
        </w:tc>
        <w:tc>
          <w:tcPr>
            <w:tcW w:w="1191" w:type="dxa"/>
            <w:tcBorders>
              <w:top w:val="nil"/>
              <w:left w:val="nil"/>
              <w:bottom w:val="single" w:sz="4" w:space="0" w:color="auto"/>
              <w:right w:val="single" w:sz="4" w:space="0" w:color="auto"/>
            </w:tcBorders>
            <w:shd w:val="clear" w:color="auto" w:fill="auto"/>
            <w:noWrap/>
            <w:vAlign w:val="bottom"/>
            <w:hideMark/>
          </w:tcPr>
          <w:p w14:paraId="5CFC4347"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AA</w:t>
            </w:r>
          </w:p>
        </w:tc>
        <w:tc>
          <w:tcPr>
            <w:tcW w:w="729" w:type="dxa"/>
            <w:tcBorders>
              <w:top w:val="nil"/>
              <w:left w:val="nil"/>
              <w:bottom w:val="single" w:sz="4" w:space="0" w:color="auto"/>
              <w:right w:val="single" w:sz="4" w:space="0" w:color="auto"/>
            </w:tcBorders>
            <w:shd w:val="clear" w:color="auto" w:fill="auto"/>
            <w:noWrap/>
            <w:vAlign w:val="bottom"/>
            <w:hideMark/>
          </w:tcPr>
          <w:p w14:paraId="54ADE843"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290</w:t>
            </w:r>
          </w:p>
        </w:tc>
      </w:tr>
      <w:tr w:rsidR="00A74456" w:rsidRPr="00CA5044" w14:paraId="34F71489"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3A796C"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6</w:t>
            </w:r>
          </w:p>
        </w:tc>
        <w:tc>
          <w:tcPr>
            <w:tcW w:w="963" w:type="dxa"/>
            <w:tcBorders>
              <w:top w:val="nil"/>
              <w:left w:val="nil"/>
              <w:bottom w:val="single" w:sz="4" w:space="0" w:color="auto"/>
              <w:right w:val="single" w:sz="4" w:space="0" w:color="auto"/>
            </w:tcBorders>
            <w:shd w:val="clear" w:color="auto" w:fill="auto"/>
            <w:noWrap/>
            <w:vAlign w:val="bottom"/>
            <w:hideMark/>
          </w:tcPr>
          <w:p w14:paraId="055107E5"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SP</w:t>
            </w:r>
          </w:p>
        </w:tc>
        <w:tc>
          <w:tcPr>
            <w:tcW w:w="1191" w:type="dxa"/>
            <w:tcBorders>
              <w:top w:val="nil"/>
              <w:left w:val="nil"/>
              <w:bottom w:val="single" w:sz="4" w:space="0" w:color="auto"/>
              <w:right w:val="single" w:sz="4" w:space="0" w:color="auto"/>
            </w:tcBorders>
            <w:shd w:val="clear" w:color="auto" w:fill="auto"/>
            <w:noWrap/>
            <w:vAlign w:val="bottom"/>
            <w:hideMark/>
          </w:tcPr>
          <w:p w14:paraId="10A87FA3"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A</w:t>
            </w:r>
          </w:p>
        </w:tc>
        <w:tc>
          <w:tcPr>
            <w:tcW w:w="729" w:type="dxa"/>
            <w:tcBorders>
              <w:top w:val="nil"/>
              <w:left w:val="nil"/>
              <w:bottom w:val="single" w:sz="4" w:space="0" w:color="auto"/>
              <w:right w:val="single" w:sz="4" w:space="0" w:color="auto"/>
            </w:tcBorders>
            <w:shd w:val="clear" w:color="auto" w:fill="auto"/>
            <w:noWrap/>
            <w:vAlign w:val="bottom"/>
            <w:hideMark/>
          </w:tcPr>
          <w:p w14:paraId="2B354078"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1405</w:t>
            </w:r>
          </w:p>
        </w:tc>
      </w:tr>
      <w:tr w:rsidR="00A74456" w:rsidRPr="00CA5044" w14:paraId="357F2DE4"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B968D"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9</w:t>
            </w:r>
          </w:p>
        </w:tc>
        <w:tc>
          <w:tcPr>
            <w:tcW w:w="963" w:type="dxa"/>
            <w:tcBorders>
              <w:top w:val="nil"/>
              <w:left w:val="nil"/>
              <w:bottom w:val="single" w:sz="4" w:space="0" w:color="auto"/>
              <w:right w:val="single" w:sz="4" w:space="0" w:color="auto"/>
            </w:tcBorders>
            <w:shd w:val="clear" w:color="auto" w:fill="auto"/>
            <w:noWrap/>
            <w:vAlign w:val="bottom"/>
            <w:hideMark/>
          </w:tcPr>
          <w:p w14:paraId="542B5D56"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SP</w:t>
            </w:r>
          </w:p>
        </w:tc>
        <w:tc>
          <w:tcPr>
            <w:tcW w:w="1191" w:type="dxa"/>
            <w:tcBorders>
              <w:top w:val="nil"/>
              <w:left w:val="nil"/>
              <w:bottom w:val="single" w:sz="4" w:space="0" w:color="auto"/>
              <w:right w:val="single" w:sz="4" w:space="0" w:color="auto"/>
            </w:tcBorders>
            <w:shd w:val="clear" w:color="auto" w:fill="auto"/>
            <w:noWrap/>
            <w:vAlign w:val="bottom"/>
            <w:hideMark/>
          </w:tcPr>
          <w:p w14:paraId="1EA89C56"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BBB</w:t>
            </w:r>
          </w:p>
        </w:tc>
        <w:tc>
          <w:tcPr>
            <w:tcW w:w="729" w:type="dxa"/>
            <w:tcBorders>
              <w:top w:val="nil"/>
              <w:left w:val="nil"/>
              <w:bottom w:val="single" w:sz="4" w:space="0" w:color="auto"/>
              <w:right w:val="single" w:sz="4" w:space="0" w:color="auto"/>
            </w:tcBorders>
            <w:shd w:val="clear" w:color="auto" w:fill="auto"/>
            <w:noWrap/>
            <w:vAlign w:val="bottom"/>
            <w:hideMark/>
          </w:tcPr>
          <w:p w14:paraId="45825EE4"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1836</w:t>
            </w:r>
          </w:p>
        </w:tc>
      </w:tr>
      <w:tr w:rsidR="00A74456" w:rsidRPr="00CA5044" w14:paraId="5BD6263C"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104E3B"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12</w:t>
            </w:r>
          </w:p>
        </w:tc>
        <w:tc>
          <w:tcPr>
            <w:tcW w:w="963" w:type="dxa"/>
            <w:tcBorders>
              <w:top w:val="nil"/>
              <w:left w:val="nil"/>
              <w:bottom w:val="single" w:sz="4" w:space="0" w:color="auto"/>
              <w:right w:val="single" w:sz="4" w:space="0" w:color="auto"/>
            </w:tcBorders>
            <w:shd w:val="clear" w:color="auto" w:fill="auto"/>
            <w:noWrap/>
            <w:vAlign w:val="bottom"/>
            <w:hideMark/>
          </w:tcPr>
          <w:p w14:paraId="6B96156F"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SP</w:t>
            </w:r>
          </w:p>
        </w:tc>
        <w:tc>
          <w:tcPr>
            <w:tcW w:w="1191" w:type="dxa"/>
            <w:tcBorders>
              <w:top w:val="nil"/>
              <w:left w:val="nil"/>
              <w:bottom w:val="single" w:sz="4" w:space="0" w:color="auto"/>
              <w:right w:val="single" w:sz="4" w:space="0" w:color="auto"/>
            </w:tcBorders>
            <w:shd w:val="clear" w:color="auto" w:fill="auto"/>
            <w:noWrap/>
            <w:vAlign w:val="bottom"/>
            <w:hideMark/>
          </w:tcPr>
          <w:p w14:paraId="77C121A8"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BB</w:t>
            </w:r>
          </w:p>
        </w:tc>
        <w:tc>
          <w:tcPr>
            <w:tcW w:w="729" w:type="dxa"/>
            <w:tcBorders>
              <w:top w:val="nil"/>
              <w:left w:val="nil"/>
              <w:bottom w:val="single" w:sz="4" w:space="0" w:color="auto"/>
              <w:right w:val="single" w:sz="4" w:space="0" w:color="auto"/>
            </w:tcBorders>
            <w:shd w:val="clear" w:color="auto" w:fill="auto"/>
            <w:noWrap/>
            <w:vAlign w:val="bottom"/>
            <w:hideMark/>
          </w:tcPr>
          <w:p w14:paraId="47351E3F"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1184</w:t>
            </w:r>
          </w:p>
        </w:tc>
      </w:tr>
      <w:tr w:rsidR="00A74456" w:rsidRPr="00CA5044" w14:paraId="6EEF124C"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85B359"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15</w:t>
            </w:r>
          </w:p>
        </w:tc>
        <w:tc>
          <w:tcPr>
            <w:tcW w:w="963" w:type="dxa"/>
            <w:tcBorders>
              <w:top w:val="nil"/>
              <w:left w:val="nil"/>
              <w:bottom w:val="single" w:sz="4" w:space="0" w:color="auto"/>
              <w:right w:val="single" w:sz="4" w:space="0" w:color="auto"/>
            </w:tcBorders>
            <w:shd w:val="clear" w:color="auto" w:fill="auto"/>
            <w:noWrap/>
            <w:vAlign w:val="bottom"/>
            <w:hideMark/>
          </w:tcPr>
          <w:p w14:paraId="413E3838"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SP</w:t>
            </w:r>
          </w:p>
        </w:tc>
        <w:tc>
          <w:tcPr>
            <w:tcW w:w="1191" w:type="dxa"/>
            <w:tcBorders>
              <w:top w:val="nil"/>
              <w:left w:val="nil"/>
              <w:bottom w:val="single" w:sz="4" w:space="0" w:color="auto"/>
              <w:right w:val="single" w:sz="4" w:space="0" w:color="auto"/>
            </w:tcBorders>
            <w:shd w:val="clear" w:color="auto" w:fill="auto"/>
            <w:noWrap/>
            <w:vAlign w:val="bottom"/>
            <w:hideMark/>
          </w:tcPr>
          <w:p w14:paraId="0AFFA2D9"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B</w:t>
            </w:r>
          </w:p>
        </w:tc>
        <w:tc>
          <w:tcPr>
            <w:tcW w:w="729" w:type="dxa"/>
            <w:tcBorders>
              <w:top w:val="nil"/>
              <w:left w:val="nil"/>
              <w:bottom w:val="single" w:sz="4" w:space="0" w:color="auto"/>
              <w:right w:val="single" w:sz="4" w:space="0" w:color="auto"/>
            </w:tcBorders>
            <w:shd w:val="clear" w:color="auto" w:fill="auto"/>
            <w:noWrap/>
            <w:vAlign w:val="bottom"/>
            <w:hideMark/>
          </w:tcPr>
          <w:p w14:paraId="0C1724E5"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1939</w:t>
            </w:r>
          </w:p>
        </w:tc>
      </w:tr>
      <w:tr w:rsidR="00A74456" w:rsidRPr="00CA5044" w14:paraId="4F657878" w14:textId="77777777" w:rsidTr="00A7445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9DD4C9"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19</w:t>
            </w:r>
          </w:p>
        </w:tc>
        <w:tc>
          <w:tcPr>
            <w:tcW w:w="963" w:type="dxa"/>
            <w:tcBorders>
              <w:top w:val="nil"/>
              <w:left w:val="nil"/>
              <w:bottom w:val="single" w:sz="4" w:space="0" w:color="auto"/>
              <w:right w:val="single" w:sz="4" w:space="0" w:color="auto"/>
            </w:tcBorders>
            <w:shd w:val="clear" w:color="auto" w:fill="auto"/>
            <w:noWrap/>
            <w:vAlign w:val="bottom"/>
            <w:hideMark/>
          </w:tcPr>
          <w:p w14:paraId="15F90182"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SP</w:t>
            </w:r>
          </w:p>
        </w:tc>
        <w:tc>
          <w:tcPr>
            <w:tcW w:w="1191" w:type="dxa"/>
            <w:tcBorders>
              <w:top w:val="nil"/>
              <w:left w:val="nil"/>
              <w:bottom w:val="single" w:sz="4" w:space="0" w:color="auto"/>
              <w:right w:val="single" w:sz="4" w:space="0" w:color="auto"/>
            </w:tcBorders>
            <w:shd w:val="clear" w:color="auto" w:fill="auto"/>
            <w:noWrap/>
            <w:vAlign w:val="bottom"/>
            <w:hideMark/>
          </w:tcPr>
          <w:p w14:paraId="0CBB8D94" w14:textId="77777777" w:rsidR="00A74456" w:rsidRPr="00CA5044" w:rsidRDefault="00A74456" w:rsidP="00636EEA">
            <w:pPr>
              <w:spacing w:after="0" w:line="240" w:lineRule="auto"/>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CCC/C</w:t>
            </w:r>
          </w:p>
        </w:tc>
        <w:tc>
          <w:tcPr>
            <w:tcW w:w="729" w:type="dxa"/>
            <w:tcBorders>
              <w:top w:val="nil"/>
              <w:left w:val="nil"/>
              <w:bottom w:val="single" w:sz="4" w:space="0" w:color="auto"/>
              <w:right w:val="single" w:sz="4" w:space="0" w:color="auto"/>
            </w:tcBorders>
            <w:shd w:val="clear" w:color="auto" w:fill="auto"/>
            <w:noWrap/>
            <w:vAlign w:val="bottom"/>
            <w:hideMark/>
          </w:tcPr>
          <w:p w14:paraId="123326D5" w14:textId="77777777" w:rsidR="00A74456" w:rsidRPr="00CA5044" w:rsidRDefault="00A74456" w:rsidP="00636EEA">
            <w:pPr>
              <w:spacing w:after="0" w:line="240" w:lineRule="auto"/>
              <w:jc w:val="right"/>
              <w:rPr>
                <w:rFonts w:ascii="Times New Roman" w:eastAsia="Times New Roman" w:hAnsi="Times New Roman" w:cs="Times New Roman"/>
                <w:color w:val="000000"/>
                <w:sz w:val="24"/>
                <w:szCs w:val="24"/>
                <w:lang w:eastAsia="ru-RU"/>
              </w:rPr>
            </w:pPr>
            <w:r w:rsidRPr="00CA5044">
              <w:rPr>
                <w:rFonts w:ascii="Times New Roman" w:eastAsia="Times New Roman" w:hAnsi="Times New Roman" w:cs="Times New Roman"/>
                <w:color w:val="000000"/>
                <w:sz w:val="24"/>
                <w:szCs w:val="24"/>
                <w:lang w:eastAsia="ru-RU"/>
              </w:rPr>
              <w:t>455</w:t>
            </w:r>
          </w:p>
        </w:tc>
      </w:tr>
    </w:tbl>
    <w:p w14:paraId="682089E8" w14:textId="747EB561" w:rsidR="00A74456" w:rsidRPr="00CA5044" w:rsidRDefault="00A74456" w:rsidP="00636EEA">
      <w:pPr>
        <w:pStyle w:val="ConsPlusNormal"/>
        <w:ind w:left="540"/>
      </w:pPr>
    </w:p>
    <w:p w14:paraId="79EE6F2D" w14:textId="30650531" w:rsidR="003A2B8D" w:rsidRPr="00CA5044" w:rsidRDefault="00A74456" w:rsidP="00453A86">
      <w:pPr>
        <w:pStyle w:val="ConsPlusNormal"/>
        <w:numPr>
          <w:ilvl w:val="0"/>
          <w:numId w:val="2"/>
        </w:numPr>
      </w:pPr>
      <w:r w:rsidRPr="00CA5044">
        <w:t>Процесс подбора значений для функции зависимости</w:t>
      </w:r>
    </w:p>
    <w:p w14:paraId="2282D849" w14:textId="77777777" w:rsidR="003A2B8D" w:rsidRPr="00CA5044" w:rsidRDefault="003A2B8D" w:rsidP="00636EEA">
      <w:pPr>
        <w:pStyle w:val="ConsPlusNormal"/>
        <w:ind w:left="540"/>
      </w:pPr>
    </w:p>
    <w:p w14:paraId="1A4F8E44" w14:textId="64A54328" w:rsidR="003A2B8D" w:rsidRPr="00CA5044" w:rsidRDefault="00FD5CEC" w:rsidP="00636EEA">
      <w:pPr>
        <w:pStyle w:val="ConsPlusNormal"/>
        <w:ind w:left="540"/>
      </w:pPr>
      <w:r w:rsidRPr="00CA5044">
        <w:t xml:space="preserve">2.1. Далее следует выполнить </w:t>
      </w:r>
      <w:r w:rsidRPr="00CA5044">
        <w:rPr>
          <w:lang w:val="en-US"/>
        </w:rPr>
        <w:t>jupyter</w:t>
      </w:r>
      <w:r w:rsidRPr="00CA5044">
        <w:t>-</w:t>
      </w:r>
      <w:r w:rsidRPr="00CA5044">
        <w:rPr>
          <w:lang w:val="en-US"/>
        </w:rPr>
        <w:t>notebook</w:t>
      </w:r>
      <w:r w:rsidRPr="00CA5044">
        <w:t xml:space="preserve"> “</w:t>
      </w:r>
      <w:r w:rsidRPr="00CA5044">
        <w:rPr>
          <w:lang w:val="en-US"/>
        </w:rPr>
        <w:t>MRA</w:t>
      </w:r>
      <w:r w:rsidRPr="00CA5044">
        <w:t>-</w:t>
      </w:r>
      <w:r w:rsidRPr="00CA5044">
        <w:rPr>
          <w:lang w:val="en-US"/>
        </w:rPr>
        <w:t>Mapping</w:t>
      </w:r>
      <w:r w:rsidRPr="00CA5044">
        <w:t>.</w:t>
      </w:r>
      <w:r w:rsidRPr="00CA5044">
        <w:rPr>
          <w:lang w:val="en-US"/>
        </w:rPr>
        <w:t>ipynb</w:t>
      </w:r>
      <w:r w:rsidRPr="00CA5044">
        <w:t>”</w:t>
      </w:r>
      <w:r w:rsidR="000438C2" w:rsidRPr="00CA5044">
        <w:t xml:space="preserve"> (см. Приложение 6)</w:t>
      </w:r>
      <w:r w:rsidRPr="00CA5044">
        <w:t xml:space="preserve"> с вышеупомянутыми </w:t>
      </w:r>
      <w:r w:rsidRPr="00CA5044">
        <w:rPr>
          <w:lang w:val="en-US"/>
        </w:rPr>
        <w:t>csv</w:t>
      </w:r>
      <w:r w:rsidRPr="00CA5044">
        <w:t>-файлами “</w:t>
      </w:r>
      <w:r w:rsidR="009C13A4" w:rsidRPr="009C13A4">
        <w:t xml:space="preserve"> </w:t>
      </w:r>
      <w:r w:rsidR="009C13A4">
        <w:rPr>
          <w:lang w:val="en-US"/>
        </w:rPr>
        <w:t>default</w:t>
      </w:r>
      <w:r w:rsidR="009C13A4" w:rsidRPr="009C13A4">
        <w:t>_</w:t>
      </w:r>
      <w:r w:rsidR="009C13A4">
        <w:rPr>
          <w:lang w:val="en-US"/>
        </w:rPr>
        <w:t>rates</w:t>
      </w:r>
      <w:r w:rsidRPr="00CA5044">
        <w:t>.</w:t>
      </w:r>
      <w:r w:rsidRPr="00CA5044">
        <w:rPr>
          <w:lang w:val="en-US"/>
        </w:rPr>
        <w:t>csv</w:t>
      </w:r>
      <w:r w:rsidRPr="00CA5044">
        <w:t>” и “</w:t>
      </w:r>
      <w:r w:rsidR="009C13A4" w:rsidRPr="009C13A4">
        <w:t xml:space="preserve"> </w:t>
      </w:r>
      <w:r w:rsidR="009C13A4">
        <w:rPr>
          <w:lang w:val="en-US"/>
        </w:rPr>
        <w:t>table</w:t>
      </w:r>
      <w:r w:rsidR="009C13A4" w:rsidRPr="009C13A4">
        <w:t>_</w:t>
      </w:r>
      <w:r w:rsidR="009C13A4">
        <w:rPr>
          <w:lang w:val="en-US"/>
        </w:rPr>
        <w:t>with</w:t>
      </w:r>
      <w:r w:rsidR="009C13A4" w:rsidRPr="009C13A4">
        <w:t>_</w:t>
      </w:r>
      <w:r w:rsidR="009C13A4">
        <w:rPr>
          <w:lang w:val="en-US"/>
        </w:rPr>
        <w:t>weights</w:t>
      </w:r>
      <w:r w:rsidRPr="00CA5044">
        <w:t>.</w:t>
      </w:r>
      <w:r w:rsidRPr="00CA5044">
        <w:rPr>
          <w:lang w:val="en-US"/>
        </w:rPr>
        <w:t>csv</w:t>
      </w:r>
      <w:r w:rsidRPr="00CA5044">
        <w:t xml:space="preserve">” </w:t>
      </w:r>
      <w:r w:rsidRPr="00CA5044">
        <w:softHyphen/>
        <w:t>в той же директории.</w:t>
      </w:r>
    </w:p>
    <w:p w14:paraId="48B5BA31" w14:textId="7EB4C31D" w:rsidR="00FD5CEC" w:rsidRPr="00CA5044" w:rsidRDefault="00FD5CEC" w:rsidP="00636EEA">
      <w:pPr>
        <w:pStyle w:val="ConsPlusNormal"/>
        <w:ind w:left="540"/>
      </w:pPr>
    </w:p>
    <w:p w14:paraId="77AE1D27" w14:textId="796D157F" w:rsidR="00FD5CEC" w:rsidRPr="00CA5044" w:rsidRDefault="00FD5CEC" w:rsidP="00636EEA">
      <w:pPr>
        <w:pStyle w:val="ConsPlusNormal"/>
        <w:ind w:left="540"/>
      </w:pPr>
      <w:r w:rsidRPr="00CA5044">
        <w:t>2.2. На выходе</w:t>
      </w:r>
      <w:r w:rsidR="008C28A7" w:rsidRPr="00CA5044">
        <w:t xml:space="preserve"> мы получим </w:t>
      </w:r>
      <w:r w:rsidR="000438C2" w:rsidRPr="00CA5044">
        <w:t>“</w:t>
      </w:r>
      <w:r w:rsidR="000438C2" w:rsidRPr="00CA5044">
        <w:rPr>
          <w:lang w:val="en-US"/>
        </w:rPr>
        <w:t>table</w:t>
      </w:r>
      <w:r w:rsidR="009C13A4" w:rsidRPr="001A27EA">
        <w:t>_</w:t>
      </w:r>
      <w:r w:rsidR="009C13A4">
        <w:rPr>
          <w:lang w:val="en-US"/>
        </w:rPr>
        <w:t>with</w:t>
      </w:r>
      <w:r w:rsidR="009C13A4" w:rsidRPr="001A27EA">
        <w:t>_</w:t>
      </w:r>
      <w:r w:rsidR="009C13A4">
        <w:rPr>
          <w:lang w:val="en-US"/>
        </w:rPr>
        <w:t>PD</w:t>
      </w:r>
      <w:r w:rsidR="000438C2" w:rsidRPr="00CA5044">
        <w:t>.</w:t>
      </w:r>
      <w:r w:rsidR="000438C2" w:rsidRPr="00CA5044">
        <w:rPr>
          <w:lang w:val="en-US"/>
        </w:rPr>
        <w:t>csv</w:t>
      </w:r>
      <w:r w:rsidR="000438C2" w:rsidRPr="00CA5044">
        <w:t xml:space="preserve">” (см. Приложение 6), в котором содержится </w:t>
      </w:r>
      <w:r w:rsidR="006A7171" w:rsidRPr="00CA5044">
        <w:t>таблица соответствия рейтинга МРА к эталонному</w:t>
      </w:r>
      <w:r w:rsidR="000438C2" w:rsidRPr="00CA5044">
        <w:t xml:space="preserve"> </w:t>
      </w:r>
      <w:r w:rsidR="000438C2" w:rsidRPr="00CA5044">
        <w:rPr>
          <w:lang w:val="en-US"/>
        </w:rPr>
        <w:t>PD</w:t>
      </w:r>
      <w:r w:rsidR="000438C2" w:rsidRPr="00CA5044">
        <w:t>.</w:t>
      </w:r>
    </w:p>
    <w:p w14:paraId="50149385" w14:textId="406C42A3" w:rsidR="006A7171" w:rsidRPr="00CA5044" w:rsidRDefault="006A7171" w:rsidP="00636EEA">
      <w:pPr>
        <w:pStyle w:val="ConsPlusNormal"/>
        <w:ind w:left="540"/>
      </w:pPr>
    </w:p>
    <w:p w14:paraId="3F392575" w14:textId="77777777" w:rsidR="00453A86" w:rsidRDefault="00453A86" w:rsidP="00636EEA">
      <w:pPr>
        <w:pStyle w:val="ConsPlusNormal"/>
        <w:ind w:left="540"/>
      </w:pPr>
    </w:p>
    <w:p w14:paraId="67B35F12" w14:textId="77777777" w:rsidR="00453A86" w:rsidRDefault="00453A86" w:rsidP="00636EEA">
      <w:pPr>
        <w:pStyle w:val="ConsPlusNormal"/>
        <w:ind w:left="540"/>
      </w:pPr>
    </w:p>
    <w:p w14:paraId="14454195" w14:textId="0E5ED8E4" w:rsidR="006A7171" w:rsidRPr="00CA5044" w:rsidRDefault="006A7171" w:rsidP="00636EEA">
      <w:pPr>
        <w:pStyle w:val="ConsPlusNormal"/>
        <w:ind w:left="540"/>
      </w:pPr>
      <w:r w:rsidRPr="00CA5044">
        <w:t>Таблица 102.</w:t>
      </w:r>
    </w:p>
    <w:p w14:paraId="78A347B3" w14:textId="77777777" w:rsidR="006A7171" w:rsidRPr="00CA5044" w:rsidRDefault="006A7171" w:rsidP="00636EEA">
      <w:pPr>
        <w:pStyle w:val="ConsPlusNormal"/>
        <w:ind w:left="540"/>
      </w:pPr>
    </w:p>
    <w:tbl>
      <w:tblPr>
        <w:tblW w:w="0" w:type="auto"/>
        <w:jc w:val="center"/>
        <w:tblLayout w:type="fixed"/>
        <w:tblCellMar>
          <w:left w:w="30" w:type="dxa"/>
          <w:right w:w="30" w:type="dxa"/>
        </w:tblCellMar>
        <w:tblLook w:val="0000" w:firstRow="0" w:lastRow="0" w:firstColumn="0" w:lastColumn="0" w:noHBand="0" w:noVBand="0"/>
      </w:tblPr>
      <w:tblGrid>
        <w:gridCol w:w="1080"/>
        <w:gridCol w:w="1080"/>
        <w:gridCol w:w="1080"/>
        <w:gridCol w:w="1430"/>
      </w:tblGrid>
      <w:tr w:rsidR="00440124" w:rsidRPr="00CA5044" w14:paraId="4E1B2E3A"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7C900042"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N</w:t>
            </w:r>
          </w:p>
        </w:tc>
        <w:tc>
          <w:tcPr>
            <w:tcW w:w="1080" w:type="dxa"/>
            <w:tcBorders>
              <w:top w:val="single" w:sz="6" w:space="0" w:color="auto"/>
              <w:left w:val="single" w:sz="6" w:space="0" w:color="auto"/>
              <w:bottom w:val="single" w:sz="6" w:space="0" w:color="auto"/>
              <w:right w:val="single" w:sz="6" w:space="0" w:color="auto"/>
            </w:tcBorders>
          </w:tcPr>
          <w:p w14:paraId="3B66F15E" w14:textId="720E926C"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Рейтинг</w:t>
            </w:r>
          </w:p>
        </w:tc>
        <w:tc>
          <w:tcPr>
            <w:tcW w:w="1080" w:type="dxa"/>
            <w:tcBorders>
              <w:top w:val="single" w:sz="6" w:space="0" w:color="auto"/>
              <w:left w:val="single" w:sz="6" w:space="0" w:color="auto"/>
              <w:bottom w:val="single" w:sz="6" w:space="0" w:color="auto"/>
              <w:right w:val="single" w:sz="6" w:space="0" w:color="auto"/>
            </w:tcBorders>
          </w:tcPr>
          <w:p w14:paraId="774673B1"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PD</w:t>
            </w:r>
          </w:p>
        </w:tc>
        <w:tc>
          <w:tcPr>
            <w:tcW w:w="1430" w:type="dxa"/>
            <w:tcBorders>
              <w:top w:val="single" w:sz="6" w:space="0" w:color="auto"/>
              <w:left w:val="single" w:sz="6" w:space="0" w:color="auto"/>
              <w:bottom w:val="single" w:sz="6" w:space="0" w:color="auto"/>
              <w:right w:val="single" w:sz="6" w:space="0" w:color="auto"/>
            </w:tcBorders>
          </w:tcPr>
          <w:p w14:paraId="64D1579E"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sber_rating</w:t>
            </w:r>
          </w:p>
        </w:tc>
      </w:tr>
      <w:tr w:rsidR="00440124" w:rsidRPr="00CA5044" w14:paraId="1BFF4483"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03C93B25"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w:t>
            </w:r>
          </w:p>
        </w:tc>
        <w:tc>
          <w:tcPr>
            <w:tcW w:w="1080" w:type="dxa"/>
            <w:tcBorders>
              <w:top w:val="single" w:sz="6" w:space="0" w:color="auto"/>
              <w:left w:val="single" w:sz="6" w:space="0" w:color="auto"/>
              <w:bottom w:val="single" w:sz="6" w:space="0" w:color="auto"/>
              <w:right w:val="single" w:sz="6" w:space="0" w:color="auto"/>
            </w:tcBorders>
          </w:tcPr>
          <w:p w14:paraId="59EEA646"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AAA</w:t>
            </w:r>
          </w:p>
        </w:tc>
        <w:tc>
          <w:tcPr>
            <w:tcW w:w="1080" w:type="dxa"/>
            <w:tcBorders>
              <w:top w:val="single" w:sz="6" w:space="0" w:color="auto"/>
              <w:left w:val="single" w:sz="6" w:space="0" w:color="auto"/>
              <w:bottom w:val="single" w:sz="6" w:space="0" w:color="auto"/>
              <w:right w:val="single" w:sz="6" w:space="0" w:color="auto"/>
            </w:tcBorders>
          </w:tcPr>
          <w:p w14:paraId="336DAF3C"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0.000008</w:t>
            </w:r>
          </w:p>
        </w:tc>
        <w:tc>
          <w:tcPr>
            <w:tcW w:w="1430" w:type="dxa"/>
            <w:tcBorders>
              <w:top w:val="single" w:sz="6" w:space="0" w:color="auto"/>
              <w:left w:val="single" w:sz="6" w:space="0" w:color="auto"/>
              <w:bottom w:val="single" w:sz="6" w:space="0" w:color="auto"/>
              <w:right w:val="single" w:sz="6" w:space="0" w:color="auto"/>
            </w:tcBorders>
          </w:tcPr>
          <w:p w14:paraId="11E8688B"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w:t>
            </w:r>
          </w:p>
        </w:tc>
      </w:tr>
      <w:tr w:rsidR="00440124" w:rsidRPr="00CA5044" w14:paraId="1696BDCA"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2AF408EB"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2</w:t>
            </w:r>
          </w:p>
        </w:tc>
        <w:tc>
          <w:tcPr>
            <w:tcW w:w="1080" w:type="dxa"/>
            <w:tcBorders>
              <w:top w:val="single" w:sz="6" w:space="0" w:color="auto"/>
              <w:left w:val="single" w:sz="6" w:space="0" w:color="auto"/>
              <w:bottom w:val="single" w:sz="6" w:space="0" w:color="auto"/>
              <w:right w:val="single" w:sz="6" w:space="0" w:color="auto"/>
            </w:tcBorders>
          </w:tcPr>
          <w:p w14:paraId="6F06E31B"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AA+</w:t>
            </w:r>
          </w:p>
        </w:tc>
        <w:tc>
          <w:tcPr>
            <w:tcW w:w="1080" w:type="dxa"/>
            <w:tcBorders>
              <w:top w:val="single" w:sz="6" w:space="0" w:color="auto"/>
              <w:left w:val="single" w:sz="6" w:space="0" w:color="auto"/>
              <w:bottom w:val="single" w:sz="6" w:space="0" w:color="auto"/>
              <w:right w:val="single" w:sz="6" w:space="0" w:color="auto"/>
            </w:tcBorders>
          </w:tcPr>
          <w:p w14:paraId="76436470"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0.000015</w:t>
            </w:r>
          </w:p>
        </w:tc>
        <w:tc>
          <w:tcPr>
            <w:tcW w:w="1430" w:type="dxa"/>
            <w:tcBorders>
              <w:top w:val="single" w:sz="6" w:space="0" w:color="auto"/>
              <w:left w:val="single" w:sz="6" w:space="0" w:color="auto"/>
              <w:bottom w:val="single" w:sz="6" w:space="0" w:color="auto"/>
              <w:right w:val="single" w:sz="6" w:space="0" w:color="auto"/>
            </w:tcBorders>
          </w:tcPr>
          <w:p w14:paraId="1271109B"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w:t>
            </w:r>
          </w:p>
        </w:tc>
      </w:tr>
      <w:tr w:rsidR="00440124" w:rsidRPr="00CA5044" w14:paraId="01E74417"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2FFB99B1"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3</w:t>
            </w:r>
          </w:p>
        </w:tc>
        <w:tc>
          <w:tcPr>
            <w:tcW w:w="1080" w:type="dxa"/>
            <w:tcBorders>
              <w:top w:val="single" w:sz="6" w:space="0" w:color="auto"/>
              <w:left w:val="single" w:sz="6" w:space="0" w:color="auto"/>
              <w:bottom w:val="single" w:sz="6" w:space="0" w:color="auto"/>
              <w:right w:val="single" w:sz="6" w:space="0" w:color="auto"/>
            </w:tcBorders>
          </w:tcPr>
          <w:p w14:paraId="6243F4B0"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AA</w:t>
            </w:r>
          </w:p>
        </w:tc>
        <w:tc>
          <w:tcPr>
            <w:tcW w:w="1080" w:type="dxa"/>
            <w:tcBorders>
              <w:top w:val="single" w:sz="6" w:space="0" w:color="auto"/>
              <w:left w:val="single" w:sz="6" w:space="0" w:color="auto"/>
              <w:bottom w:val="single" w:sz="6" w:space="0" w:color="auto"/>
              <w:right w:val="single" w:sz="6" w:space="0" w:color="auto"/>
            </w:tcBorders>
          </w:tcPr>
          <w:p w14:paraId="640EF886"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0.000027</w:t>
            </w:r>
          </w:p>
        </w:tc>
        <w:tc>
          <w:tcPr>
            <w:tcW w:w="1430" w:type="dxa"/>
            <w:tcBorders>
              <w:top w:val="single" w:sz="6" w:space="0" w:color="auto"/>
              <w:left w:val="single" w:sz="6" w:space="0" w:color="auto"/>
              <w:bottom w:val="single" w:sz="6" w:space="0" w:color="auto"/>
              <w:right w:val="single" w:sz="6" w:space="0" w:color="auto"/>
            </w:tcBorders>
          </w:tcPr>
          <w:p w14:paraId="2D611ECC"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w:t>
            </w:r>
          </w:p>
        </w:tc>
      </w:tr>
      <w:tr w:rsidR="00440124" w:rsidRPr="00CA5044" w14:paraId="5365E9B6"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202BE0E0"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4</w:t>
            </w:r>
          </w:p>
        </w:tc>
        <w:tc>
          <w:tcPr>
            <w:tcW w:w="1080" w:type="dxa"/>
            <w:tcBorders>
              <w:top w:val="single" w:sz="6" w:space="0" w:color="auto"/>
              <w:left w:val="single" w:sz="6" w:space="0" w:color="auto"/>
              <w:bottom w:val="single" w:sz="6" w:space="0" w:color="auto"/>
              <w:right w:val="single" w:sz="6" w:space="0" w:color="auto"/>
            </w:tcBorders>
          </w:tcPr>
          <w:p w14:paraId="4E5EC5E5"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AA-</w:t>
            </w:r>
          </w:p>
        </w:tc>
        <w:tc>
          <w:tcPr>
            <w:tcW w:w="1080" w:type="dxa"/>
            <w:tcBorders>
              <w:top w:val="single" w:sz="6" w:space="0" w:color="auto"/>
              <w:left w:val="single" w:sz="6" w:space="0" w:color="auto"/>
              <w:bottom w:val="single" w:sz="6" w:space="0" w:color="auto"/>
              <w:right w:val="single" w:sz="6" w:space="0" w:color="auto"/>
            </w:tcBorders>
          </w:tcPr>
          <w:p w14:paraId="24DACED7"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0.000048</w:t>
            </w:r>
          </w:p>
        </w:tc>
        <w:tc>
          <w:tcPr>
            <w:tcW w:w="1430" w:type="dxa"/>
            <w:tcBorders>
              <w:top w:val="single" w:sz="6" w:space="0" w:color="auto"/>
              <w:left w:val="single" w:sz="6" w:space="0" w:color="auto"/>
              <w:bottom w:val="single" w:sz="6" w:space="0" w:color="auto"/>
              <w:right w:val="single" w:sz="6" w:space="0" w:color="auto"/>
            </w:tcBorders>
          </w:tcPr>
          <w:p w14:paraId="793DD01D"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w:t>
            </w:r>
          </w:p>
        </w:tc>
      </w:tr>
      <w:tr w:rsidR="00440124" w:rsidRPr="00CA5044" w14:paraId="44497DB5"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07C3CAA8"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5</w:t>
            </w:r>
          </w:p>
        </w:tc>
        <w:tc>
          <w:tcPr>
            <w:tcW w:w="1080" w:type="dxa"/>
            <w:tcBorders>
              <w:top w:val="single" w:sz="6" w:space="0" w:color="auto"/>
              <w:left w:val="single" w:sz="6" w:space="0" w:color="auto"/>
              <w:bottom w:val="single" w:sz="6" w:space="0" w:color="auto"/>
              <w:right w:val="single" w:sz="6" w:space="0" w:color="auto"/>
            </w:tcBorders>
          </w:tcPr>
          <w:p w14:paraId="7D4232D8"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A+</w:t>
            </w:r>
          </w:p>
        </w:tc>
        <w:tc>
          <w:tcPr>
            <w:tcW w:w="1080" w:type="dxa"/>
            <w:tcBorders>
              <w:top w:val="single" w:sz="6" w:space="0" w:color="auto"/>
              <w:left w:val="single" w:sz="6" w:space="0" w:color="auto"/>
              <w:bottom w:val="single" w:sz="6" w:space="0" w:color="auto"/>
              <w:right w:val="single" w:sz="6" w:space="0" w:color="auto"/>
            </w:tcBorders>
          </w:tcPr>
          <w:p w14:paraId="6FA581ED"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0.000087</w:t>
            </w:r>
          </w:p>
        </w:tc>
        <w:tc>
          <w:tcPr>
            <w:tcW w:w="1430" w:type="dxa"/>
            <w:tcBorders>
              <w:top w:val="single" w:sz="6" w:space="0" w:color="auto"/>
              <w:left w:val="single" w:sz="6" w:space="0" w:color="auto"/>
              <w:bottom w:val="single" w:sz="6" w:space="0" w:color="auto"/>
              <w:right w:val="single" w:sz="6" w:space="0" w:color="auto"/>
            </w:tcBorders>
          </w:tcPr>
          <w:p w14:paraId="3B764BDF"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w:t>
            </w:r>
          </w:p>
        </w:tc>
      </w:tr>
      <w:tr w:rsidR="00440124" w:rsidRPr="00CA5044" w14:paraId="59A9AF92"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52685E79"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6</w:t>
            </w:r>
          </w:p>
        </w:tc>
        <w:tc>
          <w:tcPr>
            <w:tcW w:w="1080" w:type="dxa"/>
            <w:tcBorders>
              <w:top w:val="single" w:sz="6" w:space="0" w:color="auto"/>
              <w:left w:val="single" w:sz="6" w:space="0" w:color="auto"/>
              <w:bottom w:val="single" w:sz="6" w:space="0" w:color="auto"/>
              <w:right w:val="single" w:sz="6" w:space="0" w:color="auto"/>
            </w:tcBorders>
          </w:tcPr>
          <w:p w14:paraId="08FD1A02"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A</w:t>
            </w:r>
          </w:p>
        </w:tc>
        <w:tc>
          <w:tcPr>
            <w:tcW w:w="1080" w:type="dxa"/>
            <w:tcBorders>
              <w:top w:val="single" w:sz="6" w:space="0" w:color="auto"/>
              <w:left w:val="single" w:sz="6" w:space="0" w:color="auto"/>
              <w:bottom w:val="single" w:sz="6" w:space="0" w:color="auto"/>
              <w:right w:val="single" w:sz="6" w:space="0" w:color="auto"/>
            </w:tcBorders>
          </w:tcPr>
          <w:p w14:paraId="70DB6E3A"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0.000156</w:t>
            </w:r>
          </w:p>
        </w:tc>
        <w:tc>
          <w:tcPr>
            <w:tcW w:w="1430" w:type="dxa"/>
            <w:tcBorders>
              <w:top w:val="single" w:sz="6" w:space="0" w:color="auto"/>
              <w:left w:val="single" w:sz="6" w:space="0" w:color="auto"/>
              <w:bottom w:val="single" w:sz="6" w:space="0" w:color="auto"/>
              <w:right w:val="single" w:sz="6" w:space="0" w:color="auto"/>
            </w:tcBorders>
          </w:tcPr>
          <w:p w14:paraId="2D20AD6B"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w:t>
            </w:r>
          </w:p>
        </w:tc>
      </w:tr>
      <w:tr w:rsidR="00440124" w:rsidRPr="00CA5044" w14:paraId="00560DA8"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5DC15BBD"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7</w:t>
            </w:r>
          </w:p>
        </w:tc>
        <w:tc>
          <w:tcPr>
            <w:tcW w:w="1080" w:type="dxa"/>
            <w:tcBorders>
              <w:top w:val="single" w:sz="6" w:space="0" w:color="auto"/>
              <w:left w:val="single" w:sz="6" w:space="0" w:color="auto"/>
              <w:bottom w:val="single" w:sz="6" w:space="0" w:color="auto"/>
              <w:right w:val="single" w:sz="6" w:space="0" w:color="auto"/>
            </w:tcBorders>
          </w:tcPr>
          <w:p w14:paraId="5DE94A7C"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A-</w:t>
            </w:r>
          </w:p>
        </w:tc>
        <w:tc>
          <w:tcPr>
            <w:tcW w:w="1080" w:type="dxa"/>
            <w:tcBorders>
              <w:top w:val="single" w:sz="6" w:space="0" w:color="auto"/>
              <w:left w:val="single" w:sz="6" w:space="0" w:color="auto"/>
              <w:bottom w:val="single" w:sz="6" w:space="0" w:color="auto"/>
              <w:right w:val="single" w:sz="6" w:space="0" w:color="auto"/>
            </w:tcBorders>
          </w:tcPr>
          <w:p w14:paraId="59DB554E"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0.000280</w:t>
            </w:r>
          </w:p>
        </w:tc>
        <w:tc>
          <w:tcPr>
            <w:tcW w:w="1430" w:type="dxa"/>
            <w:tcBorders>
              <w:top w:val="single" w:sz="6" w:space="0" w:color="auto"/>
              <w:left w:val="single" w:sz="6" w:space="0" w:color="auto"/>
              <w:bottom w:val="single" w:sz="6" w:space="0" w:color="auto"/>
              <w:right w:val="single" w:sz="6" w:space="0" w:color="auto"/>
            </w:tcBorders>
          </w:tcPr>
          <w:p w14:paraId="4E647E82"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w:t>
            </w:r>
          </w:p>
        </w:tc>
      </w:tr>
      <w:tr w:rsidR="00440124" w:rsidRPr="00CA5044" w14:paraId="22B89AE5"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0056A400"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8</w:t>
            </w:r>
          </w:p>
        </w:tc>
        <w:tc>
          <w:tcPr>
            <w:tcW w:w="1080" w:type="dxa"/>
            <w:tcBorders>
              <w:top w:val="single" w:sz="6" w:space="0" w:color="auto"/>
              <w:left w:val="single" w:sz="6" w:space="0" w:color="auto"/>
              <w:bottom w:val="single" w:sz="6" w:space="0" w:color="auto"/>
              <w:right w:val="single" w:sz="6" w:space="0" w:color="auto"/>
            </w:tcBorders>
          </w:tcPr>
          <w:p w14:paraId="16DE4FCC"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BBB+</w:t>
            </w:r>
          </w:p>
        </w:tc>
        <w:tc>
          <w:tcPr>
            <w:tcW w:w="1080" w:type="dxa"/>
            <w:tcBorders>
              <w:top w:val="single" w:sz="6" w:space="0" w:color="auto"/>
              <w:left w:val="single" w:sz="6" w:space="0" w:color="auto"/>
              <w:bottom w:val="single" w:sz="6" w:space="0" w:color="auto"/>
              <w:right w:val="single" w:sz="6" w:space="0" w:color="auto"/>
            </w:tcBorders>
          </w:tcPr>
          <w:p w14:paraId="69A80502"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0.000504</w:t>
            </w:r>
          </w:p>
        </w:tc>
        <w:tc>
          <w:tcPr>
            <w:tcW w:w="1430" w:type="dxa"/>
            <w:tcBorders>
              <w:top w:val="single" w:sz="6" w:space="0" w:color="auto"/>
              <w:left w:val="single" w:sz="6" w:space="0" w:color="auto"/>
              <w:bottom w:val="single" w:sz="6" w:space="0" w:color="auto"/>
              <w:right w:val="single" w:sz="6" w:space="0" w:color="auto"/>
            </w:tcBorders>
          </w:tcPr>
          <w:p w14:paraId="6DD515F7"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3</w:t>
            </w:r>
          </w:p>
        </w:tc>
      </w:tr>
      <w:tr w:rsidR="00440124" w:rsidRPr="00CA5044" w14:paraId="05FADC0C"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1F1B07E7"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9</w:t>
            </w:r>
          </w:p>
        </w:tc>
        <w:tc>
          <w:tcPr>
            <w:tcW w:w="1080" w:type="dxa"/>
            <w:tcBorders>
              <w:top w:val="single" w:sz="6" w:space="0" w:color="auto"/>
              <w:left w:val="single" w:sz="6" w:space="0" w:color="auto"/>
              <w:bottom w:val="single" w:sz="6" w:space="0" w:color="auto"/>
              <w:right w:val="single" w:sz="6" w:space="0" w:color="auto"/>
            </w:tcBorders>
          </w:tcPr>
          <w:p w14:paraId="6B0AF20C"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BBB</w:t>
            </w:r>
          </w:p>
        </w:tc>
        <w:tc>
          <w:tcPr>
            <w:tcW w:w="1080" w:type="dxa"/>
            <w:tcBorders>
              <w:top w:val="single" w:sz="6" w:space="0" w:color="auto"/>
              <w:left w:val="single" w:sz="6" w:space="0" w:color="auto"/>
              <w:bottom w:val="single" w:sz="6" w:space="0" w:color="auto"/>
              <w:right w:val="single" w:sz="6" w:space="0" w:color="auto"/>
            </w:tcBorders>
          </w:tcPr>
          <w:p w14:paraId="1DF49AFE"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0.000904</w:t>
            </w:r>
          </w:p>
        </w:tc>
        <w:tc>
          <w:tcPr>
            <w:tcW w:w="1430" w:type="dxa"/>
            <w:tcBorders>
              <w:top w:val="single" w:sz="6" w:space="0" w:color="auto"/>
              <w:left w:val="single" w:sz="6" w:space="0" w:color="auto"/>
              <w:bottom w:val="single" w:sz="6" w:space="0" w:color="auto"/>
              <w:right w:val="single" w:sz="6" w:space="0" w:color="auto"/>
            </w:tcBorders>
          </w:tcPr>
          <w:p w14:paraId="4BEAB3A7"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5</w:t>
            </w:r>
          </w:p>
        </w:tc>
      </w:tr>
      <w:tr w:rsidR="00440124" w:rsidRPr="00CA5044" w14:paraId="3FE5C3AC"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03D86BB0"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10</w:t>
            </w:r>
          </w:p>
        </w:tc>
        <w:tc>
          <w:tcPr>
            <w:tcW w:w="1080" w:type="dxa"/>
            <w:tcBorders>
              <w:top w:val="single" w:sz="6" w:space="0" w:color="auto"/>
              <w:left w:val="single" w:sz="6" w:space="0" w:color="auto"/>
              <w:bottom w:val="single" w:sz="6" w:space="0" w:color="auto"/>
              <w:right w:val="single" w:sz="6" w:space="0" w:color="auto"/>
            </w:tcBorders>
          </w:tcPr>
          <w:p w14:paraId="20A802AD"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BBB-</w:t>
            </w:r>
          </w:p>
        </w:tc>
        <w:tc>
          <w:tcPr>
            <w:tcW w:w="1080" w:type="dxa"/>
            <w:tcBorders>
              <w:top w:val="single" w:sz="6" w:space="0" w:color="auto"/>
              <w:left w:val="single" w:sz="6" w:space="0" w:color="auto"/>
              <w:bottom w:val="single" w:sz="6" w:space="0" w:color="auto"/>
              <w:right w:val="single" w:sz="6" w:space="0" w:color="auto"/>
            </w:tcBorders>
          </w:tcPr>
          <w:p w14:paraId="687B621D"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0.001622</w:t>
            </w:r>
          </w:p>
        </w:tc>
        <w:tc>
          <w:tcPr>
            <w:tcW w:w="1430" w:type="dxa"/>
            <w:tcBorders>
              <w:top w:val="single" w:sz="6" w:space="0" w:color="auto"/>
              <w:left w:val="single" w:sz="6" w:space="0" w:color="auto"/>
              <w:bottom w:val="single" w:sz="6" w:space="0" w:color="auto"/>
              <w:right w:val="single" w:sz="6" w:space="0" w:color="auto"/>
            </w:tcBorders>
          </w:tcPr>
          <w:p w14:paraId="606FE65F"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7</w:t>
            </w:r>
          </w:p>
        </w:tc>
      </w:tr>
      <w:tr w:rsidR="00440124" w:rsidRPr="00CA5044" w14:paraId="5E15BCFA"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6C906C4E"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11</w:t>
            </w:r>
          </w:p>
        </w:tc>
        <w:tc>
          <w:tcPr>
            <w:tcW w:w="1080" w:type="dxa"/>
            <w:tcBorders>
              <w:top w:val="single" w:sz="6" w:space="0" w:color="auto"/>
              <w:left w:val="single" w:sz="6" w:space="0" w:color="auto"/>
              <w:bottom w:val="single" w:sz="6" w:space="0" w:color="auto"/>
              <w:right w:val="single" w:sz="6" w:space="0" w:color="auto"/>
            </w:tcBorders>
          </w:tcPr>
          <w:p w14:paraId="7B97EFD5"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BB+</w:t>
            </w:r>
          </w:p>
        </w:tc>
        <w:tc>
          <w:tcPr>
            <w:tcW w:w="1080" w:type="dxa"/>
            <w:tcBorders>
              <w:top w:val="single" w:sz="6" w:space="0" w:color="auto"/>
              <w:left w:val="single" w:sz="6" w:space="0" w:color="auto"/>
              <w:bottom w:val="single" w:sz="6" w:space="0" w:color="auto"/>
              <w:right w:val="single" w:sz="6" w:space="0" w:color="auto"/>
            </w:tcBorders>
          </w:tcPr>
          <w:p w14:paraId="0ED8B631"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0.002908</w:t>
            </w:r>
          </w:p>
        </w:tc>
        <w:tc>
          <w:tcPr>
            <w:tcW w:w="1430" w:type="dxa"/>
            <w:tcBorders>
              <w:top w:val="single" w:sz="6" w:space="0" w:color="auto"/>
              <w:left w:val="single" w:sz="6" w:space="0" w:color="auto"/>
              <w:bottom w:val="single" w:sz="6" w:space="0" w:color="auto"/>
              <w:right w:val="single" w:sz="6" w:space="0" w:color="auto"/>
            </w:tcBorders>
          </w:tcPr>
          <w:p w14:paraId="2AD23A5D"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8</w:t>
            </w:r>
          </w:p>
        </w:tc>
      </w:tr>
      <w:tr w:rsidR="00440124" w:rsidRPr="00CA5044" w14:paraId="43B35BB2"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02FFAFB2"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12</w:t>
            </w:r>
          </w:p>
        </w:tc>
        <w:tc>
          <w:tcPr>
            <w:tcW w:w="1080" w:type="dxa"/>
            <w:tcBorders>
              <w:top w:val="single" w:sz="6" w:space="0" w:color="auto"/>
              <w:left w:val="single" w:sz="6" w:space="0" w:color="auto"/>
              <w:bottom w:val="single" w:sz="6" w:space="0" w:color="auto"/>
              <w:right w:val="single" w:sz="6" w:space="0" w:color="auto"/>
            </w:tcBorders>
          </w:tcPr>
          <w:p w14:paraId="2603F038"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BB</w:t>
            </w:r>
          </w:p>
        </w:tc>
        <w:tc>
          <w:tcPr>
            <w:tcW w:w="1080" w:type="dxa"/>
            <w:tcBorders>
              <w:top w:val="single" w:sz="6" w:space="0" w:color="auto"/>
              <w:left w:val="single" w:sz="6" w:space="0" w:color="auto"/>
              <w:bottom w:val="single" w:sz="6" w:space="0" w:color="auto"/>
              <w:right w:val="single" w:sz="6" w:space="0" w:color="auto"/>
            </w:tcBorders>
          </w:tcPr>
          <w:p w14:paraId="002362CD"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0.005210</w:t>
            </w:r>
          </w:p>
        </w:tc>
        <w:tc>
          <w:tcPr>
            <w:tcW w:w="1430" w:type="dxa"/>
            <w:tcBorders>
              <w:top w:val="single" w:sz="6" w:space="0" w:color="auto"/>
              <w:left w:val="single" w:sz="6" w:space="0" w:color="auto"/>
              <w:bottom w:val="single" w:sz="6" w:space="0" w:color="auto"/>
              <w:right w:val="single" w:sz="6" w:space="0" w:color="auto"/>
            </w:tcBorders>
          </w:tcPr>
          <w:p w14:paraId="6891FD68"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10</w:t>
            </w:r>
          </w:p>
        </w:tc>
      </w:tr>
      <w:tr w:rsidR="00440124" w:rsidRPr="00CA5044" w14:paraId="6B8E0237"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52D18684"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13</w:t>
            </w:r>
          </w:p>
        </w:tc>
        <w:tc>
          <w:tcPr>
            <w:tcW w:w="1080" w:type="dxa"/>
            <w:tcBorders>
              <w:top w:val="single" w:sz="6" w:space="0" w:color="auto"/>
              <w:left w:val="single" w:sz="6" w:space="0" w:color="auto"/>
              <w:bottom w:val="single" w:sz="6" w:space="0" w:color="auto"/>
              <w:right w:val="single" w:sz="6" w:space="0" w:color="auto"/>
            </w:tcBorders>
          </w:tcPr>
          <w:p w14:paraId="4B226166"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BB-</w:t>
            </w:r>
          </w:p>
        </w:tc>
        <w:tc>
          <w:tcPr>
            <w:tcW w:w="1080" w:type="dxa"/>
            <w:tcBorders>
              <w:top w:val="single" w:sz="6" w:space="0" w:color="auto"/>
              <w:left w:val="single" w:sz="6" w:space="0" w:color="auto"/>
              <w:bottom w:val="single" w:sz="6" w:space="0" w:color="auto"/>
              <w:right w:val="single" w:sz="6" w:space="0" w:color="auto"/>
            </w:tcBorders>
          </w:tcPr>
          <w:p w14:paraId="00FF7208"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0.009317</w:t>
            </w:r>
          </w:p>
        </w:tc>
        <w:tc>
          <w:tcPr>
            <w:tcW w:w="1430" w:type="dxa"/>
            <w:tcBorders>
              <w:top w:val="single" w:sz="6" w:space="0" w:color="auto"/>
              <w:left w:val="single" w:sz="6" w:space="0" w:color="auto"/>
              <w:bottom w:val="single" w:sz="6" w:space="0" w:color="auto"/>
              <w:right w:val="single" w:sz="6" w:space="0" w:color="auto"/>
            </w:tcBorders>
          </w:tcPr>
          <w:p w14:paraId="62C64691"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12</w:t>
            </w:r>
          </w:p>
        </w:tc>
      </w:tr>
      <w:tr w:rsidR="00440124" w:rsidRPr="00CA5044" w14:paraId="4B393551"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41F7DF9B"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14</w:t>
            </w:r>
          </w:p>
        </w:tc>
        <w:tc>
          <w:tcPr>
            <w:tcW w:w="1080" w:type="dxa"/>
            <w:tcBorders>
              <w:top w:val="single" w:sz="6" w:space="0" w:color="auto"/>
              <w:left w:val="single" w:sz="6" w:space="0" w:color="auto"/>
              <w:bottom w:val="single" w:sz="6" w:space="0" w:color="auto"/>
              <w:right w:val="single" w:sz="6" w:space="0" w:color="auto"/>
            </w:tcBorders>
          </w:tcPr>
          <w:p w14:paraId="5D4A1F3D"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B+</w:t>
            </w:r>
          </w:p>
        </w:tc>
        <w:tc>
          <w:tcPr>
            <w:tcW w:w="1080" w:type="dxa"/>
            <w:tcBorders>
              <w:top w:val="single" w:sz="6" w:space="0" w:color="auto"/>
              <w:left w:val="single" w:sz="6" w:space="0" w:color="auto"/>
              <w:bottom w:val="single" w:sz="6" w:space="0" w:color="auto"/>
              <w:right w:val="single" w:sz="6" w:space="0" w:color="auto"/>
            </w:tcBorders>
          </w:tcPr>
          <w:p w14:paraId="7F9D5081"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0.016606</w:t>
            </w:r>
          </w:p>
        </w:tc>
        <w:tc>
          <w:tcPr>
            <w:tcW w:w="1430" w:type="dxa"/>
            <w:tcBorders>
              <w:top w:val="single" w:sz="6" w:space="0" w:color="auto"/>
              <w:left w:val="single" w:sz="6" w:space="0" w:color="auto"/>
              <w:bottom w:val="single" w:sz="6" w:space="0" w:color="auto"/>
              <w:right w:val="single" w:sz="6" w:space="0" w:color="auto"/>
            </w:tcBorders>
          </w:tcPr>
          <w:p w14:paraId="512673E7"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14</w:t>
            </w:r>
          </w:p>
        </w:tc>
      </w:tr>
      <w:tr w:rsidR="00440124" w:rsidRPr="00CA5044" w14:paraId="4141E228"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6CBF3A71"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15</w:t>
            </w:r>
          </w:p>
        </w:tc>
        <w:tc>
          <w:tcPr>
            <w:tcW w:w="1080" w:type="dxa"/>
            <w:tcBorders>
              <w:top w:val="single" w:sz="6" w:space="0" w:color="auto"/>
              <w:left w:val="single" w:sz="6" w:space="0" w:color="auto"/>
              <w:bottom w:val="single" w:sz="6" w:space="0" w:color="auto"/>
              <w:right w:val="single" w:sz="6" w:space="0" w:color="auto"/>
            </w:tcBorders>
          </w:tcPr>
          <w:p w14:paraId="7F31EEF8"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B</w:t>
            </w:r>
          </w:p>
        </w:tc>
        <w:tc>
          <w:tcPr>
            <w:tcW w:w="1080" w:type="dxa"/>
            <w:tcBorders>
              <w:top w:val="single" w:sz="6" w:space="0" w:color="auto"/>
              <w:left w:val="single" w:sz="6" w:space="0" w:color="auto"/>
              <w:bottom w:val="single" w:sz="6" w:space="0" w:color="auto"/>
              <w:right w:val="single" w:sz="6" w:space="0" w:color="auto"/>
            </w:tcBorders>
          </w:tcPr>
          <w:p w14:paraId="39A98BEB"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0.029429</w:t>
            </w:r>
          </w:p>
        </w:tc>
        <w:tc>
          <w:tcPr>
            <w:tcW w:w="1430" w:type="dxa"/>
            <w:tcBorders>
              <w:top w:val="single" w:sz="6" w:space="0" w:color="auto"/>
              <w:left w:val="single" w:sz="6" w:space="0" w:color="auto"/>
              <w:bottom w:val="single" w:sz="6" w:space="0" w:color="auto"/>
              <w:right w:val="single" w:sz="6" w:space="0" w:color="auto"/>
            </w:tcBorders>
          </w:tcPr>
          <w:p w14:paraId="38697889"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16</w:t>
            </w:r>
          </w:p>
        </w:tc>
      </w:tr>
      <w:tr w:rsidR="00440124" w:rsidRPr="00CA5044" w14:paraId="79BECCB5"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178DEFD3"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16</w:t>
            </w:r>
          </w:p>
        </w:tc>
        <w:tc>
          <w:tcPr>
            <w:tcW w:w="1080" w:type="dxa"/>
            <w:tcBorders>
              <w:top w:val="single" w:sz="6" w:space="0" w:color="auto"/>
              <w:left w:val="single" w:sz="6" w:space="0" w:color="auto"/>
              <w:bottom w:val="single" w:sz="6" w:space="0" w:color="auto"/>
              <w:right w:val="single" w:sz="6" w:space="0" w:color="auto"/>
            </w:tcBorders>
          </w:tcPr>
          <w:p w14:paraId="3B363C95"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B-</w:t>
            </w:r>
          </w:p>
        </w:tc>
        <w:tc>
          <w:tcPr>
            <w:tcW w:w="1080" w:type="dxa"/>
            <w:tcBorders>
              <w:top w:val="single" w:sz="6" w:space="0" w:color="auto"/>
              <w:left w:val="single" w:sz="6" w:space="0" w:color="auto"/>
              <w:bottom w:val="single" w:sz="6" w:space="0" w:color="auto"/>
              <w:right w:val="single" w:sz="6" w:space="0" w:color="auto"/>
            </w:tcBorders>
          </w:tcPr>
          <w:p w14:paraId="2ABEEC2F"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0.051634</w:t>
            </w:r>
          </w:p>
        </w:tc>
        <w:tc>
          <w:tcPr>
            <w:tcW w:w="1430" w:type="dxa"/>
            <w:tcBorders>
              <w:top w:val="single" w:sz="6" w:space="0" w:color="auto"/>
              <w:left w:val="single" w:sz="6" w:space="0" w:color="auto"/>
              <w:bottom w:val="single" w:sz="6" w:space="0" w:color="auto"/>
              <w:right w:val="single" w:sz="6" w:space="0" w:color="auto"/>
            </w:tcBorders>
          </w:tcPr>
          <w:p w14:paraId="7977888F"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17</w:t>
            </w:r>
          </w:p>
        </w:tc>
      </w:tr>
      <w:tr w:rsidR="00440124" w:rsidRPr="00CA5044" w14:paraId="1567148C"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27C03836"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17</w:t>
            </w:r>
          </w:p>
        </w:tc>
        <w:tc>
          <w:tcPr>
            <w:tcW w:w="1080" w:type="dxa"/>
            <w:tcBorders>
              <w:top w:val="single" w:sz="6" w:space="0" w:color="auto"/>
              <w:left w:val="single" w:sz="6" w:space="0" w:color="auto"/>
              <w:bottom w:val="single" w:sz="6" w:space="0" w:color="auto"/>
              <w:right w:val="single" w:sz="6" w:space="0" w:color="auto"/>
            </w:tcBorders>
          </w:tcPr>
          <w:p w14:paraId="14393E38"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CCC+</w:t>
            </w:r>
          </w:p>
        </w:tc>
        <w:tc>
          <w:tcPr>
            <w:tcW w:w="1080" w:type="dxa"/>
            <w:tcBorders>
              <w:top w:val="single" w:sz="6" w:space="0" w:color="auto"/>
              <w:left w:val="single" w:sz="6" w:space="0" w:color="auto"/>
              <w:bottom w:val="single" w:sz="6" w:space="0" w:color="auto"/>
              <w:right w:val="single" w:sz="6" w:space="0" w:color="auto"/>
            </w:tcBorders>
          </w:tcPr>
          <w:p w14:paraId="7314B292"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0.089056</w:t>
            </w:r>
          </w:p>
        </w:tc>
        <w:tc>
          <w:tcPr>
            <w:tcW w:w="1430" w:type="dxa"/>
            <w:tcBorders>
              <w:top w:val="single" w:sz="6" w:space="0" w:color="auto"/>
              <w:left w:val="single" w:sz="6" w:space="0" w:color="auto"/>
              <w:bottom w:val="single" w:sz="6" w:space="0" w:color="auto"/>
              <w:right w:val="single" w:sz="6" w:space="0" w:color="auto"/>
            </w:tcBorders>
          </w:tcPr>
          <w:p w14:paraId="7C138F22"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19</w:t>
            </w:r>
          </w:p>
        </w:tc>
      </w:tr>
      <w:tr w:rsidR="00440124" w:rsidRPr="00CA5044" w14:paraId="3952239C"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2E8C08D1"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18</w:t>
            </w:r>
          </w:p>
        </w:tc>
        <w:tc>
          <w:tcPr>
            <w:tcW w:w="1080" w:type="dxa"/>
            <w:tcBorders>
              <w:top w:val="single" w:sz="6" w:space="0" w:color="auto"/>
              <w:left w:val="single" w:sz="6" w:space="0" w:color="auto"/>
              <w:bottom w:val="single" w:sz="6" w:space="0" w:color="auto"/>
              <w:right w:val="single" w:sz="6" w:space="0" w:color="auto"/>
            </w:tcBorders>
          </w:tcPr>
          <w:p w14:paraId="4D3AF81E"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CCC</w:t>
            </w:r>
          </w:p>
        </w:tc>
        <w:tc>
          <w:tcPr>
            <w:tcW w:w="1080" w:type="dxa"/>
            <w:tcBorders>
              <w:top w:val="single" w:sz="6" w:space="0" w:color="auto"/>
              <w:left w:val="single" w:sz="6" w:space="0" w:color="auto"/>
              <w:bottom w:val="single" w:sz="6" w:space="0" w:color="auto"/>
              <w:right w:val="single" w:sz="6" w:space="0" w:color="auto"/>
            </w:tcBorders>
          </w:tcPr>
          <w:p w14:paraId="6A4D6798"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0.149329</w:t>
            </w:r>
          </w:p>
        </w:tc>
        <w:tc>
          <w:tcPr>
            <w:tcW w:w="1430" w:type="dxa"/>
            <w:tcBorders>
              <w:top w:val="single" w:sz="6" w:space="0" w:color="auto"/>
              <w:left w:val="single" w:sz="6" w:space="0" w:color="auto"/>
              <w:bottom w:val="single" w:sz="6" w:space="0" w:color="auto"/>
              <w:right w:val="single" w:sz="6" w:space="0" w:color="auto"/>
            </w:tcBorders>
          </w:tcPr>
          <w:p w14:paraId="368C241C"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21</w:t>
            </w:r>
          </w:p>
        </w:tc>
      </w:tr>
      <w:tr w:rsidR="00440124" w:rsidRPr="00CA5044" w14:paraId="561C574A"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1F2CDE8E"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19</w:t>
            </w:r>
          </w:p>
        </w:tc>
        <w:tc>
          <w:tcPr>
            <w:tcW w:w="1080" w:type="dxa"/>
            <w:tcBorders>
              <w:top w:val="single" w:sz="6" w:space="0" w:color="auto"/>
              <w:left w:val="single" w:sz="6" w:space="0" w:color="auto"/>
              <w:bottom w:val="single" w:sz="6" w:space="0" w:color="auto"/>
              <w:right w:val="single" w:sz="6" w:space="0" w:color="auto"/>
            </w:tcBorders>
          </w:tcPr>
          <w:p w14:paraId="1762C0FC"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CCC-</w:t>
            </w:r>
          </w:p>
        </w:tc>
        <w:tc>
          <w:tcPr>
            <w:tcW w:w="1080" w:type="dxa"/>
            <w:tcBorders>
              <w:top w:val="single" w:sz="6" w:space="0" w:color="auto"/>
              <w:left w:val="single" w:sz="6" w:space="0" w:color="auto"/>
              <w:bottom w:val="single" w:sz="6" w:space="0" w:color="auto"/>
              <w:right w:val="single" w:sz="6" w:space="0" w:color="auto"/>
            </w:tcBorders>
          </w:tcPr>
          <w:p w14:paraId="42923D64"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0.239662</w:t>
            </w:r>
          </w:p>
        </w:tc>
        <w:tc>
          <w:tcPr>
            <w:tcW w:w="1430" w:type="dxa"/>
            <w:tcBorders>
              <w:top w:val="single" w:sz="6" w:space="0" w:color="auto"/>
              <w:left w:val="single" w:sz="6" w:space="0" w:color="auto"/>
              <w:bottom w:val="single" w:sz="6" w:space="0" w:color="auto"/>
              <w:right w:val="single" w:sz="6" w:space="0" w:color="auto"/>
            </w:tcBorders>
          </w:tcPr>
          <w:p w14:paraId="7F4A07DB"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22</w:t>
            </w:r>
          </w:p>
        </w:tc>
      </w:tr>
      <w:tr w:rsidR="00440124" w:rsidRPr="00CA5044" w14:paraId="616283F8"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184DA01B"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20</w:t>
            </w:r>
          </w:p>
        </w:tc>
        <w:tc>
          <w:tcPr>
            <w:tcW w:w="1080" w:type="dxa"/>
            <w:tcBorders>
              <w:top w:val="single" w:sz="6" w:space="0" w:color="auto"/>
              <w:left w:val="single" w:sz="6" w:space="0" w:color="auto"/>
              <w:bottom w:val="single" w:sz="6" w:space="0" w:color="auto"/>
              <w:right w:val="single" w:sz="6" w:space="0" w:color="auto"/>
            </w:tcBorders>
          </w:tcPr>
          <w:p w14:paraId="7503E6B3"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CC</w:t>
            </w:r>
          </w:p>
        </w:tc>
        <w:tc>
          <w:tcPr>
            <w:tcW w:w="1080" w:type="dxa"/>
            <w:tcBorders>
              <w:top w:val="single" w:sz="6" w:space="0" w:color="auto"/>
              <w:left w:val="single" w:sz="6" w:space="0" w:color="auto"/>
              <w:bottom w:val="single" w:sz="6" w:space="0" w:color="auto"/>
              <w:right w:val="single" w:sz="6" w:space="0" w:color="auto"/>
            </w:tcBorders>
          </w:tcPr>
          <w:p w14:paraId="31B65864"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0.361424</w:t>
            </w:r>
          </w:p>
        </w:tc>
        <w:tc>
          <w:tcPr>
            <w:tcW w:w="1430" w:type="dxa"/>
            <w:tcBorders>
              <w:top w:val="single" w:sz="6" w:space="0" w:color="auto"/>
              <w:left w:val="single" w:sz="6" w:space="0" w:color="auto"/>
              <w:bottom w:val="single" w:sz="6" w:space="0" w:color="auto"/>
              <w:right w:val="single" w:sz="6" w:space="0" w:color="auto"/>
            </w:tcBorders>
          </w:tcPr>
          <w:p w14:paraId="3B69B571"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24</w:t>
            </w:r>
          </w:p>
        </w:tc>
      </w:tr>
      <w:tr w:rsidR="00440124" w:rsidRPr="00CA5044" w14:paraId="2842677A" w14:textId="77777777" w:rsidTr="00EB70D4">
        <w:trPr>
          <w:trHeight w:val="302"/>
          <w:jc w:val="center"/>
        </w:trPr>
        <w:tc>
          <w:tcPr>
            <w:tcW w:w="1080" w:type="dxa"/>
            <w:tcBorders>
              <w:top w:val="single" w:sz="6" w:space="0" w:color="auto"/>
              <w:left w:val="single" w:sz="6" w:space="0" w:color="auto"/>
              <w:bottom w:val="single" w:sz="6" w:space="0" w:color="auto"/>
              <w:right w:val="single" w:sz="6" w:space="0" w:color="auto"/>
            </w:tcBorders>
          </w:tcPr>
          <w:p w14:paraId="1B6DABB8"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21</w:t>
            </w:r>
          </w:p>
        </w:tc>
        <w:tc>
          <w:tcPr>
            <w:tcW w:w="1080" w:type="dxa"/>
            <w:tcBorders>
              <w:top w:val="single" w:sz="6" w:space="0" w:color="auto"/>
              <w:left w:val="single" w:sz="6" w:space="0" w:color="auto"/>
              <w:bottom w:val="single" w:sz="6" w:space="0" w:color="auto"/>
              <w:right w:val="single" w:sz="6" w:space="0" w:color="auto"/>
            </w:tcBorders>
          </w:tcPr>
          <w:p w14:paraId="59617787"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C</w:t>
            </w:r>
          </w:p>
        </w:tc>
        <w:tc>
          <w:tcPr>
            <w:tcW w:w="1080" w:type="dxa"/>
            <w:tcBorders>
              <w:top w:val="single" w:sz="6" w:space="0" w:color="auto"/>
              <w:left w:val="single" w:sz="6" w:space="0" w:color="auto"/>
              <w:bottom w:val="single" w:sz="6" w:space="0" w:color="auto"/>
              <w:right w:val="single" w:sz="6" w:space="0" w:color="auto"/>
            </w:tcBorders>
          </w:tcPr>
          <w:p w14:paraId="0B334D0A" w14:textId="77777777" w:rsidR="00440124" w:rsidRPr="00CA5044" w:rsidRDefault="00440124" w:rsidP="00636EEA">
            <w:pPr>
              <w:autoSpaceDE w:val="0"/>
              <w:autoSpaceDN w:val="0"/>
              <w:adjustRightInd w:val="0"/>
              <w:spacing w:after="0" w:line="240" w:lineRule="auto"/>
              <w:rPr>
                <w:rFonts w:ascii="Times New Roman" w:hAnsi="Times New Roman" w:cs="Times New Roman"/>
                <w:color w:val="000000"/>
                <w:sz w:val="24"/>
                <w:szCs w:val="24"/>
              </w:rPr>
            </w:pPr>
            <w:r w:rsidRPr="00CA5044">
              <w:rPr>
                <w:rFonts w:ascii="Times New Roman" w:hAnsi="Times New Roman" w:cs="Times New Roman"/>
                <w:color w:val="000000"/>
                <w:sz w:val="24"/>
                <w:szCs w:val="24"/>
              </w:rPr>
              <w:t>0.504039</w:t>
            </w:r>
          </w:p>
        </w:tc>
        <w:tc>
          <w:tcPr>
            <w:tcW w:w="1430" w:type="dxa"/>
            <w:tcBorders>
              <w:top w:val="single" w:sz="6" w:space="0" w:color="auto"/>
              <w:left w:val="single" w:sz="6" w:space="0" w:color="auto"/>
              <w:bottom w:val="single" w:sz="6" w:space="0" w:color="auto"/>
              <w:right w:val="single" w:sz="6" w:space="0" w:color="auto"/>
            </w:tcBorders>
          </w:tcPr>
          <w:p w14:paraId="4A1F27B0" w14:textId="77777777" w:rsidR="00440124" w:rsidRPr="00CA5044" w:rsidRDefault="00440124" w:rsidP="00636EEA">
            <w:pPr>
              <w:autoSpaceDE w:val="0"/>
              <w:autoSpaceDN w:val="0"/>
              <w:adjustRightInd w:val="0"/>
              <w:spacing w:after="0" w:line="240" w:lineRule="auto"/>
              <w:jc w:val="right"/>
              <w:rPr>
                <w:rFonts w:ascii="Times New Roman" w:hAnsi="Times New Roman" w:cs="Times New Roman"/>
                <w:color w:val="000000"/>
                <w:sz w:val="24"/>
                <w:szCs w:val="24"/>
              </w:rPr>
            </w:pPr>
            <w:r w:rsidRPr="00CA5044">
              <w:rPr>
                <w:rFonts w:ascii="Times New Roman" w:hAnsi="Times New Roman" w:cs="Times New Roman"/>
                <w:color w:val="000000"/>
                <w:sz w:val="24"/>
                <w:szCs w:val="24"/>
              </w:rPr>
              <w:t>25</w:t>
            </w:r>
          </w:p>
        </w:tc>
      </w:tr>
    </w:tbl>
    <w:p w14:paraId="6ABA8CB2" w14:textId="77777777" w:rsidR="006A7171" w:rsidRPr="00CA5044" w:rsidRDefault="006A7171" w:rsidP="00636EEA">
      <w:pPr>
        <w:pStyle w:val="ConsPlusNormal"/>
        <w:ind w:left="540"/>
      </w:pPr>
    </w:p>
    <w:p w14:paraId="6D9F52C0" w14:textId="2E645B45" w:rsidR="00BB67CC" w:rsidRPr="00CA5044" w:rsidRDefault="00595338" w:rsidP="0084071B">
      <w:pPr>
        <w:rPr>
          <w:rFonts w:ascii="Times New Roman" w:eastAsiaTheme="minorEastAsia" w:hAnsi="Times New Roman" w:cs="Times New Roman"/>
          <w:sz w:val="24"/>
          <w:szCs w:val="24"/>
          <w:lang w:eastAsia="ru-RU"/>
        </w:rPr>
      </w:pPr>
      <w:r w:rsidRPr="00CA5044">
        <w:rPr>
          <w:rFonts w:ascii="Times New Roman" w:hAnsi="Times New Roman" w:cs="Times New Roman"/>
        </w:rPr>
        <w:br w:type="page"/>
      </w:r>
    </w:p>
    <w:p w14:paraId="7246E589" w14:textId="3C59F849" w:rsidR="00B10D4C" w:rsidRPr="00CA5044" w:rsidRDefault="00B10D4C" w:rsidP="00B10D4C">
      <w:pPr>
        <w:pStyle w:val="ConsPlusNormal"/>
        <w:jc w:val="right"/>
        <w:outlineLvl w:val="0"/>
      </w:pPr>
      <w:bookmarkStart w:id="21" w:name="_Toc130986311"/>
      <w:r w:rsidRPr="00337C4B">
        <w:rPr>
          <w:b/>
        </w:rPr>
        <w:lastRenderedPageBreak/>
        <w:t>Приложение 6</w:t>
      </w:r>
      <w:r w:rsidR="00D06D37">
        <w:t xml:space="preserve">. </w:t>
      </w:r>
      <w:r w:rsidR="001A1C53">
        <w:t>Файлы для модели</w:t>
      </w:r>
      <w:bookmarkEnd w:id="21"/>
    </w:p>
    <w:p w14:paraId="62C6180C" w14:textId="77777777" w:rsidR="00A65293" w:rsidRDefault="00A65293" w:rsidP="009C13A4">
      <w:pPr>
        <w:pStyle w:val="ConsPlusTitle"/>
        <w:rPr>
          <w:rFonts w:ascii="Times New Roman" w:hAnsi="Times New Roman" w:cs="Times New Roman"/>
        </w:rPr>
      </w:pPr>
    </w:p>
    <w:p w14:paraId="167DA164" w14:textId="77777777" w:rsidR="00A65293" w:rsidRDefault="00A65293" w:rsidP="00A65293">
      <w:pPr>
        <w:rPr>
          <w:rFonts w:ascii="Times New Roman" w:hAnsi="Times New Roman" w:cs="Times New Roman"/>
          <w:sz w:val="24"/>
          <w:szCs w:val="24"/>
        </w:rPr>
      </w:pPr>
    </w:p>
    <w:p w14:paraId="0D2E8B23" w14:textId="3F281388" w:rsidR="00A65293" w:rsidRPr="00A65293" w:rsidRDefault="00A65293" w:rsidP="00A65293">
      <w:pPr>
        <w:jc w:val="both"/>
        <w:rPr>
          <w:rFonts w:ascii="Times New Roman" w:hAnsi="Times New Roman" w:cs="Times New Roman"/>
          <w:sz w:val="24"/>
          <w:szCs w:val="24"/>
        </w:rPr>
      </w:pPr>
      <w:r w:rsidRPr="00A65293">
        <w:rPr>
          <w:rFonts w:ascii="Times New Roman" w:hAnsi="Times New Roman" w:cs="Times New Roman"/>
          <w:sz w:val="24"/>
          <w:szCs w:val="24"/>
        </w:rPr>
        <w:t>Файлы «</w:t>
      </w:r>
      <w:r w:rsidRPr="00A65293">
        <w:rPr>
          <w:rFonts w:ascii="Times New Roman" w:hAnsi="Times New Roman" w:cs="Times New Roman"/>
          <w:sz w:val="24"/>
          <w:szCs w:val="24"/>
          <w:lang w:val="en-US"/>
        </w:rPr>
        <w:t>default</w:t>
      </w:r>
      <w:r w:rsidRPr="00A65293">
        <w:rPr>
          <w:rFonts w:ascii="Times New Roman" w:hAnsi="Times New Roman" w:cs="Times New Roman"/>
          <w:sz w:val="24"/>
          <w:szCs w:val="24"/>
        </w:rPr>
        <w:t>_</w:t>
      </w:r>
      <w:r w:rsidRPr="00A65293">
        <w:rPr>
          <w:rFonts w:ascii="Times New Roman" w:hAnsi="Times New Roman" w:cs="Times New Roman"/>
          <w:sz w:val="24"/>
          <w:szCs w:val="24"/>
          <w:lang w:val="en-US"/>
        </w:rPr>
        <w:t>rates</w:t>
      </w:r>
      <w:r w:rsidRPr="00A65293">
        <w:rPr>
          <w:rFonts w:ascii="Times New Roman" w:hAnsi="Times New Roman" w:cs="Times New Roman"/>
          <w:sz w:val="24"/>
          <w:szCs w:val="24"/>
        </w:rPr>
        <w:t>.</w:t>
      </w:r>
      <w:r w:rsidRPr="00A65293">
        <w:rPr>
          <w:rFonts w:ascii="Times New Roman" w:hAnsi="Times New Roman" w:cs="Times New Roman"/>
          <w:sz w:val="24"/>
          <w:szCs w:val="24"/>
          <w:lang w:val="en-US"/>
        </w:rPr>
        <w:t>csv</w:t>
      </w:r>
      <w:r w:rsidRPr="00A65293">
        <w:rPr>
          <w:rFonts w:ascii="Times New Roman" w:hAnsi="Times New Roman" w:cs="Times New Roman"/>
          <w:sz w:val="24"/>
          <w:szCs w:val="24"/>
        </w:rPr>
        <w:t>», «</w:t>
      </w:r>
      <w:r w:rsidRPr="00A65293">
        <w:rPr>
          <w:rFonts w:ascii="Times New Roman" w:hAnsi="Times New Roman" w:cs="Times New Roman"/>
          <w:sz w:val="24"/>
          <w:szCs w:val="24"/>
          <w:lang w:val="en-US"/>
        </w:rPr>
        <w:t>MRA</w:t>
      </w:r>
      <w:r w:rsidRPr="00A65293">
        <w:rPr>
          <w:rFonts w:ascii="Times New Roman" w:hAnsi="Times New Roman" w:cs="Times New Roman"/>
          <w:sz w:val="24"/>
          <w:szCs w:val="24"/>
        </w:rPr>
        <w:t>-</w:t>
      </w:r>
      <w:r w:rsidRPr="00A65293">
        <w:rPr>
          <w:rFonts w:ascii="Times New Roman" w:hAnsi="Times New Roman" w:cs="Times New Roman"/>
          <w:sz w:val="24"/>
          <w:szCs w:val="24"/>
          <w:lang w:val="en-US"/>
        </w:rPr>
        <w:t>Mapping</w:t>
      </w:r>
      <w:r w:rsidRPr="00A65293">
        <w:rPr>
          <w:rFonts w:ascii="Times New Roman" w:hAnsi="Times New Roman" w:cs="Times New Roman"/>
          <w:sz w:val="24"/>
          <w:szCs w:val="24"/>
        </w:rPr>
        <w:t>.</w:t>
      </w:r>
      <w:r w:rsidRPr="00A65293">
        <w:rPr>
          <w:rFonts w:ascii="Times New Roman" w:hAnsi="Times New Roman" w:cs="Times New Roman"/>
          <w:sz w:val="24"/>
          <w:szCs w:val="24"/>
          <w:lang w:val="en-US"/>
        </w:rPr>
        <w:t>ipynb</w:t>
      </w:r>
      <w:r w:rsidRPr="00A65293">
        <w:rPr>
          <w:rFonts w:ascii="Times New Roman" w:hAnsi="Times New Roman" w:cs="Times New Roman"/>
          <w:sz w:val="24"/>
          <w:szCs w:val="24"/>
        </w:rPr>
        <w:t>», «</w:t>
      </w:r>
      <w:r w:rsidRPr="00A65293">
        <w:rPr>
          <w:rFonts w:ascii="Times New Roman" w:hAnsi="Times New Roman" w:cs="Times New Roman"/>
          <w:sz w:val="24"/>
          <w:szCs w:val="24"/>
          <w:lang w:val="en-US"/>
        </w:rPr>
        <w:t>table</w:t>
      </w:r>
      <w:r w:rsidRPr="00A65293">
        <w:rPr>
          <w:rFonts w:ascii="Times New Roman" w:hAnsi="Times New Roman" w:cs="Times New Roman"/>
          <w:sz w:val="24"/>
          <w:szCs w:val="24"/>
        </w:rPr>
        <w:t>_</w:t>
      </w:r>
      <w:r w:rsidRPr="00A65293">
        <w:rPr>
          <w:rFonts w:ascii="Times New Roman" w:hAnsi="Times New Roman" w:cs="Times New Roman"/>
          <w:sz w:val="24"/>
          <w:szCs w:val="24"/>
          <w:lang w:val="en-US"/>
        </w:rPr>
        <w:t>with</w:t>
      </w:r>
      <w:r w:rsidRPr="00A65293">
        <w:rPr>
          <w:rFonts w:ascii="Times New Roman" w:hAnsi="Times New Roman" w:cs="Times New Roman"/>
          <w:sz w:val="24"/>
          <w:szCs w:val="24"/>
        </w:rPr>
        <w:t>_</w:t>
      </w:r>
      <w:r w:rsidRPr="00A65293">
        <w:rPr>
          <w:rFonts w:ascii="Times New Roman" w:hAnsi="Times New Roman" w:cs="Times New Roman"/>
          <w:sz w:val="24"/>
          <w:szCs w:val="24"/>
          <w:lang w:val="en-US"/>
        </w:rPr>
        <w:t>weights</w:t>
      </w:r>
      <w:r w:rsidRPr="00A65293">
        <w:rPr>
          <w:rFonts w:ascii="Times New Roman" w:hAnsi="Times New Roman" w:cs="Times New Roman"/>
          <w:sz w:val="24"/>
          <w:szCs w:val="24"/>
        </w:rPr>
        <w:t>.</w:t>
      </w:r>
      <w:r w:rsidRPr="00A65293">
        <w:rPr>
          <w:rFonts w:ascii="Times New Roman" w:hAnsi="Times New Roman" w:cs="Times New Roman"/>
          <w:sz w:val="24"/>
          <w:szCs w:val="24"/>
          <w:lang w:val="en-US"/>
        </w:rPr>
        <w:t>csv</w:t>
      </w:r>
      <w:r w:rsidRPr="00A65293">
        <w:rPr>
          <w:rFonts w:ascii="Times New Roman" w:hAnsi="Times New Roman" w:cs="Times New Roman"/>
          <w:sz w:val="24"/>
          <w:szCs w:val="24"/>
        </w:rPr>
        <w:t>»</w:t>
      </w:r>
      <w:r>
        <w:rPr>
          <w:rFonts w:ascii="Times New Roman" w:hAnsi="Times New Roman" w:cs="Times New Roman"/>
          <w:sz w:val="24"/>
          <w:szCs w:val="24"/>
        </w:rPr>
        <w:t>, «</w:t>
      </w:r>
      <w:r>
        <w:rPr>
          <w:rFonts w:ascii="Times New Roman" w:hAnsi="Times New Roman" w:cs="Times New Roman"/>
          <w:sz w:val="24"/>
          <w:szCs w:val="24"/>
          <w:lang w:val="en-US"/>
        </w:rPr>
        <w:t>table</w:t>
      </w:r>
      <w:r w:rsidRPr="00A65293">
        <w:rPr>
          <w:rFonts w:ascii="Times New Roman" w:hAnsi="Times New Roman" w:cs="Times New Roman"/>
          <w:sz w:val="24"/>
          <w:szCs w:val="24"/>
        </w:rPr>
        <w:t>_</w:t>
      </w:r>
      <w:r>
        <w:rPr>
          <w:rFonts w:ascii="Times New Roman" w:hAnsi="Times New Roman" w:cs="Times New Roman"/>
          <w:sz w:val="24"/>
          <w:szCs w:val="24"/>
          <w:lang w:val="en-US"/>
        </w:rPr>
        <w:t>with</w:t>
      </w:r>
      <w:r w:rsidRPr="00A65293">
        <w:rPr>
          <w:rFonts w:ascii="Times New Roman" w:hAnsi="Times New Roman" w:cs="Times New Roman"/>
          <w:sz w:val="24"/>
          <w:szCs w:val="24"/>
        </w:rPr>
        <w:t>_</w:t>
      </w:r>
      <w:r>
        <w:rPr>
          <w:rFonts w:ascii="Times New Roman" w:hAnsi="Times New Roman" w:cs="Times New Roman"/>
          <w:sz w:val="24"/>
          <w:szCs w:val="24"/>
          <w:lang w:val="en-US"/>
        </w:rPr>
        <w:t>PD</w:t>
      </w:r>
      <w:r w:rsidRPr="00A65293">
        <w:rPr>
          <w:rFonts w:ascii="Times New Roman" w:hAnsi="Times New Roman" w:cs="Times New Roman"/>
          <w:sz w:val="24"/>
          <w:szCs w:val="24"/>
        </w:rPr>
        <w:t>.</w:t>
      </w:r>
      <w:r>
        <w:rPr>
          <w:rFonts w:ascii="Times New Roman" w:hAnsi="Times New Roman" w:cs="Times New Roman"/>
          <w:sz w:val="24"/>
          <w:szCs w:val="24"/>
          <w:lang w:val="en-US"/>
        </w:rPr>
        <w:t>csv</w:t>
      </w:r>
      <w:r>
        <w:rPr>
          <w:rFonts w:ascii="Times New Roman" w:hAnsi="Times New Roman" w:cs="Times New Roman"/>
          <w:sz w:val="24"/>
          <w:szCs w:val="24"/>
        </w:rPr>
        <w:t>»</w:t>
      </w:r>
      <w:r w:rsidRPr="00A65293">
        <w:rPr>
          <w:rFonts w:ascii="Times New Roman" w:hAnsi="Times New Roman" w:cs="Times New Roman"/>
          <w:sz w:val="24"/>
          <w:szCs w:val="24"/>
        </w:rPr>
        <w:t xml:space="preserve"> содержат значения входных параметров модели.</w:t>
      </w:r>
    </w:p>
    <w:p w14:paraId="059557A4" w14:textId="7FBEA22B" w:rsidR="00A65293" w:rsidRDefault="00A65293" w:rsidP="00A65293">
      <w:pPr>
        <w:rPr>
          <w:rFonts w:ascii="Times New Roman" w:hAnsi="Times New Roman" w:cs="Times New Roman"/>
          <w:sz w:val="24"/>
          <w:szCs w:val="24"/>
          <w:lang w:eastAsia="nl-NL"/>
        </w:rPr>
      </w:pPr>
      <w:r w:rsidRPr="00A65293">
        <w:rPr>
          <w:rFonts w:ascii="Times New Roman" w:hAnsi="Times New Roman" w:cs="Times New Roman"/>
          <w:sz w:val="24"/>
          <w:szCs w:val="24"/>
        </w:rPr>
        <w:t>Расположены на ресурсе:</w:t>
      </w:r>
      <w:r>
        <w:rPr>
          <w:rFonts w:ascii="Times New Roman" w:hAnsi="Times New Roman" w:cs="Times New Roman"/>
          <w:sz w:val="24"/>
          <w:szCs w:val="24"/>
        </w:rPr>
        <w:t xml:space="preserve"> </w:t>
      </w:r>
      <w:hyperlink r:id="rId15" w:history="1">
        <w:r>
          <w:rPr>
            <w:rStyle w:val="af"/>
          </w:rPr>
          <w:t>https://confluence.ca.sbrf.ru/pages/viewpage.action?pageId=7840674968</w:t>
        </w:r>
      </w:hyperlink>
    </w:p>
    <w:p w14:paraId="4F60418F" w14:textId="77777777" w:rsidR="00A65293" w:rsidRPr="00A65293" w:rsidRDefault="00A65293" w:rsidP="00A65293">
      <w:pPr>
        <w:rPr>
          <w:rFonts w:ascii="Times New Roman" w:hAnsi="Times New Roman" w:cs="Times New Roman"/>
          <w:sz w:val="24"/>
          <w:szCs w:val="24"/>
          <w:lang w:eastAsia="nl-NL"/>
        </w:rPr>
      </w:pPr>
    </w:p>
    <w:p w14:paraId="433068AE" w14:textId="6FE21BC9" w:rsidR="00BB67CC" w:rsidRPr="00CA5044" w:rsidRDefault="00BB67CC" w:rsidP="00BB67CC">
      <w:pPr>
        <w:pStyle w:val="ConsPlusNormal"/>
        <w:pBdr>
          <w:top w:val="single" w:sz="6" w:space="0" w:color="auto"/>
        </w:pBdr>
        <w:spacing w:before="100" w:after="100"/>
        <w:jc w:val="both"/>
        <w:rPr>
          <w:sz w:val="2"/>
          <w:szCs w:val="2"/>
        </w:rPr>
      </w:pPr>
    </w:p>
    <w:p w14:paraId="332CB533" w14:textId="7CD36F8C" w:rsidR="00852AB0" w:rsidRDefault="004320E5" w:rsidP="008607A6">
      <w:pPr>
        <w:pStyle w:val="ConsPlusNormal"/>
        <w:ind w:firstLine="540"/>
        <w:jc w:val="both"/>
        <w:rPr>
          <w:lang w:val="en-US"/>
        </w:rPr>
      </w:pPr>
      <w:bookmarkStart w:id="22" w:name="Par868"/>
      <w:bookmarkStart w:id="23" w:name="Par870"/>
      <w:bookmarkEnd w:id="22"/>
      <w:bookmarkEnd w:id="23"/>
      <w:r w:rsidRPr="00CA5044">
        <w:rPr>
          <w:lang w:val="en-US"/>
        </w:rPr>
        <w:t xml:space="preserve">&lt;1&gt; Bank for International Settlement, </w:t>
      </w:r>
      <w:hyperlink r:id="rId16" w:history="1">
        <w:r w:rsidR="009B0D1A" w:rsidRPr="007A01C1">
          <w:rPr>
            <w:rStyle w:val="af"/>
            <w:lang w:val="en-US"/>
          </w:rPr>
          <w:t>http://www.bis.org/bcbs/qis/qisrating.htm</w:t>
        </w:r>
      </w:hyperlink>
    </w:p>
    <w:p w14:paraId="45010DC9" w14:textId="566B437F" w:rsidR="009B0D1A" w:rsidRDefault="009B0D1A">
      <w:pPr>
        <w:rPr>
          <w:rFonts w:ascii="Times New Roman" w:eastAsiaTheme="minorEastAsia" w:hAnsi="Times New Roman" w:cs="Times New Roman"/>
          <w:sz w:val="24"/>
          <w:szCs w:val="24"/>
          <w:lang w:val="en-US" w:eastAsia="ru-RU"/>
        </w:rPr>
      </w:pPr>
      <w:r>
        <w:rPr>
          <w:lang w:val="en-US"/>
        </w:rPr>
        <w:br w:type="page"/>
      </w:r>
    </w:p>
    <w:p w14:paraId="39E41498" w14:textId="0EA44C4F" w:rsidR="009B0D1A" w:rsidRDefault="009B0D1A" w:rsidP="009B0D1A">
      <w:pPr>
        <w:pStyle w:val="ConsPlusNormal"/>
        <w:jc w:val="right"/>
        <w:outlineLvl w:val="0"/>
      </w:pPr>
      <w:bookmarkStart w:id="24" w:name="_Toc130986312"/>
      <w:r w:rsidRPr="00337C4B">
        <w:rPr>
          <w:b/>
        </w:rPr>
        <w:lastRenderedPageBreak/>
        <w:t>Приложение 7</w:t>
      </w:r>
      <w:r>
        <w:t xml:space="preserve">. </w:t>
      </w:r>
      <w:r w:rsidRPr="00CA5044">
        <w:t>Соответствие рейтингов внутренней шкалы Банка и рейтингов НРА</w:t>
      </w:r>
      <w:bookmarkEnd w:id="24"/>
    </w:p>
    <w:p w14:paraId="049254BE" w14:textId="1824EC0C" w:rsidR="009B0D1A" w:rsidRPr="00CA5044" w:rsidRDefault="009B0D1A" w:rsidP="009B0D1A">
      <w:pPr>
        <w:pStyle w:val="ConsPlusNormal"/>
        <w:spacing w:after="120"/>
        <w:jc w:val="both"/>
      </w:pPr>
    </w:p>
    <w:tbl>
      <w:tblPr>
        <w:tblW w:w="9781" w:type="dxa"/>
        <w:tblInd w:w="-152" w:type="dxa"/>
        <w:tblLayout w:type="fixed"/>
        <w:tblLook w:val="04A0" w:firstRow="1" w:lastRow="0" w:firstColumn="1" w:lastColumn="0" w:noHBand="0" w:noVBand="1"/>
      </w:tblPr>
      <w:tblGrid>
        <w:gridCol w:w="983"/>
        <w:gridCol w:w="1134"/>
        <w:gridCol w:w="1134"/>
        <w:gridCol w:w="1149"/>
        <w:gridCol w:w="1295"/>
        <w:gridCol w:w="1383"/>
        <w:gridCol w:w="1569"/>
        <w:gridCol w:w="1134"/>
      </w:tblGrid>
      <w:tr w:rsidR="009B0D1A" w:rsidRPr="009B0D1A" w14:paraId="0B8EC7A5" w14:textId="77777777" w:rsidTr="004A4651">
        <w:trPr>
          <w:trHeight w:val="1293"/>
        </w:trPr>
        <w:tc>
          <w:tcPr>
            <w:tcW w:w="98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CC9B1C5" w14:textId="77777777" w:rsidR="009B0D1A" w:rsidRPr="009B0D1A" w:rsidRDefault="009B0D1A" w:rsidP="00693F00">
            <w:pPr>
              <w:spacing w:after="0" w:line="240" w:lineRule="auto"/>
              <w:jc w:val="center"/>
              <w:rPr>
                <w:rFonts w:ascii="Times New Roman" w:eastAsia="Times New Roman" w:hAnsi="Times New Roman" w:cs="Times New Roman"/>
                <w:color w:val="000000"/>
                <w:lang w:val="en-US" w:eastAsia="ru-RU"/>
              </w:rPr>
            </w:pPr>
            <w:r w:rsidRPr="009B0D1A">
              <w:rPr>
                <w:rFonts w:ascii="Times New Roman" w:eastAsia="Times New Roman" w:hAnsi="Times New Roman" w:cs="Times New Roman"/>
                <w:color w:val="000000"/>
                <w:lang w:eastAsia="ru-RU"/>
              </w:rPr>
              <w:t>Master grade</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60B5CDF9"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Scale</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39ABA997"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LB</w:t>
            </w:r>
          </w:p>
        </w:tc>
        <w:tc>
          <w:tcPr>
            <w:tcW w:w="1149" w:type="dxa"/>
            <w:tcBorders>
              <w:top w:val="single" w:sz="8" w:space="0" w:color="auto"/>
              <w:left w:val="nil"/>
              <w:bottom w:val="single" w:sz="8" w:space="0" w:color="auto"/>
              <w:right w:val="single" w:sz="8" w:space="0" w:color="auto"/>
            </w:tcBorders>
            <w:shd w:val="clear" w:color="auto" w:fill="auto"/>
            <w:vAlign w:val="center"/>
            <w:hideMark/>
          </w:tcPr>
          <w:p w14:paraId="0995E16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UB</w:t>
            </w:r>
          </w:p>
        </w:tc>
        <w:tc>
          <w:tcPr>
            <w:tcW w:w="1295" w:type="dxa"/>
            <w:tcBorders>
              <w:top w:val="single" w:sz="8" w:space="0" w:color="auto"/>
              <w:left w:val="nil"/>
              <w:bottom w:val="single" w:sz="8" w:space="0" w:color="auto"/>
              <w:right w:val="single" w:sz="8" w:space="0" w:color="auto"/>
            </w:tcBorders>
            <w:shd w:val="clear" w:color="000000" w:fill="F8CBAD"/>
            <w:vAlign w:val="center"/>
            <w:hideMark/>
          </w:tcPr>
          <w:p w14:paraId="55F59E5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Внешний уровень дефолта от АКРА</w:t>
            </w:r>
          </w:p>
        </w:tc>
        <w:tc>
          <w:tcPr>
            <w:tcW w:w="1383" w:type="dxa"/>
            <w:tcBorders>
              <w:top w:val="single" w:sz="8" w:space="0" w:color="auto"/>
              <w:left w:val="nil"/>
              <w:bottom w:val="single" w:sz="8" w:space="0" w:color="auto"/>
              <w:right w:val="single" w:sz="8" w:space="0" w:color="auto"/>
            </w:tcBorders>
            <w:shd w:val="clear" w:color="000000" w:fill="F8CBAD"/>
            <w:vAlign w:val="center"/>
            <w:hideMark/>
          </w:tcPr>
          <w:p w14:paraId="4AC91D1E" w14:textId="41D544F6" w:rsidR="009B0D1A" w:rsidRPr="009B0D1A" w:rsidRDefault="004F48AB" w:rsidP="00693F00">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Рейтинг </w:t>
            </w:r>
            <w:r w:rsidR="009B0D1A" w:rsidRPr="009B0D1A">
              <w:rPr>
                <w:rFonts w:ascii="Times New Roman" w:eastAsia="Times New Roman" w:hAnsi="Times New Roman" w:cs="Times New Roman"/>
                <w:color w:val="000000"/>
                <w:lang w:eastAsia="ru-RU"/>
              </w:rPr>
              <w:t>АКРА</w:t>
            </w:r>
          </w:p>
        </w:tc>
        <w:tc>
          <w:tcPr>
            <w:tcW w:w="1569" w:type="dxa"/>
            <w:tcBorders>
              <w:top w:val="single" w:sz="8" w:space="0" w:color="auto"/>
              <w:left w:val="nil"/>
              <w:bottom w:val="single" w:sz="8" w:space="0" w:color="auto"/>
              <w:right w:val="single" w:sz="8" w:space="0" w:color="auto"/>
            </w:tcBorders>
            <w:shd w:val="clear" w:color="000000" w:fill="F8CBAD"/>
            <w:vAlign w:val="center"/>
            <w:hideMark/>
          </w:tcPr>
          <w:p w14:paraId="206EDEB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Внешний уровень дефолта от Эксперт РА</w:t>
            </w:r>
          </w:p>
        </w:tc>
        <w:tc>
          <w:tcPr>
            <w:tcW w:w="1134" w:type="dxa"/>
            <w:tcBorders>
              <w:top w:val="single" w:sz="8" w:space="0" w:color="auto"/>
              <w:left w:val="nil"/>
              <w:bottom w:val="single" w:sz="8" w:space="0" w:color="auto"/>
              <w:right w:val="single" w:sz="8" w:space="0" w:color="auto"/>
            </w:tcBorders>
            <w:shd w:val="clear" w:color="000000" w:fill="F8CBAD"/>
            <w:vAlign w:val="center"/>
            <w:hideMark/>
          </w:tcPr>
          <w:p w14:paraId="5863E681" w14:textId="61BC5A85" w:rsidR="009B0D1A" w:rsidRPr="009B0D1A" w:rsidRDefault="004F48AB" w:rsidP="00693F00">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Рейтинг </w:t>
            </w:r>
            <w:r w:rsidR="009B0D1A" w:rsidRPr="009B0D1A">
              <w:rPr>
                <w:rFonts w:ascii="Times New Roman" w:eastAsia="Times New Roman" w:hAnsi="Times New Roman" w:cs="Times New Roman"/>
                <w:color w:val="000000"/>
                <w:lang w:eastAsia="ru-RU"/>
              </w:rPr>
              <w:t>Эксперт РА</w:t>
            </w:r>
          </w:p>
        </w:tc>
      </w:tr>
      <w:tr w:rsidR="009B0D1A" w:rsidRPr="009B0D1A" w14:paraId="070DD069"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7F8DC42D"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w:t>
            </w:r>
          </w:p>
        </w:tc>
        <w:tc>
          <w:tcPr>
            <w:tcW w:w="1134" w:type="dxa"/>
            <w:tcBorders>
              <w:top w:val="nil"/>
              <w:left w:val="nil"/>
              <w:bottom w:val="single" w:sz="8" w:space="0" w:color="auto"/>
              <w:right w:val="single" w:sz="8" w:space="0" w:color="auto"/>
            </w:tcBorders>
            <w:shd w:val="clear" w:color="auto" w:fill="auto"/>
            <w:vAlign w:val="center"/>
            <w:hideMark/>
          </w:tcPr>
          <w:p w14:paraId="7CABFE3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0,020%</w:t>
            </w:r>
          </w:p>
        </w:tc>
        <w:tc>
          <w:tcPr>
            <w:tcW w:w="1134" w:type="dxa"/>
            <w:tcBorders>
              <w:top w:val="nil"/>
              <w:left w:val="nil"/>
              <w:bottom w:val="single" w:sz="8" w:space="0" w:color="auto"/>
              <w:right w:val="single" w:sz="8" w:space="0" w:color="auto"/>
            </w:tcBorders>
            <w:shd w:val="clear" w:color="auto" w:fill="auto"/>
            <w:vAlign w:val="center"/>
            <w:hideMark/>
          </w:tcPr>
          <w:p w14:paraId="6D4548CB"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0,000%</w:t>
            </w:r>
          </w:p>
        </w:tc>
        <w:tc>
          <w:tcPr>
            <w:tcW w:w="1149" w:type="dxa"/>
            <w:tcBorders>
              <w:top w:val="nil"/>
              <w:left w:val="nil"/>
              <w:bottom w:val="single" w:sz="8" w:space="0" w:color="auto"/>
              <w:right w:val="single" w:sz="8" w:space="0" w:color="auto"/>
            </w:tcBorders>
            <w:shd w:val="clear" w:color="auto" w:fill="auto"/>
            <w:vAlign w:val="center"/>
            <w:hideMark/>
          </w:tcPr>
          <w:p w14:paraId="16067D79"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0,032%</w:t>
            </w:r>
          </w:p>
        </w:tc>
        <w:tc>
          <w:tcPr>
            <w:tcW w:w="1295" w:type="dxa"/>
            <w:tcBorders>
              <w:top w:val="nil"/>
              <w:left w:val="nil"/>
              <w:bottom w:val="single" w:sz="8" w:space="0" w:color="auto"/>
              <w:right w:val="single" w:sz="8" w:space="0" w:color="auto"/>
            </w:tcBorders>
            <w:shd w:val="clear" w:color="000000" w:fill="F8CBAD"/>
            <w:vAlign w:val="center"/>
            <w:hideMark/>
          </w:tcPr>
          <w:p w14:paraId="120849D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383" w:type="dxa"/>
            <w:tcBorders>
              <w:top w:val="nil"/>
              <w:left w:val="nil"/>
              <w:bottom w:val="single" w:sz="8" w:space="0" w:color="auto"/>
              <w:right w:val="single" w:sz="8" w:space="0" w:color="auto"/>
            </w:tcBorders>
            <w:shd w:val="clear" w:color="000000" w:fill="F8CBAD"/>
            <w:vAlign w:val="center"/>
            <w:hideMark/>
          </w:tcPr>
          <w:p w14:paraId="6304E65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569" w:type="dxa"/>
            <w:tcBorders>
              <w:top w:val="nil"/>
              <w:left w:val="nil"/>
              <w:bottom w:val="single" w:sz="8" w:space="0" w:color="auto"/>
              <w:right w:val="single" w:sz="8" w:space="0" w:color="auto"/>
            </w:tcBorders>
            <w:shd w:val="clear" w:color="000000" w:fill="F8CBAD"/>
            <w:vAlign w:val="center"/>
            <w:hideMark/>
          </w:tcPr>
          <w:p w14:paraId="4E056468"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134" w:type="dxa"/>
            <w:tcBorders>
              <w:top w:val="nil"/>
              <w:left w:val="nil"/>
              <w:bottom w:val="single" w:sz="8" w:space="0" w:color="auto"/>
              <w:right w:val="single" w:sz="8" w:space="0" w:color="auto"/>
            </w:tcBorders>
            <w:shd w:val="clear" w:color="000000" w:fill="F8CBAD"/>
            <w:vAlign w:val="center"/>
            <w:hideMark/>
          </w:tcPr>
          <w:p w14:paraId="3FE9CA97"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r>
      <w:tr w:rsidR="009B0D1A" w:rsidRPr="009B0D1A" w14:paraId="0BE4A0FF"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3800FF8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w:t>
            </w:r>
          </w:p>
        </w:tc>
        <w:tc>
          <w:tcPr>
            <w:tcW w:w="1134" w:type="dxa"/>
            <w:tcBorders>
              <w:top w:val="nil"/>
              <w:left w:val="nil"/>
              <w:bottom w:val="single" w:sz="8" w:space="0" w:color="auto"/>
              <w:right w:val="single" w:sz="8" w:space="0" w:color="auto"/>
            </w:tcBorders>
            <w:shd w:val="clear" w:color="auto" w:fill="auto"/>
            <w:vAlign w:val="center"/>
            <w:hideMark/>
          </w:tcPr>
          <w:p w14:paraId="1958689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0,037%</w:t>
            </w:r>
          </w:p>
        </w:tc>
        <w:tc>
          <w:tcPr>
            <w:tcW w:w="1134" w:type="dxa"/>
            <w:tcBorders>
              <w:top w:val="nil"/>
              <w:left w:val="nil"/>
              <w:bottom w:val="single" w:sz="8" w:space="0" w:color="auto"/>
              <w:right w:val="single" w:sz="8" w:space="0" w:color="auto"/>
            </w:tcBorders>
            <w:shd w:val="clear" w:color="auto" w:fill="auto"/>
            <w:vAlign w:val="center"/>
            <w:hideMark/>
          </w:tcPr>
          <w:p w14:paraId="6FB039D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0,032%</w:t>
            </w:r>
          </w:p>
        </w:tc>
        <w:tc>
          <w:tcPr>
            <w:tcW w:w="1149" w:type="dxa"/>
            <w:tcBorders>
              <w:top w:val="nil"/>
              <w:left w:val="nil"/>
              <w:bottom w:val="single" w:sz="8" w:space="0" w:color="auto"/>
              <w:right w:val="single" w:sz="8" w:space="0" w:color="auto"/>
            </w:tcBorders>
            <w:shd w:val="clear" w:color="auto" w:fill="auto"/>
            <w:vAlign w:val="center"/>
            <w:hideMark/>
          </w:tcPr>
          <w:p w14:paraId="56A7218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0,044%</w:t>
            </w:r>
          </w:p>
        </w:tc>
        <w:tc>
          <w:tcPr>
            <w:tcW w:w="1295" w:type="dxa"/>
            <w:tcBorders>
              <w:top w:val="nil"/>
              <w:left w:val="nil"/>
              <w:bottom w:val="single" w:sz="8" w:space="0" w:color="auto"/>
              <w:right w:val="single" w:sz="8" w:space="0" w:color="auto"/>
            </w:tcBorders>
            <w:shd w:val="clear" w:color="000000" w:fill="F8CBAD"/>
            <w:vAlign w:val="center"/>
            <w:hideMark/>
          </w:tcPr>
          <w:p w14:paraId="64BD213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383" w:type="dxa"/>
            <w:tcBorders>
              <w:top w:val="nil"/>
              <w:left w:val="nil"/>
              <w:bottom w:val="single" w:sz="8" w:space="0" w:color="auto"/>
              <w:right w:val="single" w:sz="8" w:space="0" w:color="auto"/>
            </w:tcBorders>
            <w:shd w:val="clear" w:color="000000" w:fill="F8CBAD"/>
            <w:vAlign w:val="center"/>
            <w:hideMark/>
          </w:tcPr>
          <w:p w14:paraId="46AFFC2B"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569" w:type="dxa"/>
            <w:tcBorders>
              <w:top w:val="nil"/>
              <w:left w:val="nil"/>
              <w:bottom w:val="single" w:sz="8" w:space="0" w:color="auto"/>
              <w:right w:val="single" w:sz="8" w:space="0" w:color="auto"/>
            </w:tcBorders>
            <w:shd w:val="clear" w:color="000000" w:fill="F8CBAD"/>
            <w:vAlign w:val="center"/>
            <w:hideMark/>
          </w:tcPr>
          <w:p w14:paraId="6869D88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134" w:type="dxa"/>
            <w:tcBorders>
              <w:top w:val="nil"/>
              <w:left w:val="nil"/>
              <w:bottom w:val="single" w:sz="8" w:space="0" w:color="auto"/>
              <w:right w:val="single" w:sz="8" w:space="0" w:color="auto"/>
            </w:tcBorders>
            <w:shd w:val="clear" w:color="000000" w:fill="F8CBAD"/>
            <w:vAlign w:val="center"/>
            <w:hideMark/>
          </w:tcPr>
          <w:p w14:paraId="3FA3D9BB"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r>
      <w:tr w:rsidR="009B0D1A" w:rsidRPr="009B0D1A" w14:paraId="3C774BD9"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5D0103B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3</w:t>
            </w:r>
          </w:p>
        </w:tc>
        <w:tc>
          <w:tcPr>
            <w:tcW w:w="1134" w:type="dxa"/>
            <w:tcBorders>
              <w:top w:val="nil"/>
              <w:left w:val="nil"/>
              <w:bottom w:val="single" w:sz="8" w:space="0" w:color="auto"/>
              <w:right w:val="single" w:sz="8" w:space="0" w:color="auto"/>
            </w:tcBorders>
            <w:shd w:val="clear" w:color="auto" w:fill="auto"/>
            <w:vAlign w:val="center"/>
            <w:hideMark/>
          </w:tcPr>
          <w:p w14:paraId="0AF9773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0,051%</w:t>
            </w:r>
          </w:p>
        </w:tc>
        <w:tc>
          <w:tcPr>
            <w:tcW w:w="1134" w:type="dxa"/>
            <w:tcBorders>
              <w:top w:val="nil"/>
              <w:left w:val="nil"/>
              <w:bottom w:val="single" w:sz="8" w:space="0" w:color="auto"/>
              <w:right w:val="single" w:sz="8" w:space="0" w:color="auto"/>
            </w:tcBorders>
            <w:shd w:val="clear" w:color="auto" w:fill="auto"/>
            <w:vAlign w:val="center"/>
            <w:hideMark/>
          </w:tcPr>
          <w:p w14:paraId="1F5EBDF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0,044%</w:t>
            </w:r>
          </w:p>
        </w:tc>
        <w:tc>
          <w:tcPr>
            <w:tcW w:w="1149" w:type="dxa"/>
            <w:tcBorders>
              <w:top w:val="nil"/>
              <w:left w:val="nil"/>
              <w:bottom w:val="single" w:sz="8" w:space="0" w:color="auto"/>
              <w:right w:val="single" w:sz="8" w:space="0" w:color="auto"/>
            </w:tcBorders>
            <w:shd w:val="clear" w:color="auto" w:fill="auto"/>
            <w:vAlign w:val="center"/>
            <w:hideMark/>
          </w:tcPr>
          <w:p w14:paraId="10A974E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0,060%</w:t>
            </w:r>
          </w:p>
        </w:tc>
        <w:tc>
          <w:tcPr>
            <w:tcW w:w="1295" w:type="dxa"/>
            <w:tcBorders>
              <w:top w:val="nil"/>
              <w:left w:val="nil"/>
              <w:bottom w:val="single" w:sz="8" w:space="0" w:color="auto"/>
              <w:right w:val="single" w:sz="8" w:space="0" w:color="auto"/>
            </w:tcBorders>
            <w:shd w:val="clear" w:color="000000" w:fill="F8CBAD"/>
            <w:noWrap/>
            <w:vAlign w:val="center"/>
            <w:hideMark/>
          </w:tcPr>
          <w:p w14:paraId="4FF7B902" w14:textId="77777777" w:rsidR="009B0D1A" w:rsidRPr="009B0D1A" w:rsidRDefault="009B0D1A" w:rsidP="00693F00">
            <w:pPr>
              <w:spacing w:after="0" w:line="240" w:lineRule="auto"/>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383" w:type="dxa"/>
            <w:tcBorders>
              <w:top w:val="nil"/>
              <w:left w:val="nil"/>
              <w:bottom w:val="single" w:sz="8" w:space="0" w:color="auto"/>
              <w:right w:val="single" w:sz="8" w:space="0" w:color="auto"/>
            </w:tcBorders>
            <w:shd w:val="clear" w:color="000000" w:fill="F8CBAD"/>
            <w:noWrap/>
            <w:vAlign w:val="center"/>
            <w:hideMark/>
          </w:tcPr>
          <w:p w14:paraId="6D8166CD" w14:textId="77777777" w:rsidR="009B0D1A" w:rsidRPr="009B0D1A" w:rsidRDefault="009B0D1A" w:rsidP="00693F00">
            <w:pPr>
              <w:spacing w:after="0" w:line="240" w:lineRule="auto"/>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569" w:type="dxa"/>
            <w:tcBorders>
              <w:top w:val="nil"/>
              <w:left w:val="nil"/>
              <w:bottom w:val="single" w:sz="8" w:space="0" w:color="auto"/>
              <w:right w:val="single" w:sz="8" w:space="0" w:color="auto"/>
            </w:tcBorders>
            <w:shd w:val="clear" w:color="000000" w:fill="F8CBAD"/>
            <w:noWrap/>
            <w:vAlign w:val="center"/>
            <w:hideMark/>
          </w:tcPr>
          <w:p w14:paraId="1851C7F4" w14:textId="77777777" w:rsidR="009B0D1A" w:rsidRPr="009B0D1A" w:rsidRDefault="009B0D1A" w:rsidP="00693F00">
            <w:pPr>
              <w:spacing w:after="0" w:line="240" w:lineRule="auto"/>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134" w:type="dxa"/>
            <w:tcBorders>
              <w:top w:val="nil"/>
              <w:left w:val="nil"/>
              <w:bottom w:val="single" w:sz="8" w:space="0" w:color="auto"/>
              <w:right w:val="single" w:sz="8" w:space="0" w:color="auto"/>
            </w:tcBorders>
            <w:shd w:val="clear" w:color="000000" w:fill="F8CBAD"/>
            <w:noWrap/>
            <w:vAlign w:val="center"/>
            <w:hideMark/>
          </w:tcPr>
          <w:p w14:paraId="14708A53" w14:textId="77777777" w:rsidR="009B0D1A" w:rsidRPr="009B0D1A" w:rsidRDefault="009B0D1A" w:rsidP="00693F00">
            <w:pPr>
              <w:spacing w:after="0" w:line="240" w:lineRule="auto"/>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r>
      <w:tr w:rsidR="009B0D1A" w:rsidRPr="009B0D1A" w14:paraId="35A137C0"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47A5986D"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4</w:t>
            </w:r>
          </w:p>
        </w:tc>
        <w:tc>
          <w:tcPr>
            <w:tcW w:w="1134" w:type="dxa"/>
            <w:tcBorders>
              <w:top w:val="nil"/>
              <w:left w:val="nil"/>
              <w:bottom w:val="single" w:sz="8" w:space="0" w:color="auto"/>
              <w:right w:val="single" w:sz="8" w:space="0" w:color="auto"/>
            </w:tcBorders>
            <w:shd w:val="clear" w:color="auto" w:fill="auto"/>
            <w:vAlign w:val="center"/>
            <w:hideMark/>
          </w:tcPr>
          <w:p w14:paraId="36D56A3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0,070%</w:t>
            </w:r>
          </w:p>
        </w:tc>
        <w:tc>
          <w:tcPr>
            <w:tcW w:w="1134" w:type="dxa"/>
            <w:tcBorders>
              <w:top w:val="nil"/>
              <w:left w:val="nil"/>
              <w:bottom w:val="single" w:sz="8" w:space="0" w:color="auto"/>
              <w:right w:val="single" w:sz="8" w:space="0" w:color="auto"/>
            </w:tcBorders>
            <w:shd w:val="clear" w:color="auto" w:fill="auto"/>
            <w:vAlign w:val="center"/>
            <w:hideMark/>
          </w:tcPr>
          <w:p w14:paraId="3458609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0,060%</w:t>
            </w:r>
          </w:p>
        </w:tc>
        <w:tc>
          <w:tcPr>
            <w:tcW w:w="1149" w:type="dxa"/>
            <w:tcBorders>
              <w:top w:val="nil"/>
              <w:left w:val="nil"/>
              <w:bottom w:val="single" w:sz="8" w:space="0" w:color="auto"/>
              <w:right w:val="single" w:sz="8" w:space="0" w:color="auto"/>
            </w:tcBorders>
            <w:shd w:val="clear" w:color="auto" w:fill="auto"/>
            <w:vAlign w:val="center"/>
            <w:hideMark/>
          </w:tcPr>
          <w:p w14:paraId="3D7DC1C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0,083%</w:t>
            </w:r>
          </w:p>
        </w:tc>
        <w:tc>
          <w:tcPr>
            <w:tcW w:w="1295" w:type="dxa"/>
            <w:tcBorders>
              <w:top w:val="nil"/>
              <w:left w:val="nil"/>
              <w:bottom w:val="single" w:sz="8" w:space="0" w:color="auto"/>
              <w:right w:val="single" w:sz="8" w:space="0" w:color="auto"/>
            </w:tcBorders>
            <w:shd w:val="clear" w:color="000000" w:fill="F8CBAD"/>
            <w:vAlign w:val="center"/>
            <w:hideMark/>
          </w:tcPr>
          <w:p w14:paraId="1C7F584B"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383" w:type="dxa"/>
            <w:tcBorders>
              <w:top w:val="nil"/>
              <w:left w:val="nil"/>
              <w:bottom w:val="single" w:sz="8" w:space="0" w:color="auto"/>
              <w:right w:val="single" w:sz="8" w:space="0" w:color="auto"/>
            </w:tcBorders>
            <w:shd w:val="clear" w:color="000000" w:fill="F8CBAD"/>
            <w:vAlign w:val="center"/>
            <w:hideMark/>
          </w:tcPr>
          <w:p w14:paraId="5C6AF1C9"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569" w:type="dxa"/>
            <w:tcBorders>
              <w:top w:val="nil"/>
              <w:left w:val="nil"/>
              <w:bottom w:val="single" w:sz="8" w:space="0" w:color="auto"/>
              <w:right w:val="single" w:sz="8" w:space="0" w:color="auto"/>
            </w:tcBorders>
            <w:shd w:val="clear" w:color="000000" w:fill="F8CBAD"/>
            <w:vAlign w:val="center"/>
            <w:hideMark/>
          </w:tcPr>
          <w:p w14:paraId="0DCAA33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134" w:type="dxa"/>
            <w:tcBorders>
              <w:top w:val="nil"/>
              <w:left w:val="nil"/>
              <w:bottom w:val="single" w:sz="8" w:space="0" w:color="auto"/>
              <w:right w:val="single" w:sz="8" w:space="0" w:color="auto"/>
            </w:tcBorders>
            <w:shd w:val="clear" w:color="000000" w:fill="F8CBAD"/>
            <w:vAlign w:val="center"/>
            <w:hideMark/>
          </w:tcPr>
          <w:p w14:paraId="31E4E7E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r>
      <w:tr w:rsidR="009B0D1A" w:rsidRPr="009B0D1A" w14:paraId="4B960442"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04E4886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5</w:t>
            </w:r>
          </w:p>
        </w:tc>
        <w:tc>
          <w:tcPr>
            <w:tcW w:w="1134" w:type="dxa"/>
            <w:tcBorders>
              <w:top w:val="nil"/>
              <w:left w:val="nil"/>
              <w:bottom w:val="single" w:sz="8" w:space="0" w:color="auto"/>
              <w:right w:val="single" w:sz="8" w:space="0" w:color="auto"/>
            </w:tcBorders>
            <w:shd w:val="clear" w:color="auto" w:fill="auto"/>
            <w:vAlign w:val="center"/>
            <w:hideMark/>
          </w:tcPr>
          <w:p w14:paraId="4E50E3F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0,097%</w:t>
            </w:r>
          </w:p>
        </w:tc>
        <w:tc>
          <w:tcPr>
            <w:tcW w:w="1134" w:type="dxa"/>
            <w:tcBorders>
              <w:top w:val="nil"/>
              <w:left w:val="nil"/>
              <w:bottom w:val="single" w:sz="8" w:space="0" w:color="auto"/>
              <w:right w:val="single" w:sz="8" w:space="0" w:color="auto"/>
            </w:tcBorders>
            <w:shd w:val="clear" w:color="auto" w:fill="auto"/>
            <w:vAlign w:val="center"/>
            <w:hideMark/>
          </w:tcPr>
          <w:p w14:paraId="1045E50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0,083%</w:t>
            </w:r>
          </w:p>
        </w:tc>
        <w:tc>
          <w:tcPr>
            <w:tcW w:w="1149" w:type="dxa"/>
            <w:tcBorders>
              <w:top w:val="nil"/>
              <w:left w:val="nil"/>
              <w:bottom w:val="single" w:sz="8" w:space="0" w:color="auto"/>
              <w:right w:val="single" w:sz="8" w:space="0" w:color="auto"/>
            </w:tcBorders>
            <w:shd w:val="clear" w:color="auto" w:fill="auto"/>
            <w:vAlign w:val="center"/>
            <w:hideMark/>
          </w:tcPr>
          <w:p w14:paraId="646F174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0,114%</w:t>
            </w:r>
          </w:p>
        </w:tc>
        <w:tc>
          <w:tcPr>
            <w:tcW w:w="1295" w:type="dxa"/>
            <w:tcBorders>
              <w:top w:val="nil"/>
              <w:left w:val="nil"/>
              <w:bottom w:val="single" w:sz="8" w:space="0" w:color="auto"/>
              <w:right w:val="single" w:sz="8" w:space="0" w:color="auto"/>
            </w:tcBorders>
            <w:shd w:val="clear" w:color="000000" w:fill="F8CBAD"/>
            <w:noWrap/>
            <w:vAlign w:val="center"/>
            <w:hideMark/>
          </w:tcPr>
          <w:p w14:paraId="14DCD650" w14:textId="77777777" w:rsidR="009B0D1A" w:rsidRPr="009B0D1A" w:rsidRDefault="009B0D1A" w:rsidP="00693F00">
            <w:pPr>
              <w:spacing w:after="0" w:line="240" w:lineRule="auto"/>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383" w:type="dxa"/>
            <w:tcBorders>
              <w:top w:val="nil"/>
              <w:left w:val="nil"/>
              <w:bottom w:val="single" w:sz="8" w:space="0" w:color="auto"/>
              <w:right w:val="single" w:sz="8" w:space="0" w:color="auto"/>
            </w:tcBorders>
            <w:shd w:val="clear" w:color="000000" w:fill="F8CBAD"/>
            <w:noWrap/>
            <w:vAlign w:val="center"/>
            <w:hideMark/>
          </w:tcPr>
          <w:p w14:paraId="77167488" w14:textId="77777777" w:rsidR="009B0D1A" w:rsidRPr="009B0D1A" w:rsidRDefault="009B0D1A" w:rsidP="00693F00">
            <w:pPr>
              <w:spacing w:after="0" w:line="240" w:lineRule="auto"/>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569" w:type="dxa"/>
            <w:tcBorders>
              <w:top w:val="nil"/>
              <w:left w:val="nil"/>
              <w:bottom w:val="single" w:sz="8" w:space="0" w:color="auto"/>
              <w:right w:val="single" w:sz="8" w:space="0" w:color="auto"/>
            </w:tcBorders>
            <w:shd w:val="clear" w:color="000000" w:fill="F8CBAD"/>
            <w:noWrap/>
            <w:vAlign w:val="center"/>
            <w:hideMark/>
          </w:tcPr>
          <w:p w14:paraId="33816B76" w14:textId="77777777" w:rsidR="009B0D1A" w:rsidRPr="009B0D1A" w:rsidRDefault="009B0D1A" w:rsidP="00693F00">
            <w:pPr>
              <w:spacing w:after="0" w:line="240" w:lineRule="auto"/>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134" w:type="dxa"/>
            <w:tcBorders>
              <w:top w:val="nil"/>
              <w:left w:val="nil"/>
              <w:bottom w:val="single" w:sz="8" w:space="0" w:color="auto"/>
              <w:right w:val="single" w:sz="8" w:space="0" w:color="auto"/>
            </w:tcBorders>
            <w:shd w:val="clear" w:color="000000" w:fill="F8CBAD"/>
            <w:noWrap/>
            <w:vAlign w:val="center"/>
            <w:hideMark/>
          </w:tcPr>
          <w:p w14:paraId="070450A2" w14:textId="77777777" w:rsidR="009B0D1A" w:rsidRPr="009B0D1A" w:rsidRDefault="009B0D1A" w:rsidP="00693F00">
            <w:pPr>
              <w:spacing w:after="0" w:line="240" w:lineRule="auto"/>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r>
      <w:tr w:rsidR="009B0D1A" w:rsidRPr="009B0D1A" w14:paraId="3767F604" w14:textId="77777777" w:rsidTr="004A4651">
        <w:trPr>
          <w:trHeight w:val="206"/>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552E34A9"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6</w:t>
            </w:r>
          </w:p>
        </w:tc>
        <w:tc>
          <w:tcPr>
            <w:tcW w:w="1134" w:type="dxa"/>
            <w:tcBorders>
              <w:top w:val="nil"/>
              <w:left w:val="nil"/>
              <w:bottom w:val="single" w:sz="8" w:space="0" w:color="auto"/>
              <w:right w:val="single" w:sz="8" w:space="0" w:color="auto"/>
            </w:tcBorders>
            <w:shd w:val="clear" w:color="auto" w:fill="auto"/>
            <w:vAlign w:val="center"/>
            <w:hideMark/>
          </w:tcPr>
          <w:p w14:paraId="68A72BA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0,133%</w:t>
            </w:r>
          </w:p>
        </w:tc>
        <w:tc>
          <w:tcPr>
            <w:tcW w:w="1134" w:type="dxa"/>
            <w:tcBorders>
              <w:top w:val="nil"/>
              <w:left w:val="nil"/>
              <w:bottom w:val="single" w:sz="8" w:space="0" w:color="auto"/>
              <w:right w:val="single" w:sz="8" w:space="0" w:color="auto"/>
            </w:tcBorders>
            <w:shd w:val="clear" w:color="auto" w:fill="auto"/>
            <w:vAlign w:val="center"/>
            <w:hideMark/>
          </w:tcPr>
          <w:p w14:paraId="7043AED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0,114%</w:t>
            </w:r>
          </w:p>
        </w:tc>
        <w:tc>
          <w:tcPr>
            <w:tcW w:w="1149" w:type="dxa"/>
            <w:tcBorders>
              <w:top w:val="nil"/>
              <w:left w:val="nil"/>
              <w:bottom w:val="single" w:sz="8" w:space="0" w:color="auto"/>
              <w:right w:val="single" w:sz="8" w:space="0" w:color="auto"/>
            </w:tcBorders>
            <w:shd w:val="clear" w:color="auto" w:fill="auto"/>
            <w:vAlign w:val="center"/>
            <w:hideMark/>
          </w:tcPr>
          <w:p w14:paraId="6F96646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0,156%</w:t>
            </w:r>
          </w:p>
        </w:tc>
        <w:tc>
          <w:tcPr>
            <w:tcW w:w="1295" w:type="dxa"/>
            <w:tcBorders>
              <w:top w:val="nil"/>
              <w:left w:val="nil"/>
              <w:bottom w:val="single" w:sz="8" w:space="0" w:color="auto"/>
              <w:right w:val="single" w:sz="8" w:space="0" w:color="auto"/>
            </w:tcBorders>
            <w:shd w:val="clear" w:color="000000" w:fill="F8CBAD"/>
            <w:vAlign w:val="center"/>
            <w:hideMark/>
          </w:tcPr>
          <w:p w14:paraId="7796097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383" w:type="dxa"/>
            <w:tcBorders>
              <w:top w:val="nil"/>
              <w:left w:val="nil"/>
              <w:bottom w:val="single" w:sz="8" w:space="0" w:color="auto"/>
              <w:right w:val="single" w:sz="8" w:space="0" w:color="auto"/>
            </w:tcBorders>
            <w:shd w:val="clear" w:color="000000" w:fill="F8CBAD"/>
            <w:vAlign w:val="center"/>
            <w:hideMark/>
          </w:tcPr>
          <w:p w14:paraId="51F73DC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569" w:type="dxa"/>
            <w:tcBorders>
              <w:top w:val="nil"/>
              <w:left w:val="nil"/>
              <w:bottom w:val="single" w:sz="8" w:space="0" w:color="auto"/>
              <w:right w:val="single" w:sz="8" w:space="0" w:color="auto"/>
            </w:tcBorders>
            <w:shd w:val="clear" w:color="000000" w:fill="F8CBAD"/>
            <w:vAlign w:val="center"/>
            <w:hideMark/>
          </w:tcPr>
          <w:p w14:paraId="1508EF4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134" w:type="dxa"/>
            <w:tcBorders>
              <w:top w:val="nil"/>
              <w:left w:val="nil"/>
              <w:bottom w:val="single" w:sz="8" w:space="0" w:color="auto"/>
              <w:right w:val="single" w:sz="8" w:space="0" w:color="auto"/>
            </w:tcBorders>
            <w:shd w:val="clear" w:color="000000" w:fill="F8CBAD"/>
            <w:vAlign w:val="center"/>
            <w:hideMark/>
          </w:tcPr>
          <w:p w14:paraId="12CF57C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r>
      <w:tr w:rsidR="009B0D1A" w:rsidRPr="009B0D1A" w14:paraId="75B07DE2"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2A55C72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7</w:t>
            </w:r>
          </w:p>
        </w:tc>
        <w:tc>
          <w:tcPr>
            <w:tcW w:w="1134" w:type="dxa"/>
            <w:tcBorders>
              <w:top w:val="nil"/>
              <w:left w:val="nil"/>
              <w:bottom w:val="single" w:sz="8" w:space="0" w:color="auto"/>
              <w:right w:val="single" w:sz="8" w:space="0" w:color="auto"/>
            </w:tcBorders>
            <w:shd w:val="clear" w:color="auto" w:fill="auto"/>
            <w:vAlign w:val="center"/>
            <w:hideMark/>
          </w:tcPr>
          <w:p w14:paraId="37C6ED6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0,184%</w:t>
            </w:r>
          </w:p>
        </w:tc>
        <w:tc>
          <w:tcPr>
            <w:tcW w:w="1134" w:type="dxa"/>
            <w:tcBorders>
              <w:top w:val="nil"/>
              <w:left w:val="nil"/>
              <w:bottom w:val="single" w:sz="8" w:space="0" w:color="auto"/>
              <w:right w:val="single" w:sz="8" w:space="0" w:color="auto"/>
            </w:tcBorders>
            <w:shd w:val="clear" w:color="auto" w:fill="auto"/>
            <w:vAlign w:val="center"/>
            <w:hideMark/>
          </w:tcPr>
          <w:p w14:paraId="658D6885"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0,156%</w:t>
            </w:r>
          </w:p>
        </w:tc>
        <w:tc>
          <w:tcPr>
            <w:tcW w:w="1149" w:type="dxa"/>
            <w:tcBorders>
              <w:top w:val="nil"/>
              <w:left w:val="nil"/>
              <w:bottom w:val="single" w:sz="8" w:space="0" w:color="auto"/>
              <w:right w:val="single" w:sz="8" w:space="0" w:color="auto"/>
            </w:tcBorders>
            <w:shd w:val="clear" w:color="auto" w:fill="auto"/>
            <w:vAlign w:val="center"/>
            <w:hideMark/>
          </w:tcPr>
          <w:p w14:paraId="7CEF9EB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0,215%</w:t>
            </w:r>
          </w:p>
        </w:tc>
        <w:tc>
          <w:tcPr>
            <w:tcW w:w="1295" w:type="dxa"/>
            <w:tcBorders>
              <w:top w:val="nil"/>
              <w:left w:val="nil"/>
              <w:bottom w:val="single" w:sz="8" w:space="0" w:color="auto"/>
              <w:right w:val="single" w:sz="8" w:space="0" w:color="auto"/>
            </w:tcBorders>
            <w:shd w:val="clear" w:color="000000" w:fill="F8CBAD"/>
            <w:noWrap/>
            <w:vAlign w:val="center"/>
            <w:hideMark/>
          </w:tcPr>
          <w:p w14:paraId="0FA7C71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0,1791%</w:t>
            </w:r>
          </w:p>
        </w:tc>
        <w:tc>
          <w:tcPr>
            <w:tcW w:w="1383" w:type="dxa"/>
            <w:tcBorders>
              <w:top w:val="nil"/>
              <w:left w:val="nil"/>
              <w:bottom w:val="single" w:sz="8" w:space="0" w:color="auto"/>
              <w:right w:val="single" w:sz="8" w:space="0" w:color="auto"/>
            </w:tcBorders>
            <w:shd w:val="clear" w:color="000000" w:fill="F8CBAD"/>
            <w:noWrap/>
            <w:vAlign w:val="center"/>
            <w:hideMark/>
          </w:tcPr>
          <w:p w14:paraId="328E831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AAA(RU)</w:t>
            </w:r>
          </w:p>
        </w:tc>
        <w:tc>
          <w:tcPr>
            <w:tcW w:w="1569" w:type="dxa"/>
            <w:tcBorders>
              <w:top w:val="nil"/>
              <w:left w:val="nil"/>
              <w:bottom w:val="single" w:sz="8" w:space="0" w:color="auto"/>
              <w:right w:val="single" w:sz="8" w:space="0" w:color="auto"/>
            </w:tcBorders>
            <w:shd w:val="clear" w:color="000000" w:fill="F8CBAD"/>
            <w:noWrap/>
            <w:vAlign w:val="center"/>
            <w:hideMark/>
          </w:tcPr>
          <w:p w14:paraId="204713B8"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0,1570%</w:t>
            </w:r>
          </w:p>
        </w:tc>
        <w:tc>
          <w:tcPr>
            <w:tcW w:w="1134" w:type="dxa"/>
            <w:tcBorders>
              <w:top w:val="nil"/>
              <w:left w:val="nil"/>
              <w:bottom w:val="single" w:sz="8" w:space="0" w:color="auto"/>
              <w:right w:val="single" w:sz="8" w:space="0" w:color="auto"/>
            </w:tcBorders>
            <w:shd w:val="clear" w:color="000000" w:fill="F8CBAD"/>
            <w:noWrap/>
            <w:vAlign w:val="center"/>
            <w:hideMark/>
          </w:tcPr>
          <w:p w14:paraId="61CC4CF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ruAAA</w:t>
            </w:r>
          </w:p>
        </w:tc>
      </w:tr>
      <w:tr w:rsidR="009B0D1A" w:rsidRPr="009B0D1A" w14:paraId="38D0DCBA" w14:textId="77777777" w:rsidTr="004A4651">
        <w:trPr>
          <w:trHeight w:val="357"/>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0EDA3A1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8</w:t>
            </w:r>
          </w:p>
        </w:tc>
        <w:tc>
          <w:tcPr>
            <w:tcW w:w="1134" w:type="dxa"/>
            <w:tcBorders>
              <w:top w:val="nil"/>
              <w:left w:val="nil"/>
              <w:bottom w:val="single" w:sz="8" w:space="0" w:color="auto"/>
              <w:right w:val="single" w:sz="8" w:space="0" w:color="auto"/>
            </w:tcBorders>
            <w:shd w:val="clear" w:color="auto" w:fill="auto"/>
            <w:vAlign w:val="center"/>
            <w:hideMark/>
          </w:tcPr>
          <w:p w14:paraId="64F463D8"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0,253%</w:t>
            </w:r>
          </w:p>
        </w:tc>
        <w:tc>
          <w:tcPr>
            <w:tcW w:w="1134" w:type="dxa"/>
            <w:tcBorders>
              <w:top w:val="nil"/>
              <w:left w:val="nil"/>
              <w:bottom w:val="single" w:sz="8" w:space="0" w:color="auto"/>
              <w:right w:val="single" w:sz="8" w:space="0" w:color="auto"/>
            </w:tcBorders>
            <w:shd w:val="clear" w:color="auto" w:fill="auto"/>
            <w:vAlign w:val="center"/>
            <w:hideMark/>
          </w:tcPr>
          <w:p w14:paraId="0EA7323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0,215%</w:t>
            </w:r>
          </w:p>
        </w:tc>
        <w:tc>
          <w:tcPr>
            <w:tcW w:w="1149" w:type="dxa"/>
            <w:tcBorders>
              <w:top w:val="nil"/>
              <w:left w:val="nil"/>
              <w:bottom w:val="single" w:sz="8" w:space="0" w:color="auto"/>
              <w:right w:val="single" w:sz="8" w:space="0" w:color="auto"/>
            </w:tcBorders>
            <w:shd w:val="clear" w:color="auto" w:fill="auto"/>
            <w:vAlign w:val="center"/>
            <w:hideMark/>
          </w:tcPr>
          <w:p w14:paraId="3F3ED65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0,297%</w:t>
            </w:r>
          </w:p>
        </w:tc>
        <w:tc>
          <w:tcPr>
            <w:tcW w:w="1295" w:type="dxa"/>
            <w:tcBorders>
              <w:top w:val="nil"/>
              <w:left w:val="nil"/>
              <w:bottom w:val="single" w:sz="8" w:space="0" w:color="auto"/>
              <w:right w:val="single" w:sz="8" w:space="0" w:color="auto"/>
            </w:tcBorders>
            <w:shd w:val="clear" w:color="000000" w:fill="F8CBAD"/>
            <w:vAlign w:val="center"/>
            <w:hideMark/>
          </w:tcPr>
          <w:p w14:paraId="68B126A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0,2560%</w:t>
            </w:r>
          </w:p>
        </w:tc>
        <w:tc>
          <w:tcPr>
            <w:tcW w:w="1383" w:type="dxa"/>
            <w:tcBorders>
              <w:top w:val="nil"/>
              <w:left w:val="nil"/>
              <w:bottom w:val="single" w:sz="8" w:space="0" w:color="auto"/>
              <w:right w:val="single" w:sz="8" w:space="0" w:color="auto"/>
            </w:tcBorders>
            <w:shd w:val="clear" w:color="000000" w:fill="F8CBAD"/>
            <w:vAlign w:val="center"/>
            <w:hideMark/>
          </w:tcPr>
          <w:p w14:paraId="6F24180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AA+(RU)</w:t>
            </w:r>
          </w:p>
        </w:tc>
        <w:tc>
          <w:tcPr>
            <w:tcW w:w="1569" w:type="dxa"/>
            <w:tcBorders>
              <w:top w:val="nil"/>
              <w:left w:val="nil"/>
              <w:bottom w:val="single" w:sz="8" w:space="0" w:color="auto"/>
              <w:right w:val="single" w:sz="8" w:space="0" w:color="auto"/>
            </w:tcBorders>
            <w:shd w:val="clear" w:color="000000" w:fill="F8CBAD"/>
            <w:vAlign w:val="center"/>
            <w:hideMark/>
          </w:tcPr>
          <w:p w14:paraId="56BB8695"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0,2460%</w:t>
            </w:r>
          </w:p>
        </w:tc>
        <w:tc>
          <w:tcPr>
            <w:tcW w:w="1134" w:type="dxa"/>
            <w:tcBorders>
              <w:top w:val="nil"/>
              <w:left w:val="nil"/>
              <w:bottom w:val="single" w:sz="8" w:space="0" w:color="auto"/>
              <w:right w:val="single" w:sz="8" w:space="0" w:color="auto"/>
            </w:tcBorders>
            <w:shd w:val="clear" w:color="000000" w:fill="F8CBAD"/>
            <w:vAlign w:val="center"/>
            <w:hideMark/>
          </w:tcPr>
          <w:p w14:paraId="7326F6A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ruAA+</w:t>
            </w:r>
          </w:p>
        </w:tc>
      </w:tr>
      <w:tr w:rsidR="009B0D1A" w:rsidRPr="009B0D1A" w14:paraId="5A27C051"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3FB09BD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9</w:t>
            </w:r>
          </w:p>
        </w:tc>
        <w:tc>
          <w:tcPr>
            <w:tcW w:w="1134" w:type="dxa"/>
            <w:tcBorders>
              <w:top w:val="nil"/>
              <w:left w:val="nil"/>
              <w:bottom w:val="single" w:sz="8" w:space="0" w:color="auto"/>
              <w:right w:val="single" w:sz="8" w:space="0" w:color="auto"/>
            </w:tcBorders>
            <w:shd w:val="clear" w:color="auto" w:fill="auto"/>
            <w:vAlign w:val="center"/>
            <w:hideMark/>
          </w:tcPr>
          <w:p w14:paraId="75568F5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0,348%</w:t>
            </w:r>
          </w:p>
        </w:tc>
        <w:tc>
          <w:tcPr>
            <w:tcW w:w="1134" w:type="dxa"/>
            <w:tcBorders>
              <w:top w:val="nil"/>
              <w:left w:val="nil"/>
              <w:bottom w:val="single" w:sz="8" w:space="0" w:color="auto"/>
              <w:right w:val="single" w:sz="8" w:space="0" w:color="auto"/>
            </w:tcBorders>
            <w:shd w:val="clear" w:color="auto" w:fill="auto"/>
            <w:vAlign w:val="center"/>
            <w:hideMark/>
          </w:tcPr>
          <w:p w14:paraId="14C6FF5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0,297%</w:t>
            </w:r>
          </w:p>
        </w:tc>
        <w:tc>
          <w:tcPr>
            <w:tcW w:w="1149" w:type="dxa"/>
            <w:tcBorders>
              <w:top w:val="nil"/>
              <w:left w:val="nil"/>
              <w:bottom w:val="single" w:sz="8" w:space="0" w:color="auto"/>
              <w:right w:val="single" w:sz="8" w:space="0" w:color="auto"/>
            </w:tcBorders>
            <w:shd w:val="clear" w:color="auto" w:fill="auto"/>
            <w:vAlign w:val="center"/>
            <w:hideMark/>
          </w:tcPr>
          <w:p w14:paraId="313D64C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0,409%</w:t>
            </w:r>
          </w:p>
        </w:tc>
        <w:tc>
          <w:tcPr>
            <w:tcW w:w="1295" w:type="dxa"/>
            <w:tcBorders>
              <w:top w:val="nil"/>
              <w:left w:val="nil"/>
              <w:bottom w:val="single" w:sz="8" w:space="0" w:color="auto"/>
              <w:right w:val="single" w:sz="8" w:space="0" w:color="auto"/>
            </w:tcBorders>
            <w:shd w:val="clear" w:color="000000" w:fill="F8CBAD"/>
            <w:vAlign w:val="center"/>
            <w:hideMark/>
          </w:tcPr>
          <w:p w14:paraId="1B4FC91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0,3644%</w:t>
            </w:r>
          </w:p>
        </w:tc>
        <w:tc>
          <w:tcPr>
            <w:tcW w:w="1383" w:type="dxa"/>
            <w:tcBorders>
              <w:top w:val="nil"/>
              <w:left w:val="nil"/>
              <w:bottom w:val="single" w:sz="8" w:space="0" w:color="auto"/>
              <w:right w:val="single" w:sz="8" w:space="0" w:color="auto"/>
            </w:tcBorders>
            <w:shd w:val="clear" w:color="000000" w:fill="F8CBAD"/>
            <w:vAlign w:val="center"/>
            <w:hideMark/>
          </w:tcPr>
          <w:p w14:paraId="5EE1291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AA(RU)</w:t>
            </w:r>
          </w:p>
        </w:tc>
        <w:tc>
          <w:tcPr>
            <w:tcW w:w="1569" w:type="dxa"/>
            <w:tcBorders>
              <w:top w:val="nil"/>
              <w:left w:val="nil"/>
              <w:bottom w:val="single" w:sz="8" w:space="0" w:color="auto"/>
              <w:right w:val="single" w:sz="8" w:space="0" w:color="auto"/>
            </w:tcBorders>
            <w:shd w:val="clear" w:color="000000" w:fill="F8CBAD"/>
            <w:vAlign w:val="center"/>
            <w:hideMark/>
          </w:tcPr>
          <w:p w14:paraId="7EF1BBE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0,3280%</w:t>
            </w:r>
          </w:p>
        </w:tc>
        <w:tc>
          <w:tcPr>
            <w:tcW w:w="1134" w:type="dxa"/>
            <w:tcBorders>
              <w:top w:val="nil"/>
              <w:left w:val="nil"/>
              <w:bottom w:val="single" w:sz="8" w:space="0" w:color="auto"/>
              <w:right w:val="single" w:sz="8" w:space="0" w:color="auto"/>
            </w:tcBorders>
            <w:shd w:val="clear" w:color="000000" w:fill="F8CBAD"/>
            <w:vAlign w:val="center"/>
            <w:hideMark/>
          </w:tcPr>
          <w:p w14:paraId="1AC3873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ruAA</w:t>
            </w:r>
          </w:p>
        </w:tc>
      </w:tr>
      <w:tr w:rsidR="009B0D1A" w:rsidRPr="009B0D1A" w14:paraId="3D2DF487"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4209D41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w:t>
            </w:r>
          </w:p>
        </w:tc>
        <w:tc>
          <w:tcPr>
            <w:tcW w:w="1134" w:type="dxa"/>
            <w:tcBorders>
              <w:top w:val="nil"/>
              <w:left w:val="nil"/>
              <w:bottom w:val="single" w:sz="8" w:space="0" w:color="auto"/>
              <w:right w:val="single" w:sz="8" w:space="0" w:color="auto"/>
            </w:tcBorders>
            <w:shd w:val="clear" w:color="auto" w:fill="auto"/>
            <w:vAlign w:val="center"/>
            <w:hideMark/>
          </w:tcPr>
          <w:p w14:paraId="0E1B63E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0,480%</w:t>
            </w:r>
          </w:p>
        </w:tc>
        <w:tc>
          <w:tcPr>
            <w:tcW w:w="1134" w:type="dxa"/>
            <w:tcBorders>
              <w:top w:val="nil"/>
              <w:left w:val="nil"/>
              <w:bottom w:val="single" w:sz="8" w:space="0" w:color="auto"/>
              <w:right w:val="single" w:sz="8" w:space="0" w:color="auto"/>
            </w:tcBorders>
            <w:shd w:val="clear" w:color="auto" w:fill="auto"/>
            <w:vAlign w:val="center"/>
            <w:hideMark/>
          </w:tcPr>
          <w:p w14:paraId="4BD583EB"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0,409%</w:t>
            </w:r>
          </w:p>
        </w:tc>
        <w:tc>
          <w:tcPr>
            <w:tcW w:w="1149" w:type="dxa"/>
            <w:tcBorders>
              <w:top w:val="nil"/>
              <w:left w:val="nil"/>
              <w:bottom w:val="single" w:sz="8" w:space="0" w:color="auto"/>
              <w:right w:val="single" w:sz="8" w:space="0" w:color="auto"/>
            </w:tcBorders>
            <w:shd w:val="clear" w:color="auto" w:fill="auto"/>
            <w:vAlign w:val="center"/>
            <w:hideMark/>
          </w:tcPr>
          <w:p w14:paraId="59329BC5"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0,563%</w:t>
            </w:r>
          </w:p>
        </w:tc>
        <w:tc>
          <w:tcPr>
            <w:tcW w:w="1295" w:type="dxa"/>
            <w:tcBorders>
              <w:top w:val="nil"/>
              <w:left w:val="nil"/>
              <w:bottom w:val="single" w:sz="8" w:space="0" w:color="auto"/>
              <w:right w:val="single" w:sz="8" w:space="0" w:color="auto"/>
            </w:tcBorders>
            <w:shd w:val="clear" w:color="000000" w:fill="F8CBAD"/>
            <w:noWrap/>
            <w:vAlign w:val="center"/>
            <w:hideMark/>
          </w:tcPr>
          <w:p w14:paraId="058EC6C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0,5166%</w:t>
            </w:r>
          </w:p>
        </w:tc>
        <w:tc>
          <w:tcPr>
            <w:tcW w:w="1383" w:type="dxa"/>
            <w:tcBorders>
              <w:top w:val="nil"/>
              <w:left w:val="nil"/>
              <w:bottom w:val="single" w:sz="8" w:space="0" w:color="auto"/>
              <w:right w:val="single" w:sz="8" w:space="0" w:color="auto"/>
            </w:tcBorders>
            <w:shd w:val="clear" w:color="000000" w:fill="F8CBAD"/>
            <w:noWrap/>
            <w:vAlign w:val="center"/>
            <w:hideMark/>
          </w:tcPr>
          <w:p w14:paraId="516BD36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AA-(RU)</w:t>
            </w:r>
          </w:p>
        </w:tc>
        <w:tc>
          <w:tcPr>
            <w:tcW w:w="1569" w:type="dxa"/>
            <w:tcBorders>
              <w:top w:val="nil"/>
              <w:left w:val="nil"/>
              <w:bottom w:val="single" w:sz="8" w:space="0" w:color="auto"/>
              <w:right w:val="single" w:sz="8" w:space="0" w:color="auto"/>
            </w:tcBorders>
            <w:shd w:val="clear" w:color="000000" w:fill="F8CBAD"/>
            <w:noWrap/>
            <w:vAlign w:val="center"/>
            <w:hideMark/>
          </w:tcPr>
          <w:p w14:paraId="309AB2F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0,4370%</w:t>
            </w:r>
          </w:p>
        </w:tc>
        <w:tc>
          <w:tcPr>
            <w:tcW w:w="1134" w:type="dxa"/>
            <w:tcBorders>
              <w:top w:val="nil"/>
              <w:left w:val="nil"/>
              <w:bottom w:val="single" w:sz="8" w:space="0" w:color="auto"/>
              <w:right w:val="single" w:sz="8" w:space="0" w:color="auto"/>
            </w:tcBorders>
            <w:shd w:val="clear" w:color="000000" w:fill="F8CBAD"/>
            <w:noWrap/>
            <w:vAlign w:val="center"/>
            <w:hideMark/>
          </w:tcPr>
          <w:p w14:paraId="39D1B588"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ruAA-</w:t>
            </w:r>
          </w:p>
        </w:tc>
      </w:tr>
      <w:tr w:rsidR="009B0D1A" w:rsidRPr="009B0D1A" w14:paraId="7E29F2AB"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270ABBE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11</w:t>
            </w:r>
          </w:p>
        </w:tc>
        <w:tc>
          <w:tcPr>
            <w:tcW w:w="1134" w:type="dxa"/>
            <w:tcBorders>
              <w:top w:val="nil"/>
              <w:left w:val="nil"/>
              <w:bottom w:val="single" w:sz="8" w:space="0" w:color="auto"/>
              <w:right w:val="single" w:sz="8" w:space="0" w:color="auto"/>
            </w:tcBorders>
            <w:shd w:val="clear" w:color="auto" w:fill="auto"/>
            <w:vAlign w:val="center"/>
            <w:hideMark/>
          </w:tcPr>
          <w:p w14:paraId="61D68299"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0,660%</w:t>
            </w:r>
          </w:p>
        </w:tc>
        <w:tc>
          <w:tcPr>
            <w:tcW w:w="1134" w:type="dxa"/>
            <w:tcBorders>
              <w:top w:val="nil"/>
              <w:left w:val="nil"/>
              <w:bottom w:val="single" w:sz="8" w:space="0" w:color="auto"/>
              <w:right w:val="single" w:sz="8" w:space="0" w:color="auto"/>
            </w:tcBorders>
            <w:shd w:val="clear" w:color="auto" w:fill="auto"/>
            <w:vAlign w:val="center"/>
            <w:hideMark/>
          </w:tcPr>
          <w:p w14:paraId="7D5D1BF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0,563%</w:t>
            </w:r>
          </w:p>
        </w:tc>
        <w:tc>
          <w:tcPr>
            <w:tcW w:w="1149" w:type="dxa"/>
            <w:tcBorders>
              <w:top w:val="nil"/>
              <w:left w:val="nil"/>
              <w:bottom w:val="single" w:sz="8" w:space="0" w:color="auto"/>
              <w:right w:val="single" w:sz="8" w:space="0" w:color="auto"/>
            </w:tcBorders>
            <w:shd w:val="clear" w:color="auto" w:fill="auto"/>
            <w:vAlign w:val="center"/>
            <w:hideMark/>
          </w:tcPr>
          <w:p w14:paraId="7805F01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0,775%</w:t>
            </w:r>
          </w:p>
        </w:tc>
        <w:tc>
          <w:tcPr>
            <w:tcW w:w="1295" w:type="dxa"/>
            <w:tcBorders>
              <w:top w:val="nil"/>
              <w:left w:val="nil"/>
              <w:bottom w:val="single" w:sz="8" w:space="0" w:color="auto"/>
              <w:right w:val="single" w:sz="8" w:space="0" w:color="auto"/>
            </w:tcBorders>
            <w:shd w:val="clear" w:color="000000" w:fill="F8CBAD"/>
            <w:vAlign w:val="center"/>
            <w:hideMark/>
          </w:tcPr>
          <w:p w14:paraId="16D9D3F8"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0,7296%</w:t>
            </w:r>
          </w:p>
        </w:tc>
        <w:tc>
          <w:tcPr>
            <w:tcW w:w="1383" w:type="dxa"/>
            <w:tcBorders>
              <w:top w:val="nil"/>
              <w:left w:val="nil"/>
              <w:bottom w:val="single" w:sz="8" w:space="0" w:color="auto"/>
              <w:right w:val="single" w:sz="8" w:space="0" w:color="auto"/>
            </w:tcBorders>
            <w:shd w:val="clear" w:color="000000" w:fill="F8CBAD"/>
            <w:vAlign w:val="center"/>
            <w:hideMark/>
          </w:tcPr>
          <w:p w14:paraId="3DA58A9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A+(RU)</w:t>
            </w:r>
          </w:p>
        </w:tc>
        <w:tc>
          <w:tcPr>
            <w:tcW w:w="1569" w:type="dxa"/>
            <w:tcBorders>
              <w:top w:val="nil"/>
              <w:left w:val="nil"/>
              <w:bottom w:val="single" w:sz="8" w:space="0" w:color="auto"/>
              <w:right w:val="single" w:sz="8" w:space="0" w:color="auto"/>
            </w:tcBorders>
            <w:shd w:val="clear" w:color="000000" w:fill="F8CBAD"/>
            <w:vAlign w:val="center"/>
            <w:hideMark/>
          </w:tcPr>
          <w:p w14:paraId="12C19C5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0,5820%</w:t>
            </w:r>
          </w:p>
        </w:tc>
        <w:tc>
          <w:tcPr>
            <w:tcW w:w="1134" w:type="dxa"/>
            <w:tcBorders>
              <w:top w:val="nil"/>
              <w:left w:val="nil"/>
              <w:bottom w:val="single" w:sz="8" w:space="0" w:color="auto"/>
              <w:right w:val="single" w:sz="8" w:space="0" w:color="auto"/>
            </w:tcBorders>
            <w:shd w:val="clear" w:color="000000" w:fill="F8CBAD"/>
            <w:vAlign w:val="center"/>
            <w:hideMark/>
          </w:tcPr>
          <w:p w14:paraId="289884C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ruA+</w:t>
            </w:r>
          </w:p>
        </w:tc>
      </w:tr>
      <w:tr w:rsidR="009B0D1A" w:rsidRPr="009B0D1A" w14:paraId="2B6C115E"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2A4F956A"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11</w:t>
            </w:r>
          </w:p>
        </w:tc>
        <w:tc>
          <w:tcPr>
            <w:tcW w:w="1134" w:type="dxa"/>
            <w:tcBorders>
              <w:top w:val="nil"/>
              <w:left w:val="nil"/>
              <w:bottom w:val="single" w:sz="8" w:space="0" w:color="auto"/>
              <w:right w:val="single" w:sz="8" w:space="0" w:color="auto"/>
            </w:tcBorders>
            <w:shd w:val="clear" w:color="auto" w:fill="auto"/>
            <w:vAlign w:val="center"/>
            <w:hideMark/>
          </w:tcPr>
          <w:p w14:paraId="4A23D0C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0,660%</w:t>
            </w:r>
          </w:p>
        </w:tc>
        <w:tc>
          <w:tcPr>
            <w:tcW w:w="1134" w:type="dxa"/>
            <w:tcBorders>
              <w:top w:val="nil"/>
              <w:left w:val="nil"/>
              <w:bottom w:val="single" w:sz="8" w:space="0" w:color="auto"/>
              <w:right w:val="single" w:sz="8" w:space="0" w:color="auto"/>
            </w:tcBorders>
            <w:shd w:val="clear" w:color="auto" w:fill="auto"/>
            <w:vAlign w:val="center"/>
            <w:hideMark/>
          </w:tcPr>
          <w:p w14:paraId="5B0C86BB"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0,563%</w:t>
            </w:r>
          </w:p>
        </w:tc>
        <w:tc>
          <w:tcPr>
            <w:tcW w:w="1149" w:type="dxa"/>
            <w:tcBorders>
              <w:top w:val="nil"/>
              <w:left w:val="nil"/>
              <w:bottom w:val="single" w:sz="8" w:space="0" w:color="auto"/>
              <w:right w:val="single" w:sz="8" w:space="0" w:color="auto"/>
            </w:tcBorders>
            <w:shd w:val="clear" w:color="auto" w:fill="auto"/>
            <w:vAlign w:val="center"/>
            <w:hideMark/>
          </w:tcPr>
          <w:p w14:paraId="0A998F2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0,775%</w:t>
            </w:r>
          </w:p>
        </w:tc>
        <w:tc>
          <w:tcPr>
            <w:tcW w:w="1295" w:type="dxa"/>
            <w:tcBorders>
              <w:top w:val="nil"/>
              <w:left w:val="nil"/>
              <w:bottom w:val="single" w:sz="8" w:space="0" w:color="auto"/>
              <w:right w:val="single" w:sz="8" w:space="0" w:color="auto"/>
            </w:tcBorders>
            <w:shd w:val="clear" w:color="000000" w:fill="F8CBAD"/>
            <w:vAlign w:val="center"/>
            <w:hideMark/>
          </w:tcPr>
          <w:p w14:paraId="4014744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383" w:type="dxa"/>
            <w:tcBorders>
              <w:top w:val="nil"/>
              <w:left w:val="nil"/>
              <w:bottom w:val="single" w:sz="8" w:space="0" w:color="auto"/>
              <w:right w:val="single" w:sz="8" w:space="0" w:color="auto"/>
            </w:tcBorders>
            <w:shd w:val="clear" w:color="000000" w:fill="F8CBAD"/>
            <w:vAlign w:val="center"/>
            <w:hideMark/>
          </w:tcPr>
          <w:p w14:paraId="6BBD7D5D"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569" w:type="dxa"/>
            <w:tcBorders>
              <w:top w:val="nil"/>
              <w:left w:val="nil"/>
              <w:bottom w:val="single" w:sz="8" w:space="0" w:color="auto"/>
              <w:right w:val="single" w:sz="8" w:space="0" w:color="auto"/>
            </w:tcBorders>
            <w:shd w:val="clear" w:color="000000" w:fill="F8CBAD"/>
            <w:vAlign w:val="center"/>
            <w:hideMark/>
          </w:tcPr>
          <w:p w14:paraId="5F7F541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0,7740%</w:t>
            </w:r>
          </w:p>
        </w:tc>
        <w:tc>
          <w:tcPr>
            <w:tcW w:w="1134" w:type="dxa"/>
            <w:tcBorders>
              <w:top w:val="nil"/>
              <w:left w:val="nil"/>
              <w:bottom w:val="single" w:sz="8" w:space="0" w:color="auto"/>
              <w:right w:val="single" w:sz="8" w:space="0" w:color="auto"/>
            </w:tcBorders>
            <w:shd w:val="clear" w:color="000000" w:fill="F8CBAD"/>
            <w:vAlign w:val="center"/>
            <w:hideMark/>
          </w:tcPr>
          <w:p w14:paraId="32CADC2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ruA</w:t>
            </w:r>
          </w:p>
        </w:tc>
      </w:tr>
      <w:tr w:rsidR="009B0D1A" w:rsidRPr="009B0D1A" w14:paraId="25E47955"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6BE3172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12</w:t>
            </w:r>
          </w:p>
        </w:tc>
        <w:tc>
          <w:tcPr>
            <w:tcW w:w="1134" w:type="dxa"/>
            <w:tcBorders>
              <w:top w:val="nil"/>
              <w:left w:val="nil"/>
              <w:bottom w:val="single" w:sz="8" w:space="0" w:color="auto"/>
              <w:right w:val="single" w:sz="8" w:space="0" w:color="auto"/>
            </w:tcBorders>
            <w:shd w:val="clear" w:color="auto" w:fill="auto"/>
            <w:vAlign w:val="center"/>
            <w:hideMark/>
          </w:tcPr>
          <w:p w14:paraId="01FBB1A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0,910%</w:t>
            </w:r>
          </w:p>
        </w:tc>
        <w:tc>
          <w:tcPr>
            <w:tcW w:w="1134" w:type="dxa"/>
            <w:tcBorders>
              <w:top w:val="nil"/>
              <w:left w:val="nil"/>
              <w:bottom w:val="single" w:sz="8" w:space="0" w:color="auto"/>
              <w:right w:val="single" w:sz="8" w:space="0" w:color="auto"/>
            </w:tcBorders>
            <w:shd w:val="clear" w:color="auto" w:fill="auto"/>
            <w:vAlign w:val="center"/>
            <w:hideMark/>
          </w:tcPr>
          <w:p w14:paraId="2FDBD50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0,775%</w:t>
            </w:r>
          </w:p>
        </w:tc>
        <w:tc>
          <w:tcPr>
            <w:tcW w:w="1149" w:type="dxa"/>
            <w:tcBorders>
              <w:top w:val="nil"/>
              <w:left w:val="nil"/>
              <w:bottom w:val="single" w:sz="8" w:space="0" w:color="auto"/>
              <w:right w:val="single" w:sz="8" w:space="0" w:color="auto"/>
            </w:tcBorders>
            <w:shd w:val="clear" w:color="auto" w:fill="auto"/>
            <w:vAlign w:val="center"/>
            <w:hideMark/>
          </w:tcPr>
          <w:p w14:paraId="1F8904BB"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1,067%</w:t>
            </w:r>
          </w:p>
        </w:tc>
        <w:tc>
          <w:tcPr>
            <w:tcW w:w="1295" w:type="dxa"/>
            <w:tcBorders>
              <w:top w:val="nil"/>
              <w:left w:val="nil"/>
              <w:bottom w:val="single" w:sz="8" w:space="0" w:color="auto"/>
              <w:right w:val="single" w:sz="8" w:space="0" w:color="auto"/>
            </w:tcBorders>
            <w:shd w:val="clear" w:color="000000" w:fill="F8CBAD"/>
            <w:noWrap/>
            <w:vAlign w:val="center"/>
            <w:hideMark/>
          </w:tcPr>
          <w:p w14:paraId="66873C78"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1,0263%</w:t>
            </w:r>
          </w:p>
        </w:tc>
        <w:tc>
          <w:tcPr>
            <w:tcW w:w="1383" w:type="dxa"/>
            <w:tcBorders>
              <w:top w:val="nil"/>
              <w:left w:val="nil"/>
              <w:bottom w:val="single" w:sz="8" w:space="0" w:color="auto"/>
              <w:right w:val="single" w:sz="8" w:space="0" w:color="auto"/>
            </w:tcBorders>
            <w:shd w:val="clear" w:color="000000" w:fill="F8CBAD"/>
            <w:noWrap/>
            <w:vAlign w:val="center"/>
            <w:hideMark/>
          </w:tcPr>
          <w:p w14:paraId="6D27ACD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A(RU)</w:t>
            </w:r>
          </w:p>
        </w:tc>
        <w:tc>
          <w:tcPr>
            <w:tcW w:w="1569" w:type="dxa"/>
            <w:tcBorders>
              <w:top w:val="nil"/>
              <w:left w:val="nil"/>
              <w:bottom w:val="single" w:sz="8" w:space="0" w:color="auto"/>
              <w:right w:val="single" w:sz="8" w:space="0" w:color="auto"/>
            </w:tcBorders>
            <w:shd w:val="clear" w:color="000000" w:fill="F8CBAD"/>
            <w:noWrap/>
            <w:vAlign w:val="center"/>
            <w:hideMark/>
          </w:tcPr>
          <w:p w14:paraId="261DDD57"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1,0300%</w:t>
            </w:r>
          </w:p>
        </w:tc>
        <w:tc>
          <w:tcPr>
            <w:tcW w:w="1134" w:type="dxa"/>
            <w:tcBorders>
              <w:top w:val="nil"/>
              <w:left w:val="nil"/>
              <w:bottom w:val="single" w:sz="8" w:space="0" w:color="auto"/>
              <w:right w:val="single" w:sz="8" w:space="0" w:color="auto"/>
            </w:tcBorders>
            <w:shd w:val="clear" w:color="000000" w:fill="F8CBAD"/>
            <w:vAlign w:val="center"/>
            <w:hideMark/>
          </w:tcPr>
          <w:p w14:paraId="62C11F8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ruA-</w:t>
            </w:r>
          </w:p>
        </w:tc>
      </w:tr>
      <w:tr w:rsidR="009B0D1A" w:rsidRPr="009B0D1A" w14:paraId="18B8251A"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490F773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13</w:t>
            </w:r>
          </w:p>
        </w:tc>
        <w:tc>
          <w:tcPr>
            <w:tcW w:w="1134" w:type="dxa"/>
            <w:tcBorders>
              <w:top w:val="nil"/>
              <w:left w:val="nil"/>
              <w:bottom w:val="single" w:sz="8" w:space="0" w:color="auto"/>
              <w:right w:val="single" w:sz="8" w:space="0" w:color="auto"/>
            </w:tcBorders>
            <w:shd w:val="clear" w:color="auto" w:fill="auto"/>
            <w:vAlign w:val="center"/>
            <w:hideMark/>
          </w:tcPr>
          <w:p w14:paraId="715C46F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1,253%</w:t>
            </w:r>
          </w:p>
        </w:tc>
        <w:tc>
          <w:tcPr>
            <w:tcW w:w="1134" w:type="dxa"/>
            <w:tcBorders>
              <w:top w:val="nil"/>
              <w:left w:val="nil"/>
              <w:bottom w:val="single" w:sz="8" w:space="0" w:color="auto"/>
              <w:right w:val="single" w:sz="8" w:space="0" w:color="auto"/>
            </w:tcBorders>
            <w:shd w:val="clear" w:color="auto" w:fill="auto"/>
            <w:vAlign w:val="center"/>
            <w:hideMark/>
          </w:tcPr>
          <w:p w14:paraId="7C1AC24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1,067%</w:t>
            </w:r>
          </w:p>
        </w:tc>
        <w:tc>
          <w:tcPr>
            <w:tcW w:w="1149" w:type="dxa"/>
            <w:tcBorders>
              <w:top w:val="nil"/>
              <w:left w:val="nil"/>
              <w:bottom w:val="single" w:sz="8" w:space="0" w:color="auto"/>
              <w:right w:val="single" w:sz="8" w:space="0" w:color="auto"/>
            </w:tcBorders>
            <w:shd w:val="clear" w:color="auto" w:fill="auto"/>
            <w:vAlign w:val="center"/>
            <w:hideMark/>
          </w:tcPr>
          <w:p w14:paraId="299CDEB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1,470%</w:t>
            </w:r>
          </w:p>
        </w:tc>
        <w:tc>
          <w:tcPr>
            <w:tcW w:w="1295" w:type="dxa"/>
            <w:tcBorders>
              <w:top w:val="nil"/>
              <w:left w:val="nil"/>
              <w:bottom w:val="single" w:sz="8" w:space="0" w:color="auto"/>
              <w:right w:val="single" w:sz="8" w:space="0" w:color="auto"/>
            </w:tcBorders>
            <w:shd w:val="clear" w:color="000000" w:fill="F8CBAD"/>
            <w:vAlign w:val="center"/>
            <w:hideMark/>
          </w:tcPr>
          <w:p w14:paraId="0218C4C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1,4380%</w:t>
            </w:r>
          </w:p>
        </w:tc>
        <w:tc>
          <w:tcPr>
            <w:tcW w:w="1383" w:type="dxa"/>
            <w:tcBorders>
              <w:top w:val="nil"/>
              <w:left w:val="nil"/>
              <w:bottom w:val="single" w:sz="8" w:space="0" w:color="auto"/>
              <w:right w:val="single" w:sz="8" w:space="0" w:color="auto"/>
            </w:tcBorders>
            <w:shd w:val="clear" w:color="000000" w:fill="F8CBAD"/>
            <w:vAlign w:val="center"/>
            <w:hideMark/>
          </w:tcPr>
          <w:p w14:paraId="0B411BC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A-(RU)</w:t>
            </w:r>
          </w:p>
        </w:tc>
        <w:tc>
          <w:tcPr>
            <w:tcW w:w="1569" w:type="dxa"/>
            <w:tcBorders>
              <w:top w:val="nil"/>
              <w:left w:val="nil"/>
              <w:bottom w:val="single" w:sz="8" w:space="0" w:color="auto"/>
              <w:right w:val="single" w:sz="8" w:space="0" w:color="auto"/>
            </w:tcBorders>
            <w:shd w:val="clear" w:color="000000" w:fill="F8CBAD"/>
            <w:vAlign w:val="center"/>
            <w:hideMark/>
          </w:tcPr>
          <w:p w14:paraId="5BD23CFD"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1,3690%</w:t>
            </w:r>
          </w:p>
        </w:tc>
        <w:tc>
          <w:tcPr>
            <w:tcW w:w="1134" w:type="dxa"/>
            <w:tcBorders>
              <w:top w:val="nil"/>
              <w:left w:val="nil"/>
              <w:bottom w:val="single" w:sz="8" w:space="0" w:color="auto"/>
              <w:right w:val="single" w:sz="8" w:space="0" w:color="auto"/>
            </w:tcBorders>
            <w:shd w:val="clear" w:color="000000" w:fill="F8CBAD"/>
            <w:noWrap/>
            <w:vAlign w:val="center"/>
            <w:hideMark/>
          </w:tcPr>
          <w:p w14:paraId="2B7A952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ruBBB+</w:t>
            </w:r>
          </w:p>
        </w:tc>
      </w:tr>
      <w:tr w:rsidR="009B0D1A" w:rsidRPr="009B0D1A" w14:paraId="282CED60"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6B74119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14</w:t>
            </w:r>
          </w:p>
        </w:tc>
        <w:tc>
          <w:tcPr>
            <w:tcW w:w="1134" w:type="dxa"/>
            <w:tcBorders>
              <w:top w:val="nil"/>
              <w:left w:val="nil"/>
              <w:bottom w:val="single" w:sz="8" w:space="0" w:color="auto"/>
              <w:right w:val="single" w:sz="8" w:space="0" w:color="auto"/>
            </w:tcBorders>
            <w:shd w:val="clear" w:color="auto" w:fill="auto"/>
            <w:vAlign w:val="center"/>
            <w:hideMark/>
          </w:tcPr>
          <w:p w14:paraId="5ED2A737"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1,725%</w:t>
            </w:r>
          </w:p>
        </w:tc>
        <w:tc>
          <w:tcPr>
            <w:tcW w:w="1134" w:type="dxa"/>
            <w:tcBorders>
              <w:top w:val="nil"/>
              <w:left w:val="nil"/>
              <w:bottom w:val="single" w:sz="8" w:space="0" w:color="auto"/>
              <w:right w:val="single" w:sz="8" w:space="0" w:color="auto"/>
            </w:tcBorders>
            <w:shd w:val="clear" w:color="auto" w:fill="auto"/>
            <w:vAlign w:val="center"/>
            <w:hideMark/>
          </w:tcPr>
          <w:p w14:paraId="5265C40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1,470%</w:t>
            </w:r>
          </w:p>
        </w:tc>
        <w:tc>
          <w:tcPr>
            <w:tcW w:w="1149" w:type="dxa"/>
            <w:tcBorders>
              <w:top w:val="nil"/>
              <w:left w:val="nil"/>
              <w:bottom w:val="single" w:sz="8" w:space="0" w:color="auto"/>
              <w:right w:val="single" w:sz="8" w:space="0" w:color="auto"/>
            </w:tcBorders>
            <w:shd w:val="clear" w:color="auto" w:fill="auto"/>
            <w:vAlign w:val="center"/>
            <w:hideMark/>
          </w:tcPr>
          <w:p w14:paraId="251DC1E5"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2,024%</w:t>
            </w:r>
          </w:p>
        </w:tc>
        <w:tc>
          <w:tcPr>
            <w:tcW w:w="1295" w:type="dxa"/>
            <w:tcBorders>
              <w:top w:val="nil"/>
              <w:left w:val="nil"/>
              <w:bottom w:val="single" w:sz="8" w:space="0" w:color="auto"/>
              <w:right w:val="single" w:sz="8" w:space="0" w:color="auto"/>
            </w:tcBorders>
            <w:shd w:val="clear" w:color="000000" w:fill="F8CBAD"/>
            <w:noWrap/>
            <w:vAlign w:val="center"/>
            <w:hideMark/>
          </w:tcPr>
          <w:p w14:paraId="01A42C0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2,0067%</w:t>
            </w:r>
          </w:p>
        </w:tc>
        <w:tc>
          <w:tcPr>
            <w:tcW w:w="1383" w:type="dxa"/>
            <w:tcBorders>
              <w:top w:val="nil"/>
              <w:left w:val="nil"/>
              <w:bottom w:val="single" w:sz="8" w:space="0" w:color="auto"/>
              <w:right w:val="single" w:sz="8" w:space="0" w:color="auto"/>
            </w:tcBorders>
            <w:shd w:val="clear" w:color="000000" w:fill="F8CBAD"/>
            <w:noWrap/>
            <w:vAlign w:val="center"/>
            <w:hideMark/>
          </w:tcPr>
          <w:p w14:paraId="12391CF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BBB+(RU)</w:t>
            </w:r>
          </w:p>
        </w:tc>
        <w:tc>
          <w:tcPr>
            <w:tcW w:w="1569" w:type="dxa"/>
            <w:tcBorders>
              <w:top w:val="nil"/>
              <w:left w:val="nil"/>
              <w:bottom w:val="single" w:sz="8" w:space="0" w:color="auto"/>
              <w:right w:val="single" w:sz="8" w:space="0" w:color="auto"/>
            </w:tcBorders>
            <w:shd w:val="clear" w:color="000000" w:fill="F8CBAD"/>
            <w:noWrap/>
            <w:vAlign w:val="center"/>
            <w:hideMark/>
          </w:tcPr>
          <w:p w14:paraId="3418500D"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1,8180%</w:t>
            </w:r>
          </w:p>
        </w:tc>
        <w:tc>
          <w:tcPr>
            <w:tcW w:w="1134" w:type="dxa"/>
            <w:tcBorders>
              <w:top w:val="nil"/>
              <w:left w:val="nil"/>
              <w:bottom w:val="single" w:sz="8" w:space="0" w:color="auto"/>
              <w:right w:val="single" w:sz="8" w:space="0" w:color="auto"/>
            </w:tcBorders>
            <w:shd w:val="clear" w:color="000000" w:fill="F8CBAD"/>
            <w:vAlign w:val="center"/>
            <w:hideMark/>
          </w:tcPr>
          <w:p w14:paraId="23C3C36D"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ruBBB</w:t>
            </w:r>
          </w:p>
        </w:tc>
      </w:tr>
      <w:tr w:rsidR="009B0D1A" w:rsidRPr="009B0D1A" w14:paraId="3594AC6B"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5E9B439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15</w:t>
            </w:r>
          </w:p>
        </w:tc>
        <w:tc>
          <w:tcPr>
            <w:tcW w:w="1134" w:type="dxa"/>
            <w:tcBorders>
              <w:top w:val="nil"/>
              <w:left w:val="nil"/>
              <w:bottom w:val="single" w:sz="8" w:space="0" w:color="auto"/>
              <w:right w:val="single" w:sz="8" w:space="0" w:color="auto"/>
            </w:tcBorders>
            <w:shd w:val="clear" w:color="auto" w:fill="auto"/>
            <w:vAlign w:val="center"/>
            <w:hideMark/>
          </w:tcPr>
          <w:p w14:paraId="057DEE6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2,375%</w:t>
            </w:r>
          </w:p>
        </w:tc>
        <w:tc>
          <w:tcPr>
            <w:tcW w:w="1134" w:type="dxa"/>
            <w:tcBorders>
              <w:top w:val="nil"/>
              <w:left w:val="nil"/>
              <w:bottom w:val="single" w:sz="8" w:space="0" w:color="auto"/>
              <w:right w:val="single" w:sz="8" w:space="0" w:color="auto"/>
            </w:tcBorders>
            <w:shd w:val="clear" w:color="auto" w:fill="auto"/>
            <w:vAlign w:val="center"/>
            <w:hideMark/>
          </w:tcPr>
          <w:p w14:paraId="4B2F100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2,024%</w:t>
            </w:r>
          </w:p>
        </w:tc>
        <w:tc>
          <w:tcPr>
            <w:tcW w:w="1149" w:type="dxa"/>
            <w:tcBorders>
              <w:top w:val="nil"/>
              <w:left w:val="nil"/>
              <w:bottom w:val="single" w:sz="8" w:space="0" w:color="auto"/>
              <w:right w:val="single" w:sz="8" w:space="0" w:color="auto"/>
            </w:tcBorders>
            <w:shd w:val="clear" w:color="auto" w:fill="auto"/>
            <w:vAlign w:val="center"/>
            <w:hideMark/>
          </w:tcPr>
          <w:p w14:paraId="6785A72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2,788%</w:t>
            </w:r>
          </w:p>
        </w:tc>
        <w:tc>
          <w:tcPr>
            <w:tcW w:w="1295" w:type="dxa"/>
            <w:tcBorders>
              <w:top w:val="nil"/>
              <w:left w:val="nil"/>
              <w:bottom w:val="single" w:sz="8" w:space="0" w:color="auto"/>
              <w:right w:val="single" w:sz="8" w:space="0" w:color="auto"/>
            </w:tcBorders>
            <w:shd w:val="clear" w:color="000000" w:fill="F8CBAD"/>
            <w:vAlign w:val="center"/>
            <w:hideMark/>
          </w:tcPr>
          <w:p w14:paraId="0D69F37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383" w:type="dxa"/>
            <w:tcBorders>
              <w:top w:val="nil"/>
              <w:left w:val="nil"/>
              <w:bottom w:val="single" w:sz="8" w:space="0" w:color="auto"/>
              <w:right w:val="single" w:sz="8" w:space="0" w:color="auto"/>
            </w:tcBorders>
            <w:shd w:val="clear" w:color="000000" w:fill="F8CBAD"/>
            <w:vAlign w:val="center"/>
            <w:hideMark/>
          </w:tcPr>
          <w:p w14:paraId="34ACBD9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569" w:type="dxa"/>
            <w:tcBorders>
              <w:top w:val="nil"/>
              <w:left w:val="nil"/>
              <w:bottom w:val="single" w:sz="8" w:space="0" w:color="auto"/>
              <w:right w:val="single" w:sz="8" w:space="0" w:color="auto"/>
            </w:tcBorders>
            <w:shd w:val="clear" w:color="000000" w:fill="F8CBAD"/>
            <w:vAlign w:val="center"/>
            <w:hideMark/>
          </w:tcPr>
          <w:p w14:paraId="61F33D7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2,4100%</w:t>
            </w:r>
          </w:p>
        </w:tc>
        <w:tc>
          <w:tcPr>
            <w:tcW w:w="1134" w:type="dxa"/>
            <w:tcBorders>
              <w:top w:val="nil"/>
              <w:left w:val="nil"/>
              <w:bottom w:val="single" w:sz="8" w:space="0" w:color="auto"/>
              <w:right w:val="single" w:sz="8" w:space="0" w:color="auto"/>
            </w:tcBorders>
            <w:shd w:val="clear" w:color="000000" w:fill="F8CBAD"/>
            <w:vAlign w:val="center"/>
            <w:hideMark/>
          </w:tcPr>
          <w:p w14:paraId="4B8B2EF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ruBBB-</w:t>
            </w:r>
          </w:p>
        </w:tc>
      </w:tr>
      <w:tr w:rsidR="009B0D1A" w:rsidRPr="009B0D1A" w14:paraId="1C0EAB10" w14:textId="77777777" w:rsidTr="004A4651">
        <w:trPr>
          <w:trHeight w:val="289"/>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23A748A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16</w:t>
            </w:r>
          </w:p>
        </w:tc>
        <w:tc>
          <w:tcPr>
            <w:tcW w:w="1134" w:type="dxa"/>
            <w:tcBorders>
              <w:top w:val="nil"/>
              <w:left w:val="nil"/>
              <w:bottom w:val="single" w:sz="8" w:space="0" w:color="auto"/>
              <w:right w:val="single" w:sz="8" w:space="0" w:color="auto"/>
            </w:tcBorders>
            <w:shd w:val="clear" w:color="auto" w:fill="auto"/>
            <w:vAlign w:val="center"/>
            <w:hideMark/>
          </w:tcPr>
          <w:p w14:paraId="639C23C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3,271%</w:t>
            </w:r>
          </w:p>
        </w:tc>
        <w:tc>
          <w:tcPr>
            <w:tcW w:w="1134" w:type="dxa"/>
            <w:tcBorders>
              <w:top w:val="nil"/>
              <w:left w:val="nil"/>
              <w:bottom w:val="single" w:sz="8" w:space="0" w:color="auto"/>
              <w:right w:val="single" w:sz="8" w:space="0" w:color="auto"/>
            </w:tcBorders>
            <w:shd w:val="clear" w:color="auto" w:fill="auto"/>
            <w:vAlign w:val="center"/>
            <w:hideMark/>
          </w:tcPr>
          <w:p w14:paraId="7816ABEA"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2,788%</w:t>
            </w:r>
          </w:p>
        </w:tc>
        <w:tc>
          <w:tcPr>
            <w:tcW w:w="1149" w:type="dxa"/>
            <w:tcBorders>
              <w:top w:val="nil"/>
              <w:left w:val="nil"/>
              <w:bottom w:val="single" w:sz="8" w:space="0" w:color="auto"/>
              <w:right w:val="single" w:sz="8" w:space="0" w:color="auto"/>
            </w:tcBorders>
            <w:shd w:val="clear" w:color="auto" w:fill="auto"/>
            <w:vAlign w:val="center"/>
            <w:hideMark/>
          </w:tcPr>
          <w:p w14:paraId="18CE298B"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3,839%</w:t>
            </w:r>
          </w:p>
        </w:tc>
        <w:tc>
          <w:tcPr>
            <w:tcW w:w="1295" w:type="dxa"/>
            <w:tcBorders>
              <w:top w:val="nil"/>
              <w:left w:val="nil"/>
              <w:bottom w:val="single" w:sz="8" w:space="0" w:color="auto"/>
              <w:right w:val="single" w:sz="8" w:space="0" w:color="auto"/>
            </w:tcBorders>
            <w:shd w:val="clear" w:color="000000" w:fill="F8CBAD"/>
            <w:vAlign w:val="center"/>
            <w:hideMark/>
          </w:tcPr>
          <w:p w14:paraId="381C84F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2,7893%</w:t>
            </w:r>
          </w:p>
        </w:tc>
        <w:tc>
          <w:tcPr>
            <w:tcW w:w="1383" w:type="dxa"/>
            <w:tcBorders>
              <w:top w:val="nil"/>
              <w:left w:val="nil"/>
              <w:bottom w:val="single" w:sz="8" w:space="0" w:color="auto"/>
              <w:right w:val="single" w:sz="8" w:space="0" w:color="auto"/>
            </w:tcBorders>
            <w:shd w:val="clear" w:color="000000" w:fill="F8CBAD"/>
            <w:vAlign w:val="center"/>
            <w:hideMark/>
          </w:tcPr>
          <w:p w14:paraId="392534B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BBB(RU)</w:t>
            </w:r>
          </w:p>
        </w:tc>
        <w:tc>
          <w:tcPr>
            <w:tcW w:w="1569" w:type="dxa"/>
            <w:tcBorders>
              <w:top w:val="nil"/>
              <w:left w:val="nil"/>
              <w:bottom w:val="single" w:sz="8" w:space="0" w:color="auto"/>
              <w:right w:val="single" w:sz="8" w:space="0" w:color="auto"/>
            </w:tcBorders>
            <w:shd w:val="clear" w:color="000000" w:fill="F8CBAD"/>
            <w:vAlign w:val="center"/>
            <w:hideMark/>
          </w:tcPr>
          <w:p w14:paraId="63654E6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3,1880%</w:t>
            </w:r>
          </w:p>
        </w:tc>
        <w:tc>
          <w:tcPr>
            <w:tcW w:w="1134" w:type="dxa"/>
            <w:tcBorders>
              <w:top w:val="nil"/>
              <w:left w:val="nil"/>
              <w:bottom w:val="single" w:sz="8" w:space="0" w:color="auto"/>
              <w:right w:val="single" w:sz="8" w:space="0" w:color="auto"/>
            </w:tcBorders>
            <w:shd w:val="clear" w:color="000000" w:fill="F8CBAD"/>
            <w:vAlign w:val="center"/>
            <w:hideMark/>
          </w:tcPr>
          <w:p w14:paraId="407D2559"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ruBB+</w:t>
            </w:r>
          </w:p>
        </w:tc>
      </w:tr>
      <w:tr w:rsidR="009B0D1A" w:rsidRPr="009B0D1A" w14:paraId="23435612"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79C55595"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17</w:t>
            </w:r>
          </w:p>
        </w:tc>
        <w:tc>
          <w:tcPr>
            <w:tcW w:w="1134" w:type="dxa"/>
            <w:tcBorders>
              <w:top w:val="nil"/>
              <w:left w:val="nil"/>
              <w:bottom w:val="single" w:sz="8" w:space="0" w:color="auto"/>
              <w:right w:val="single" w:sz="8" w:space="0" w:color="auto"/>
            </w:tcBorders>
            <w:shd w:val="clear" w:color="auto" w:fill="auto"/>
            <w:vAlign w:val="center"/>
            <w:hideMark/>
          </w:tcPr>
          <w:p w14:paraId="22712DF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4,505%</w:t>
            </w:r>
          </w:p>
        </w:tc>
        <w:tc>
          <w:tcPr>
            <w:tcW w:w="1134" w:type="dxa"/>
            <w:tcBorders>
              <w:top w:val="nil"/>
              <w:left w:val="nil"/>
              <w:bottom w:val="single" w:sz="8" w:space="0" w:color="auto"/>
              <w:right w:val="single" w:sz="8" w:space="0" w:color="auto"/>
            </w:tcBorders>
            <w:shd w:val="clear" w:color="auto" w:fill="auto"/>
            <w:vAlign w:val="center"/>
            <w:hideMark/>
          </w:tcPr>
          <w:p w14:paraId="6AFE1C4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3,839%</w:t>
            </w:r>
          </w:p>
        </w:tc>
        <w:tc>
          <w:tcPr>
            <w:tcW w:w="1149" w:type="dxa"/>
            <w:tcBorders>
              <w:top w:val="nil"/>
              <w:left w:val="nil"/>
              <w:bottom w:val="single" w:sz="8" w:space="0" w:color="auto"/>
              <w:right w:val="single" w:sz="8" w:space="0" w:color="auto"/>
            </w:tcBorders>
            <w:shd w:val="clear" w:color="auto" w:fill="auto"/>
            <w:vAlign w:val="center"/>
            <w:hideMark/>
          </w:tcPr>
          <w:p w14:paraId="3190843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5,287%</w:t>
            </w:r>
          </w:p>
        </w:tc>
        <w:tc>
          <w:tcPr>
            <w:tcW w:w="1295" w:type="dxa"/>
            <w:tcBorders>
              <w:top w:val="nil"/>
              <w:left w:val="nil"/>
              <w:bottom w:val="single" w:sz="8" w:space="0" w:color="auto"/>
              <w:right w:val="single" w:sz="8" w:space="0" w:color="auto"/>
            </w:tcBorders>
            <w:shd w:val="clear" w:color="000000" w:fill="F8CBAD"/>
            <w:noWrap/>
            <w:vAlign w:val="center"/>
            <w:hideMark/>
          </w:tcPr>
          <w:p w14:paraId="102C6448"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3,8617%</w:t>
            </w:r>
          </w:p>
        </w:tc>
        <w:tc>
          <w:tcPr>
            <w:tcW w:w="1383" w:type="dxa"/>
            <w:tcBorders>
              <w:top w:val="nil"/>
              <w:left w:val="nil"/>
              <w:bottom w:val="single" w:sz="8" w:space="0" w:color="auto"/>
              <w:right w:val="single" w:sz="8" w:space="0" w:color="auto"/>
            </w:tcBorders>
            <w:shd w:val="clear" w:color="000000" w:fill="F8CBAD"/>
            <w:noWrap/>
            <w:vAlign w:val="center"/>
            <w:hideMark/>
          </w:tcPr>
          <w:p w14:paraId="120FEA2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BBB-(RU)</w:t>
            </w:r>
          </w:p>
        </w:tc>
        <w:tc>
          <w:tcPr>
            <w:tcW w:w="1569" w:type="dxa"/>
            <w:tcBorders>
              <w:top w:val="nil"/>
              <w:left w:val="nil"/>
              <w:bottom w:val="single" w:sz="8" w:space="0" w:color="auto"/>
              <w:right w:val="single" w:sz="8" w:space="0" w:color="auto"/>
            </w:tcBorders>
            <w:shd w:val="clear" w:color="000000" w:fill="F8CBAD"/>
            <w:noWrap/>
            <w:vAlign w:val="center"/>
            <w:hideMark/>
          </w:tcPr>
          <w:p w14:paraId="0795FB3D"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4,2070%</w:t>
            </w:r>
          </w:p>
        </w:tc>
        <w:tc>
          <w:tcPr>
            <w:tcW w:w="1134" w:type="dxa"/>
            <w:tcBorders>
              <w:top w:val="nil"/>
              <w:left w:val="nil"/>
              <w:bottom w:val="single" w:sz="8" w:space="0" w:color="auto"/>
              <w:right w:val="single" w:sz="8" w:space="0" w:color="auto"/>
            </w:tcBorders>
            <w:shd w:val="clear" w:color="000000" w:fill="F8CBAD"/>
            <w:noWrap/>
            <w:vAlign w:val="center"/>
            <w:hideMark/>
          </w:tcPr>
          <w:p w14:paraId="1FD4015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ruBB</w:t>
            </w:r>
          </w:p>
        </w:tc>
      </w:tr>
      <w:tr w:rsidR="009B0D1A" w:rsidRPr="009B0D1A" w14:paraId="37F81B60" w14:textId="77777777" w:rsidTr="004A4651">
        <w:trPr>
          <w:trHeight w:val="283"/>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6949BB9D"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18</w:t>
            </w:r>
          </w:p>
        </w:tc>
        <w:tc>
          <w:tcPr>
            <w:tcW w:w="1134" w:type="dxa"/>
            <w:tcBorders>
              <w:top w:val="nil"/>
              <w:left w:val="nil"/>
              <w:bottom w:val="single" w:sz="8" w:space="0" w:color="auto"/>
              <w:right w:val="single" w:sz="8" w:space="0" w:color="auto"/>
            </w:tcBorders>
            <w:shd w:val="clear" w:color="auto" w:fill="auto"/>
            <w:vAlign w:val="center"/>
            <w:hideMark/>
          </w:tcPr>
          <w:p w14:paraId="4CAF766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6,204%</w:t>
            </w:r>
          </w:p>
        </w:tc>
        <w:tc>
          <w:tcPr>
            <w:tcW w:w="1134" w:type="dxa"/>
            <w:tcBorders>
              <w:top w:val="nil"/>
              <w:left w:val="nil"/>
              <w:bottom w:val="single" w:sz="8" w:space="0" w:color="auto"/>
              <w:right w:val="single" w:sz="8" w:space="0" w:color="auto"/>
            </w:tcBorders>
            <w:shd w:val="clear" w:color="auto" w:fill="auto"/>
            <w:vAlign w:val="center"/>
            <w:hideMark/>
          </w:tcPr>
          <w:p w14:paraId="025D939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5,287%</w:t>
            </w:r>
          </w:p>
        </w:tc>
        <w:tc>
          <w:tcPr>
            <w:tcW w:w="1149" w:type="dxa"/>
            <w:tcBorders>
              <w:top w:val="nil"/>
              <w:left w:val="nil"/>
              <w:bottom w:val="single" w:sz="8" w:space="0" w:color="auto"/>
              <w:right w:val="single" w:sz="8" w:space="0" w:color="auto"/>
            </w:tcBorders>
            <w:shd w:val="clear" w:color="auto" w:fill="auto"/>
            <w:vAlign w:val="center"/>
            <w:hideMark/>
          </w:tcPr>
          <w:p w14:paraId="5AF33F8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7,280%</w:t>
            </w:r>
          </w:p>
        </w:tc>
        <w:tc>
          <w:tcPr>
            <w:tcW w:w="1295" w:type="dxa"/>
            <w:tcBorders>
              <w:top w:val="nil"/>
              <w:left w:val="nil"/>
              <w:bottom w:val="single" w:sz="8" w:space="0" w:color="auto"/>
              <w:right w:val="single" w:sz="8" w:space="0" w:color="auto"/>
            </w:tcBorders>
            <w:shd w:val="clear" w:color="000000" w:fill="F8CBAD"/>
            <w:vAlign w:val="center"/>
            <w:hideMark/>
          </w:tcPr>
          <w:p w14:paraId="40D9D33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5,3252%</w:t>
            </w:r>
          </w:p>
        </w:tc>
        <w:tc>
          <w:tcPr>
            <w:tcW w:w="1383" w:type="dxa"/>
            <w:tcBorders>
              <w:top w:val="nil"/>
              <w:left w:val="nil"/>
              <w:bottom w:val="single" w:sz="8" w:space="0" w:color="auto"/>
              <w:right w:val="single" w:sz="8" w:space="0" w:color="auto"/>
            </w:tcBorders>
            <w:shd w:val="clear" w:color="000000" w:fill="F8CBAD"/>
            <w:vAlign w:val="center"/>
            <w:hideMark/>
          </w:tcPr>
          <w:p w14:paraId="7F88273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BB+(RU)</w:t>
            </w:r>
          </w:p>
        </w:tc>
        <w:tc>
          <w:tcPr>
            <w:tcW w:w="1569" w:type="dxa"/>
            <w:tcBorders>
              <w:top w:val="nil"/>
              <w:left w:val="nil"/>
              <w:bottom w:val="single" w:sz="8" w:space="0" w:color="auto"/>
              <w:right w:val="single" w:sz="8" w:space="0" w:color="auto"/>
            </w:tcBorders>
            <w:shd w:val="clear" w:color="000000" w:fill="F8CBAD"/>
            <w:vAlign w:val="center"/>
            <w:hideMark/>
          </w:tcPr>
          <w:p w14:paraId="25563597"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5,5340%</w:t>
            </w:r>
          </w:p>
        </w:tc>
        <w:tc>
          <w:tcPr>
            <w:tcW w:w="1134" w:type="dxa"/>
            <w:tcBorders>
              <w:top w:val="nil"/>
              <w:left w:val="nil"/>
              <w:bottom w:val="single" w:sz="8" w:space="0" w:color="auto"/>
              <w:right w:val="single" w:sz="8" w:space="0" w:color="auto"/>
            </w:tcBorders>
            <w:shd w:val="clear" w:color="000000" w:fill="F8CBAD"/>
            <w:vAlign w:val="center"/>
            <w:hideMark/>
          </w:tcPr>
          <w:p w14:paraId="7752A10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ruBB-</w:t>
            </w:r>
          </w:p>
        </w:tc>
      </w:tr>
      <w:tr w:rsidR="009B0D1A" w:rsidRPr="009B0D1A" w14:paraId="32BE4241"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443F14B5"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18</w:t>
            </w:r>
          </w:p>
        </w:tc>
        <w:tc>
          <w:tcPr>
            <w:tcW w:w="1134" w:type="dxa"/>
            <w:tcBorders>
              <w:top w:val="nil"/>
              <w:left w:val="nil"/>
              <w:bottom w:val="single" w:sz="8" w:space="0" w:color="auto"/>
              <w:right w:val="single" w:sz="8" w:space="0" w:color="auto"/>
            </w:tcBorders>
            <w:shd w:val="clear" w:color="auto" w:fill="auto"/>
            <w:vAlign w:val="center"/>
            <w:hideMark/>
          </w:tcPr>
          <w:p w14:paraId="430A2DA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6,204%</w:t>
            </w:r>
          </w:p>
        </w:tc>
        <w:tc>
          <w:tcPr>
            <w:tcW w:w="1134" w:type="dxa"/>
            <w:tcBorders>
              <w:top w:val="nil"/>
              <w:left w:val="nil"/>
              <w:bottom w:val="single" w:sz="8" w:space="0" w:color="auto"/>
              <w:right w:val="single" w:sz="8" w:space="0" w:color="auto"/>
            </w:tcBorders>
            <w:shd w:val="clear" w:color="auto" w:fill="auto"/>
            <w:vAlign w:val="center"/>
            <w:hideMark/>
          </w:tcPr>
          <w:p w14:paraId="78857D6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5,287%</w:t>
            </w:r>
          </w:p>
        </w:tc>
        <w:tc>
          <w:tcPr>
            <w:tcW w:w="1149" w:type="dxa"/>
            <w:tcBorders>
              <w:top w:val="nil"/>
              <w:left w:val="nil"/>
              <w:bottom w:val="single" w:sz="8" w:space="0" w:color="auto"/>
              <w:right w:val="single" w:sz="8" w:space="0" w:color="auto"/>
            </w:tcBorders>
            <w:shd w:val="clear" w:color="auto" w:fill="auto"/>
            <w:vAlign w:val="center"/>
            <w:hideMark/>
          </w:tcPr>
          <w:p w14:paraId="342A068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7,280%</w:t>
            </w:r>
          </w:p>
        </w:tc>
        <w:tc>
          <w:tcPr>
            <w:tcW w:w="1295" w:type="dxa"/>
            <w:tcBorders>
              <w:top w:val="nil"/>
              <w:left w:val="nil"/>
              <w:bottom w:val="single" w:sz="8" w:space="0" w:color="auto"/>
              <w:right w:val="single" w:sz="8" w:space="0" w:color="auto"/>
            </w:tcBorders>
            <w:shd w:val="clear" w:color="000000" w:fill="F8CBAD"/>
            <w:vAlign w:val="center"/>
            <w:hideMark/>
          </w:tcPr>
          <w:p w14:paraId="4B48746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383" w:type="dxa"/>
            <w:tcBorders>
              <w:top w:val="nil"/>
              <w:left w:val="nil"/>
              <w:bottom w:val="single" w:sz="8" w:space="0" w:color="auto"/>
              <w:right w:val="single" w:sz="8" w:space="0" w:color="auto"/>
            </w:tcBorders>
            <w:shd w:val="clear" w:color="000000" w:fill="F8CBAD"/>
            <w:vAlign w:val="center"/>
            <w:hideMark/>
          </w:tcPr>
          <w:p w14:paraId="35A58E3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569" w:type="dxa"/>
            <w:tcBorders>
              <w:top w:val="nil"/>
              <w:left w:val="nil"/>
              <w:bottom w:val="single" w:sz="8" w:space="0" w:color="auto"/>
              <w:right w:val="single" w:sz="8" w:space="0" w:color="auto"/>
            </w:tcBorders>
            <w:shd w:val="clear" w:color="000000" w:fill="F8CBAD"/>
            <w:vAlign w:val="center"/>
            <w:hideMark/>
          </w:tcPr>
          <w:p w14:paraId="2B4CEFA7"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7,2470%</w:t>
            </w:r>
          </w:p>
        </w:tc>
        <w:tc>
          <w:tcPr>
            <w:tcW w:w="1134" w:type="dxa"/>
            <w:tcBorders>
              <w:top w:val="nil"/>
              <w:left w:val="nil"/>
              <w:bottom w:val="single" w:sz="8" w:space="0" w:color="auto"/>
              <w:right w:val="single" w:sz="8" w:space="0" w:color="auto"/>
            </w:tcBorders>
            <w:shd w:val="clear" w:color="000000" w:fill="F8CBAD"/>
            <w:vAlign w:val="center"/>
            <w:hideMark/>
          </w:tcPr>
          <w:p w14:paraId="4192AB3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ruB+</w:t>
            </w:r>
          </w:p>
        </w:tc>
      </w:tr>
      <w:tr w:rsidR="009B0D1A" w:rsidRPr="009B0D1A" w14:paraId="0CB859E2"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48008E15"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19</w:t>
            </w:r>
          </w:p>
        </w:tc>
        <w:tc>
          <w:tcPr>
            <w:tcW w:w="1134" w:type="dxa"/>
            <w:tcBorders>
              <w:top w:val="nil"/>
              <w:left w:val="nil"/>
              <w:bottom w:val="single" w:sz="8" w:space="0" w:color="auto"/>
              <w:right w:val="single" w:sz="8" w:space="0" w:color="auto"/>
            </w:tcBorders>
            <w:shd w:val="clear" w:color="auto" w:fill="auto"/>
            <w:vAlign w:val="center"/>
            <w:hideMark/>
          </w:tcPr>
          <w:p w14:paraId="585786A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8,543%</w:t>
            </w:r>
          </w:p>
        </w:tc>
        <w:tc>
          <w:tcPr>
            <w:tcW w:w="1134" w:type="dxa"/>
            <w:tcBorders>
              <w:top w:val="nil"/>
              <w:left w:val="nil"/>
              <w:bottom w:val="single" w:sz="8" w:space="0" w:color="auto"/>
              <w:right w:val="single" w:sz="8" w:space="0" w:color="auto"/>
            </w:tcBorders>
            <w:shd w:val="clear" w:color="auto" w:fill="auto"/>
            <w:vAlign w:val="center"/>
            <w:hideMark/>
          </w:tcPr>
          <w:p w14:paraId="30D4C7E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7,280%</w:t>
            </w:r>
          </w:p>
        </w:tc>
        <w:tc>
          <w:tcPr>
            <w:tcW w:w="1149" w:type="dxa"/>
            <w:tcBorders>
              <w:top w:val="nil"/>
              <w:left w:val="nil"/>
              <w:bottom w:val="single" w:sz="8" w:space="0" w:color="auto"/>
              <w:right w:val="single" w:sz="8" w:space="0" w:color="auto"/>
            </w:tcBorders>
            <w:shd w:val="clear" w:color="auto" w:fill="auto"/>
            <w:vAlign w:val="center"/>
            <w:hideMark/>
          </w:tcPr>
          <w:p w14:paraId="6E0499BD"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10,026%</w:t>
            </w:r>
          </w:p>
        </w:tc>
        <w:tc>
          <w:tcPr>
            <w:tcW w:w="1295" w:type="dxa"/>
            <w:tcBorders>
              <w:top w:val="nil"/>
              <w:left w:val="nil"/>
              <w:bottom w:val="single" w:sz="8" w:space="0" w:color="auto"/>
              <w:right w:val="single" w:sz="8" w:space="0" w:color="auto"/>
            </w:tcBorders>
            <w:shd w:val="clear" w:color="000000" w:fill="F8CBAD"/>
            <w:vAlign w:val="center"/>
            <w:hideMark/>
          </w:tcPr>
          <w:p w14:paraId="418ADEC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7,3142%</w:t>
            </w:r>
          </w:p>
        </w:tc>
        <w:tc>
          <w:tcPr>
            <w:tcW w:w="1383" w:type="dxa"/>
            <w:tcBorders>
              <w:top w:val="nil"/>
              <w:left w:val="nil"/>
              <w:bottom w:val="single" w:sz="8" w:space="0" w:color="auto"/>
              <w:right w:val="single" w:sz="8" w:space="0" w:color="auto"/>
            </w:tcBorders>
            <w:shd w:val="clear" w:color="000000" w:fill="F8CBAD"/>
            <w:vAlign w:val="center"/>
            <w:hideMark/>
          </w:tcPr>
          <w:p w14:paraId="07920AC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BB(RU)</w:t>
            </w:r>
          </w:p>
        </w:tc>
        <w:tc>
          <w:tcPr>
            <w:tcW w:w="1569" w:type="dxa"/>
            <w:tcBorders>
              <w:top w:val="nil"/>
              <w:left w:val="nil"/>
              <w:bottom w:val="single" w:sz="8" w:space="0" w:color="auto"/>
              <w:right w:val="single" w:sz="8" w:space="0" w:color="auto"/>
            </w:tcBorders>
            <w:shd w:val="clear" w:color="000000" w:fill="F8CBAD"/>
            <w:vAlign w:val="center"/>
            <w:hideMark/>
          </w:tcPr>
          <w:p w14:paraId="08B3755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9,3470%</w:t>
            </w:r>
          </w:p>
        </w:tc>
        <w:tc>
          <w:tcPr>
            <w:tcW w:w="1134" w:type="dxa"/>
            <w:tcBorders>
              <w:top w:val="nil"/>
              <w:left w:val="nil"/>
              <w:bottom w:val="single" w:sz="8" w:space="0" w:color="auto"/>
              <w:right w:val="single" w:sz="8" w:space="0" w:color="auto"/>
            </w:tcBorders>
            <w:shd w:val="clear" w:color="000000" w:fill="F8CBAD"/>
            <w:vAlign w:val="center"/>
            <w:hideMark/>
          </w:tcPr>
          <w:p w14:paraId="67AA5629"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ruB</w:t>
            </w:r>
          </w:p>
        </w:tc>
      </w:tr>
      <w:tr w:rsidR="009B0D1A" w:rsidRPr="009B0D1A" w14:paraId="26C50510"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175CF7AA"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19</w:t>
            </w:r>
          </w:p>
        </w:tc>
        <w:tc>
          <w:tcPr>
            <w:tcW w:w="1134" w:type="dxa"/>
            <w:tcBorders>
              <w:top w:val="nil"/>
              <w:left w:val="nil"/>
              <w:bottom w:val="single" w:sz="8" w:space="0" w:color="auto"/>
              <w:right w:val="single" w:sz="8" w:space="0" w:color="auto"/>
            </w:tcBorders>
            <w:shd w:val="clear" w:color="auto" w:fill="auto"/>
            <w:vAlign w:val="center"/>
            <w:hideMark/>
          </w:tcPr>
          <w:p w14:paraId="6495EFF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8,543%</w:t>
            </w:r>
          </w:p>
        </w:tc>
        <w:tc>
          <w:tcPr>
            <w:tcW w:w="1134" w:type="dxa"/>
            <w:tcBorders>
              <w:top w:val="nil"/>
              <w:left w:val="nil"/>
              <w:bottom w:val="single" w:sz="8" w:space="0" w:color="auto"/>
              <w:right w:val="single" w:sz="8" w:space="0" w:color="auto"/>
            </w:tcBorders>
            <w:shd w:val="clear" w:color="auto" w:fill="auto"/>
            <w:vAlign w:val="center"/>
            <w:hideMark/>
          </w:tcPr>
          <w:p w14:paraId="67232A25"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7,280%</w:t>
            </w:r>
          </w:p>
        </w:tc>
        <w:tc>
          <w:tcPr>
            <w:tcW w:w="1149" w:type="dxa"/>
            <w:tcBorders>
              <w:top w:val="nil"/>
              <w:left w:val="nil"/>
              <w:bottom w:val="single" w:sz="8" w:space="0" w:color="auto"/>
              <w:right w:val="single" w:sz="8" w:space="0" w:color="auto"/>
            </w:tcBorders>
            <w:shd w:val="clear" w:color="auto" w:fill="auto"/>
            <w:vAlign w:val="center"/>
            <w:hideMark/>
          </w:tcPr>
          <w:p w14:paraId="4B14CAB9"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10,026%</w:t>
            </w:r>
          </w:p>
        </w:tc>
        <w:tc>
          <w:tcPr>
            <w:tcW w:w="1295" w:type="dxa"/>
            <w:tcBorders>
              <w:top w:val="nil"/>
              <w:left w:val="nil"/>
              <w:bottom w:val="single" w:sz="8" w:space="0" w:color="auto"/>
              <w:right w:val="single" w:sz="8" w:space="0" w:color="auto"/>
            </w:tcBorders>
            <w:shd w:val="clear" w:color="000000" w:fill="F8CBAD"/>
            <w:noWrap/>
            <w:vAlign w:val="center"/>
            <w:hideMark/>
          </w:tcPr>
          <w:p w14:paraId="77B1E9A7"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10,0062%</w:t>
            </w:r>
          </w:p>
        </w:tc>
        <w:tc>
          <w:tcPr>
            <w:tcW w:w="1383" w:type="dxa"/>
            <w:tcBorders>
              <w:top w:val="nil"/>
              <w:left w:val="nil"/>
              <w:bottom w:val="single" w:sz="8" w:space="0" w:color="auto"/>
              <w:right w:val="single" w:sz="8" w:space="0" w:color="auto"/>
            </w:tcBorders>
            <w:shd w:val="clear" w:color="000000" w:fill="F8CBAD"/>
            <w:noWrap/>
            <w:vAlign w:val="center"/>
            <w:hideMark/>
          </w:tcPr>
          <w:p w14:paraId="7F5DB2A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BB-(RU)</w:t>
            </w:r>
          </w:p>
        </w:tc>
        <w:tc>
          <w:tcPr>
            <w:tcW w:w="1569" w:type="dxa"/>
            <w:tcBorders>
              <w:top w:val="nil"/>
              <w:left w:val="nil"/>
              <w:bottom w:val="single" w:sz="8" w:space="0" w:color="auto"/>
              <w:right w:val="single" w:sz="8" w:space="0" w:color="auto"/>
            </w:tcBorders>
            <w:shd w:val="clear" w:color="000000" w:fill="F8CBAD"/>
            <w:noWrap/>
            <w:vAlign w:val="center"/>
            <w:hideMark/>
          </w:tcPr>
          <w:p w14:paraId="489CF01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134" w:type="dxa"/>
            <w:tcBorders>
              <w:top w:val="nil"/>
              <w:left w:val="nil"/>
              <w:bottom w:val="single" w:sz="8" w:space="0" w:color="auto"/>
              <w:right w:val="single" w:sz="8" w:space="0" w:color="auto"/>
            </w:tcBorders>
            <w:shd w:val="clear" w:color="000000" w:fill="F8CBAD"/>
            <w:noWrap/>
            <w:vAlign w:val="center"/>
            <w:hideMark/>
          </w:tcPr>
          <w:p w14:paraId="47B285D5"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r>
      <w:tr w:rsidR="009B0D1A" w:rsidRPr="009B0D1A" w14:paraId="24558527"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6F5FF1A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20</w:t>
            </w:r>
          </w:p>
        </w:tc>
        <w:tc>
          <w:tcPr>
            <w:tcW w:w="1134" w:type="dxa"/>
            <w:tcBorders>
              <w:top w:val="nil"/>
              <w:left w:val="nil"/>
              <w:bottom w:val="single" w:sz="8" w:space="0" w:color="auto"/>
              <w:right w:val="single" w:sz="8" w:space="0" w:color="auto"/>
            </w:tcBorders>
            <w:shd w:val="clear" w:color="auto" w:fill="auto"/>
            <w:vAlign w:val="center"/>
            <w:hideMark/>
          </w:tcPr>
          <w:p w14:paraId="4EC59DE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11,765%</w:t>
            </w:r>
          </w:p>
        </w:tc>
        <w:tc>
          <w:tcPr>
            <w:tcW w:w="1134" w:type="dxa"/>
            <w:tcBorders>
              <w:top w:val="nil"/>
              <w:left w:val="nil"/>
              <w:bottom w:val="single" w:sz="8" w:space="0" w:color="auto"/>
              <w:right w:val="single" w:sz="8" w:space="0" w:color="auto"/>
            </w:tcBorders>
            <w:shd w:val="clear" w:color="auto" w:fill="auto"/>
            <w:vAlign w:val="center"/>
            <w:hideMark/>
          </w:tcPr>
          <w:p w14:paraId="0E46AC4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10,026%</w:t>
            </w:r>
          </w:p>
        </w:tc>
        <w:tc>
          <w:tcPr>
            <w:tcW w:w="1149" w:type="dxa"/>
            <w:tcBorders>
              <w:top w:val="nil"/>
              <w:left w:val="nil"/>
              <w:bottom w:val="single" w:sz="8" w:space="0" w:color="auto"/>
              <w:right w:val="single" w:sz="8" w:space="0" w:color="auto"/>
            </w:tcBorders>
            <w:shd w:val="clear" w:color="auto" w:fill="auto"/>
            <w:vAlign w:val="center"/>
            <w:hideMark/>
          </w:tcPr>
          <w:p w14:paraId="484B52EB"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13,807%</w:t>
            </w:r>
          </w:p>
        </w:tc>
        <w:tc>
          <w:tcPr>
            <w:tcW w:w="1295" w:type="dxa"/>
            <w:tcBorders>
              <w:top w:val="nil"/>
              <w:left w:val="nil"/>
              <w:bottom w:val="single" w:sz="8" w:space="0" w:color="auto"/>
              <w:right w:val="single" w:sz="8" w:space="0" w:color="auto"/>
            </w:tcBorders>
            <w:shd w:val="clear" w:color="000000" w:fill="F8CBAD"/>
            <w:noWrap/>
            <w:vAlign w:val="center"/>
            <w:hideMark/>
          </w:tcPr>
          <w:p w14:paraId="0CB8CD47"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13,6347%</w:t>
            </w:r>
          </w:p>
        </w:tc>
        <w:tc>
          <w:tcPr>
            <w:tcW w:w="1383" w:type="dxa"/>
            <w:tcBorders>
              <w:top w:val="nil"/>
              <w:left w:val="nil"/>
              <w:bottom w:val="single" w:sz="8" w:space="0" w:color="auto"/>
              <w:right w:val="single" w:sz="8" w:space="0" w:color="auto"/>
            </w:tcBorders>
            <w:shd w:val="clear" w:color="000000" w:fill="F8CBAD"/>
            <w:noWrap/>
            <w:vAlign w:val="center"/>
            <w:hideMark/>
          </w:tcPr>
          <w:p w14:paraId="28A7D058"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B+(RU)</w:t>
            </w:r>
          </w:p>
        </w:tc>
        <w:tc>
          <w:tcPr>
            <w:tcW w:w="1569" w:type="dxa"/>
            <w:tcBorders>
              <w:top w:val="nil"/>
              <w:left w:val="nil"/>
              <w:bottom w:val="single" w:sz="8" w:space="0" w:color="auto"/>
              <w:right w:val="single" w:sz="8" w:space="0" w:color="auto"/>
            </w:tcBorders>
            <w:shd w:val="clear" w:color="000000" w:fill="F8CBAD"/>
            <w:noWrap/>
            <w:vAlign w:val="center"/>
            <w:hideMark/>
          </w:tcPr>
          <w:p w14:paraId="48F0989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12,2020%</w:t>
            </w:r>
          </w:p>
        </w:tc>
        <w:tc>
          <w:tcPr>
            <w:tcW w:w="1134" w:type="dxa"/>
            <w:tcBorders>
              <w:top w:val="nil"/>
              <w:left w:val="nil"/>
              <w:bottom w:val="single" w:sz="8" w:space="0" w:color="auto"/>
              <w:right w:val="single" w:sz="8" w:space="0" w:color="auto"/>
            </w:tcBorders>
            <w:shd w:val="clear" w:color="000000" w:fill="F8CBAD"/>
            <w:noWrap/>
            <w:vAlign w:val="center"/>
            <w:hideMark/>
          </w:tcPr>
          <w:p w14:paraId="511B6DF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ruB-</w:t>
            </w:r>
          </w:p>
        </w:tc>
      </w:tr>
      <w:tr w:rsidR="009B0D1A" w:rsidRPr="009B0D1A" w14:paraId="7884769F"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7FE1F165"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21</w:t>
            </w:r>
          </w:p>
        </w:tc>
        <w:tc>
          <w:tcPr>
            <w:tcW w:w="1134" w:type="dxa"/>
            <w:tcBorders>
              <w:top w:val="nil"/>
              <w:left w:val="nil"/>
              <w:bottom w:val="single" w:sz="8" w:space="0" w:color="auto"/>
              <w:right w:val="single" w:sz="8" w:space="0" w:color="auto"/>
            </w:tcBorders>
            <w:shd w:val="clear" w:color="auto" w:fill="auto"/>
            <w:vAlign w:val="center"/>
            <w:hideMark/>
          </w:tcPr>
          <w:p w14:paraId="19F6B3CB"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16,203%</w:t>
            </w:r>
          </w:p>
        </w:tc>
        <w:tc>
          <w:tcPr>
            <w:tcW w:w="1134" w:type="dxa"/>
            <w:tcBorders>
              <w:top w:val="nil"/>
              <w:left w:val="nil"/>
              <w:bottom w:val="single" w:sz="8" w:space="0" w:color="auto"/>
              <w:right w:val="single" w:sz="8" w:space="0" w:color="auto"/>
            </w:tcBorders>
            <w:shd w:val="clear" w:color="auto" w:fill="auto"/>
            <w:vAlign w:val="center"/>
            <w:hideMark/>
          </w:tcPr>
          <w:p w14:paraId="285C2F37"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13,807%</w:t>
            </w:r>
          </w:p>
        </w:tc>
        <w:tc>
          <w:tcPr>
            <w:tcW w:w="1149" w:type="dxa"/>
            <w:tcBorders>
              <w:top w:val="nil"/>
              <w:left w:val="nil"/>
              <w:bottom w:val="single" w:sz="8" w:space="0" w:color="auto"/>
              <w:right w:val="single" w:sz="8" w:space="0" w:color="auto"/>
            </w:tcBorders>
            <w:shd w:val="clear" w:color="auto" w:fill="auto"/>
            <w:vAlign w:val="center"/>
            <w:hideMark/>
          </w:tcPr>
          <w:p w14:paraId="738C1ADB"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19,014%</w:t>
            </w:r>
          </w:p>
        </w:tc>
        <w:tc>
          <w:tcPr>
            <w:tcW w:w="1295" w:type="dxa"/>
            <w:tcBorders>
              <w:top w:val="nil"/>
              <w:left w:val="nil"/>
              <w:bottom w:val="single" w:sz="8" w:space="0" w:color="auto"/>
              <w:right w:val="single" w:sz="8" w:space="0" w:color="auto"/>
            </w:tcBorders>
            <w:shd w:val="clear" w:color="000000" w:fill="F8CBAD"/>
            <w:vAlign w:val="center"/>
            <w:hideMark/>
          </w:tcPr>
          <w:p w14:paraId="60EF478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18,5053%</w:t>
            </w:r>
          </w:p>
        </w:tc>
        <w:tc>
          <w:tcPr>
            <w:tcW w:w="1383" w:type="dxa"/>
            <w:tcBorders>
              <w:top w:val="nil"/>
              <w:left w:val="nil"/>
              <w:bottom w:val="single" w:sz="8" w:space="0" w:color="auto"/>
              <w:right w:val="single" w:sz="8" w:space="0" w:color="auto"/>
            </w:tcBorders>
            <w:shd w:val="clear" w:color="000000" w:fill="F8CBAD"/>
            <w:vAlign w:val="center"/>
            <w:hideMark/>
          </w:tcPr>
          <w:p w14:paraId="56971B1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B(RU)</w:t>
            </w:r>
          </w:p>
        </w:tc>
        <w:tc>
          <w:tcPr>
            <w:tcW w:w="1569" w:type="dxa"/>
            <w:tcBorders>
              <w:top w:val="nil"/>
              <w:left w:val="nil"/>
              <w:bottom w:val="single" w:sz="8" w:space="0" w:color="auto"/>
              <w:right w:val="single" w:sz="8" w:space="0" w:color="auto"/>
            </w:tcBorders>
            <w:shd w:val="clear" w:color="000000" w:fill="F8CBAD"/>
            <w:vAlign w:val="center"/>
            <w:hideMark/>
          </w:tcPr>
          <w:p w14:paraId="7DF8466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134" w:type="dxa"/>
            <w:tcBorders>
              <w:top w:val="nil"/>
              <w:left w:val="nil"/>
              <w:bottom w:val="single" w:sz="8" w:space="0" w:color="auto"/>
              <w:right w:val="single" w:sz="8" w:space="0" w:color="auto"/>
            </w:tcBorders>
            <w:shd w:val="clear" w:color="000000" w:fill="F8CBAD"/>
            <w:vAlign w:val="center"/>
            <w:hideMark/>
          </w:tcPr>
          <w:p w14:paraId="38B0FA7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r>
      <w:tr w:rsidR="009B0D1A" w:rsidRPr="009B0D1A" w14:paraId="243219C1" w14:textId="77777777" w:rsidTr="004A4651">
        <w:trPr>
          <w:trHeight w:val="276"/>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0CC7AD19"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22</w:t>
            </w:r>
          </w:p>
        </w:tc>
        <w:tc>
          <w:tcPr>
            <w:tcW w:w="1134" w:type="dxa"/>
            <w:tcBorders>
              <w:top w:val="nil"/>
              <w:left w:val="nil"/>
              <w:bottom w:val="single" w:sz="8" w:space="0" w:color="auto"/>
              <w:right w:val="single" w:sz="8" w:space="0" w:color="auto"/>
            </w:tcBorders>
            <w:shd w:val="clear" w:color="auto" w:fill="auto"/>
            <w:vAlign w:val="center"/>
            <w:hideMark/>
          </w:tcPr>
          <w:p w14:paraId="63484AF5"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22,313%</w:t>
            </w:r>
          </w:p>
        </w:tc>
        <w:tc>
          <w:tcPr>
            <w:tcW w:w="1134" w:type="dxa"/>
            <w:tcBorders>
              <w:top w:val="nil"/>
              <w:left w:val="nil"/>
              <w:bottom w:val="single" w:sz="8" w:space="0" w:color="auto"/>
              <w:right w:val="single" w:sz="8" w:space="0" w:color="auto"/>
            </w:tcBorders>
            <w:shd w:val="clear" w:color="auto" w:fill="auto"/>
            <w:vAlign w:val="center"/>
            <w:hideMark/>
          </w:tcPr>
          <w:p w14:paraId="67707FA7"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19,014%</w:t>
            </w:r>
          </w:p>
        </w:tc>
        <w:tc>
          <w:tcPr>
            <w:tcW w:w="1149" w:type="dxa"/>
            <w:tcBorders>
              <w:top w:val="nil"/>
              <w:left w:val="nil"/>
              <w:bottom w:val="single" w:sz="8" w:space="0" w:color="auto"/>
              <w:right w:val="single" w:sz="8" w:space="0" w:color="auto"/>
            </w:tcBorders>
            <w:shd w:val="clear" w:color="auto" w:fill="auto"/>
            <w:vAlign w:val="center"/>
            <w:hideMark/>
          </w:tcPr>
          <w:p w14:paraId="61DE240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26,185%</w:t>
            </w:r>
          </w:p>
        </w:tc>
        <w:tc>
          <w:tcPr>
            <w:tcW w:w="1295" w:type="dxa"/>
            <w:tcBorders>
              <w:top w:val="nil"/>
              <w:left w:val="nil"/>
              <w:bottom w:val="single" w:sz="8" w:space="0" w:color="auto"/>
              <w:right w:val="single" w:sz="8" w:space="0" w:color="auto"/>
            </w:tcBorders>
            <w:shd w:val="clear" w:color="000000" w:fill="F8CBAD"/>
            <w:vAlign w:val="center"/>
            <w:hideMark/>
          </w:tcPr>
          <w:p w14:paraId="2218EBC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25,0160%</w:t>
            </w:r>
          </w:p>
        </w:tc>
        <w:tc>
          <w:tcPr>
            <w:tcW w:w="1383" w:type="dxa"/>
            <w:tcBorders>
              <w:top w:val="nil"/>
              <w:left w:val="nil"/>
              <w:bottom w:val="single" w:sz="8" w:space="0" w:color="auto"/>
              <w:right w:val="single" w:sz="8" w:space="0" w:color="auto"/>
            </w:tcBorders>
            <w:shd w:val="clear" w:color="000000" w:fill="F8CBAD"/>
            <w:vAlign w:val="center"/>
            <w:hideMark/>
          </w:tcPr>
          <w:p w14:paraId="3119CC7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B-(RU)</w:t>
            </w:r>
          </w:p>
        </w:tc>
        <w:tc>
          <w:tcPr>
            <w:tcW w:w="1569" w:type="dxa"/>
            <w:tcBorders>
              <w:top w:val="nil"/>
              <w:left w:val="nil"/>
              <w:bottom w:val="single" w:sz="8" w:space="0" w:color="auto"/>
              <w:right w:val="single" w:sz="8" w:space="0" w:color="auto"/>
            </w:tcBorders>
            <w:shd w:val="clear" w:color="000000" w:fill="F8CBAD"/>
            <w:vAlign w:val="center"/>
            <w:hideMark/>
          </w:tcPr>
          <w:p w14:paraId="45C6D52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19,8220%</w:t>
            </w:r>
          </w:p>
        </w:tc>
        <w:tc>
          <w:tcPr>
            <w:tcW w:w="1134" w:type="dxa"/>
            <w:tcBorders>
              <w:top w:val="nil"/>
              <w:left w:val="nil"/>
              <w:bottom w:val="single" w:sz="8" w:space="0" w:color="auto"/>
              <w:right w:val="single" w:sz="8" w:space="0" w:color="auto"/>
            </w:tcBorders>
            <w:shd w:val="clear" w:color="000000" w:fill="F8CBAD"/>
            <w:vAlign w:val="center"/>
            <w:hideMark/>
          </w:tcPr>
          <w:p w14:paraId="77EB97F9"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ruCCC</w:t>
            </w:r>
          </w:p>
        </w:tc>
      </w:tr>
      <w:tr w:rsidR="009B0D1A" w:rsidRPr="009B0D1A" w14:paraId="6A591892" w14:textId="77777777" w:rsidTr="004A4651">
        <w:trPr>
          <w:trHeight w:val="313"/>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3112C2FA"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23</w:t>
            </w:r>
          </w:p>
        </w:tc>
        <w:tc>
          <w:tcPr>
            <w:tcW w:w="1134" w:type="dxa"/>
            <w:tcBorders>
              <w:top w:val="nil"/>
              <w:left w:val="nil"/>
              <w:bottom w:val="single" w:sz="8" w:space="0" w:color="auto"/>
              <w:right w:val="single" w:sz="8" w:space="0" w:color="auto"/>
            </w:tcBorders>
            <w:shd w:val="clear" w:color="auto" w:fill="auto"/>
            <w:vAlign w:val="center"/>
            <w:hideMark/>
          </w:tcPr>
          <w:p w14:paraId="37CEBDB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30,728%</w:t>
            </w:r>
          </w:p>
        </w:tc>
        <w:tc>
          <w:tcPr>
            <w:tcW w:w="1134" w:type="dxa"/>
            <w:tcBorders>
              <w:top w:val="nil"/>
              <w:left w:val="nil"/>
              <w:bottom w:val="single" w:sz="8" w:space="0" w:color="auto"/>
              <w:right w:val="single" w:sz="8" w:space="0" w:color="auto"/>
            </w:tcBorders>
            <w:shd w:val="clear" w:color="auto" w:fill="auto"/>
            <w:vAlign w:val="center"/>
            <w:hideMark/>
          </w:tcPr>
          <w:p w14:paraId="11503D7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26,185%</w:t>
            </w:r>
          </w:p>
        </w:tc>
        <w:tc>
          <w:tcPr>
            <w:tcW w:w="1149" w:type="dxa"/>
            <w:tcBorders>
              <w:top w:val="nil"/>
              <w:left w:val="nil"/>
              <w:bottom w:val="single" w:sz="8" w:space="0" w:color="auto"/>
              <w:right w:val="single" w:sz="8" w:space="0" w:color="auto"/>
            </w:tcBorders>
            <w:shd w:val="clear" w:color="auto" w:fill="auto"/>
            <w:vAlign w:val="center"/>
            <w:hideMark/>
          </w:tcPr>
          <w:p w14:paraId="4E51E17B"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36,059%</w:t>
            </w:r>
          </w:p>
        </w:tc>
        <w:tc>
          <w:tcPr>
            <w:tcW w:w="1295" w:type="dxa"/>
            <w:tcBorders>
              <w:top w:val="nil"/>
              <w:left w:val="nil"/>
              <w:bottom w:val="single" w:sz="8" w:space="0" w:color="auto"/>
              <w:right w:val="single" w:sz="8" w:space="0" w:color="auto"/>
            </w:tcBorders>
            <w:shd w:val="clear" w:color="000000" w:fill="F8CBAD"/>
            <w:vAlign w:val="center"/>
            <w:hideMark/>
          </w:tcPr>
          <w:p w14:paraId="364405D3"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33,6833%</w:t>
            </w:r>
          </w:p>
        </w:tc>
        <w:tc>
          <w:tcPr>
            <w:tcW w:w="1383" w:type="dxa"/>
            <w:tcBorders>
              <w:top w:val="nil"/>
              <w:left w:val="nil"/>
              <w:bottom w:val="single" w:sz="8" w:space="0" w:color="auto"/>
              <w:right w:val="single" w:sz="8" w:space="0" w:color="auto"/>
            </w:tcBorders>
            <w:shd w:val="clear" w:color="000000" w:fill="F8CBAD"/>
            <w:vAlign w:val="center"/>
            <w:hideMark/>
          </w:tcPr>
          <w:p w14:paraId="6AA036D5"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CCC(RU)</w:t>
            </w:r>
          </w:p>
        </w:tc>
        <w:tc>
          <w:tcPr>
            <w:tcW w:w="1569" w:type="dxa"/>
            <w:tcBorders>
              <w:top w:val="nil"/>
              <w:left w:val="nil"/>
              <w:bottom w:val="single" w:sz="8" w:space="0" w:color="auto"/>
              <w:right w:val="single" w:sz="8" w:space="0" w:color="auto"/>
            </w:tcBorders>
            <w:shd w:val="clear" w:color="000000" w:fill="F8CBAD"/>
            <w:vAlign w:val="center"/>
            <w:hideMark/>
          </w:tcPr>
          <w:p w14:paraId="1F6478A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c>
          <w:tcPr>
            <w:tcW w:w="1134" w:type="dxa"/>
            <w:tcBorders>
              <w:top w:val="nil"/>
              <w:left w:val="nil"/>
              <w:bottom w:val="single" w:sz="8" w:space="0" w:color="auto"/>
              <w:right w:val="single" w:sz="8" w:space="0" w:color="auto"/>
            </w:tcBorders>
            <w:shd w:val="clear" w:color="000000" w:fill="F8CBAD"/>
            <w:vAlign w:val="center"/>
            <w:hideMark/>
          </w:tcPr>
          <w:p w14:paraId="6C754807"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 </w:t>
            </w:r>
          </w:p>
        </w:tc>
      </w:tr>
      <w:tr w:rsidR="009B0D1A" w:rsidRPr="009B0D1A" w14:paraId="5471E17E"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771085C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24</w:t>
            </w:r>
          </w:p>
        </w:tc>
        <w:tc>
          <w:tcPr>
            <w:tcW w:w="1134" w:type="dxa"/>
            <w:tcBorders>
              <w:top w:val="nil"/>
              <w:left w:val="nil"/>
              <w:bottom w:val="single" w:sz="8" w:space="0" w:color="auto"/>
              <w:right w:val="single" w:sz="8" w:space="0" w:color="auto"/>
            </w:tcBorders>
            <w:shd w:val="clear" w:color="auto" w:fill="auto"/>
            <w:vAlign w:val="center"/>
            <w:hideMark/>
          </w:tcPr>
          <w:p w14:paraId="4FE852D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42,316%</w:t>
            </w:r>
          </w:p>
        </w:tc>
        <w:tc>
          <w:tcPr>
            <w:tcW w:w="1134" w:type="dxa"/>
            <w:tcBorders>
              <w:top w:val="nil"/>
              <w:left w:val="nil"/>
              <w:bottom w:val="single" w:sz="8" w:space="0" w:color="auto"/>
              <w:right w:val="single" w:sz="8" w:space="0" w:color="auto"/>
            </w:tcBorders>
            <w:shd w:val="clear" w:color="auto" w:fill="auto"/>
            <w:vAlign w:val="center"/>
            <w:hideMark/>
          </w:tcPr>
          <w:p w14:paraId="1EBE1922"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36,059%</w:t>
            </w:r>
          </w:p>
        </w:tc>
        <w:tc>
          <w:tcPr>
            <w:tcW w:w="1149" w:type="dxa"/>
            <w:tcBorders>
              <w:top w:val="nil"/>
              <w:left w:val="nil"/>
              <w:bottom w:val="single" w:sz="8" w:space="0" w:color="auto"/>
              <w:right w:val="single" w:sz="8" w:space="0" w:color="auto"/>
            </w:tcBorders>
            <w:shd w:val="clear" w:color="auto" w:fill="auto"/>
            <w:vAlign w:val="center"/>
            <w:hideMark/>
          </w:tcPr>
          <w:p w14:paraId="7DD6F4D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49,659%</w:t>
            </w:r>
          </w:p>
        </w:tc>
        <w:tc>
          <w:tcPr>
            <w:tcW w:w="1295" w:type="dxa"/>
            <w:tcBorders>
              <w:top w:val="nil"/>
              <w:left w:val="nil"/>
              <w:bottom w:val="single" w:sz="8" w:space="0" w:color="auto"/>
              <w:right w:val="single" w:sz="8" w:space="0" w:color="auto"/>
            </w:tcBorders>
            <w:shd w:val="clear" w:color="000000" w:fill="F8CBAD"/>
            <w:vAlign w:val="center"/>
            <w:hideMark/>
          </w:tcPr>
          <w:p w14:paraId="3A7B7428"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45,1735%</w:t>
            </w:r>
          </w:p>
        </w:tc>
        <w:tc>
          <w:tcPr>
            <w:tcW w:w="1383" w:type="dxa"/>
            <w:tcBorders>
              <w:top w:val="nil"/>
              <w:left w:val="nil"/>
              <w:bottom w:val="single" w:sz="8" w:space="0" w:color="auto"/>
              <w:right w:val="single" w:sz="8" w:space="0" w:color="auto"/>
            </w:tcBorders>
            <w:shd w:val="clear" w:color="000000" w:fill="F8CBAD"/>
            <w:vAlign w:val="center"/>
            <w:hideMark/>
          </w:tcPr>
          <w:p w14:paraId="2D24083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CC(RU)</w:t>
            </w:r>
          </w:p>
        </w:tc>
        <w:tc>
          <w:tcPr>
            <w:tcW w:w="1569" w:type="dxa"/>
            <w:tcBorders>
              <w:top w:val="nil"/>
              <w:left w:val="nil"/>
              <w:bottom w:val="single" w:sz="8" w:space="0" w:color="auto"/>
              <w:right w:val="single" w:sz="8" w:space="0" w:color="auto"/>
            </w:tcBorders>
            <w:shd w:val="clear" w:color="000000" w:fill="F8CBAD"/>
            <w:vAlign w:val="center"/>
            <w:hideMark/>
          </w:tcPr>
          <w:p w14:paraId="5A5BC5C0"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36,9690%</w:t>
            </w:r>
          </w:p>
        </w:tc>
        <w:tc>
          <w:tcPr>
            <w:tcW w:w="1134" w:type="dxa"/>
            <w:tcBorders>
              <w:top w:val="nil"/>
              <w:left w:val="nil"/>
              <w:bottom w:val="single" w:sz="8" w:space="0" w:color="auto"/>
              <w:right w:val="single" w:sz="8" w:space="0" w:color="auto"/>
            </w:tcBorders>
            <w:shd w:val="clear" w:color="000000" w:fill="F8CBAD"/>
            <w:vAlign w:val="center"/>
            <w:hideMark/>
          </w:tcPr>
          <w:p w14:paraId="0DBE313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ruCC</w:t>
            </w:r>
          </w:p>
        </w:tc>
      </w:tr>
      <w:tr w:rsidR="009B0D1A" w:rsidRPr="009B0D1A" w14:paraId="42B6E290"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2FE47D8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25</w:t>
            </w:r>
          </w:p>
        </w:tc>
        <w:tc>
          <w:tcPr>
            <w:tcW w:w="1134" w:type="dxa"/>
            <w:tcBorders>
              <w:top w:val="nil"/>
              <w:left w:val="nil"/>
              <w:bottom w:val="single" w:sz="8" w:space="0" w:color="auto"/>
              <w:right w:val="single" w:sz="8" w:space="0" w:color="auto"/>
            </w:tcBorders>
            <w:shd w:val="clear" w:color="auto" w:fill="auto"/>
            <w:vAlign w:val="center"/>
            <w:hideMark/>
          </w:tcPr>
          <w:p w14:paraId="6BB1A82B"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58,275%</w:t>
            </w:r>
          </w:p>
        </w:tc>
        <w:tc>
          <w:tcPr>
            <w:tcW w:w="1134" w:type="dxa"/>
            <w:tcBorders>
              <w:top w:val="nil"/>
              <w:left w:val="nil"/>
              <w:bottom w:val="single" w:sz="8" w:space="0" w:color="auto"/>
              <w:right w:val="single" w:sz="8" w:space="0" w:color="auto"/>
            </w:tcBorders>
            <w:shd w:val="clear" w:color="auto" w:fill="auto"/>
            <w:vAlign w:val="center"/>
            <w:hideMark/>
          </w:tcPr>
          <w:p w14:paraId="198D75EE"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49,659%</w:t>
            </w:r>
          </w:p>
        </w:tc>
        <w:tc>
          <w:tcPr>
            <w:tcW w:w="1149" w:type="dxa"/>
            <w:tcBorders>
              <w:top w:val="nil"/>
              <w:left w:val="nil"/>
              <w:bottom w:val="single" w:sz="8" w:space="0" w:color="auto"/>
              <w:right w:val="single" w:sz="8" w:space="0" w:color="auto"/>
            </w:tcBorders>
            <w:shd w:val="clear" w:color="auto" w:fill="auto"/>
            <w:vAlign w:val="center"/>
            <w:hideMark/>
          </w:tcPr>
          <w:p w14:paraId="62F1EC1F"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100,000%</w:t>
            </w:r>
          </w:p>
        </w:tc>
        <w:tc>
          <w:tcPr>
            <w:tcW w:w="1295" w:type="dxa"/>
            <w:tcBorders>
              <w:top w:val="nil"/>
              <w:left w:val="nil"/>
              <w:bottom w:val="single" w:sz="8" w:space="0" w:color="auto"/>
              <w:right w:val="single" w:sz="8" w:space="0" w:color="auto"/>
            </w:tcBorders>
            <w:shd w:val="clear" w:color="000000" w:fill="F8CBAD"/>
            <w:noWrap/>
            <w:vAlign w:val="center"/>
            <w:hideMark/>
          </w:tcPr>
          <w:p w14:paraId="75FC5818"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60,3428%</w:t>
            </w:r>
          </w:p>
        </w:tc>
        <w:tc>
          <w:tcPr>
            <w:tcW w:w="1383" w:type="dxa"/>
            <w:tcBorders>
              <w:top w:val="nil"/>
              <w:left w:val="nil"/>
              <w:bottom w:val="single" w:sz="8" w:space="0" w:color="auto"/>
              <w:right w:val="single" w:sz="8" w:space="0" w:color="auto"/>
            </w:tcBorders>
            <w:shd w:val="clear" w:color="000000" w:fill="F8CBAD"/>
            <w:noWrap/>
            <w:vAlign w:val="center"/>
            <w:hideMark/>
          </w:tcPr>
          <w:p w14:paraId="6CCC9411"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C(RU)</w:t>
            </w:r>
          </w:p>
        </w:tc>
        <w:tc>
          <w:tcPr>
            <w:tcW w:w="1569" w:type="dxa"/>
            <w:tcBorders>
              <w:top w:val="nil"/>
              <w:left w:val="nil"/>
              <w:bottom w:val="single" w:sz="8" w:space="0" w:color="auto"/>
              <w:right w:val="single" w:sz="8" w:space="0" w:color="auto"/>
            </w:tcBorders>
            <w:shd w:val="clear" w:color="000000" w:fill="F8CBAD"/>
            <w:noWrap/>
            <w:vAlign w:val="center"/>
            <w:hideMark/>
          </w:tcPr>
          <w:p w14:paraId="7F593A0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66,3670%</w:t>
            </w:r>
          </w:p>
        </w:tc>
        <w:tc>
          <w:tcPr>
            <w:tcW w:w="1134" w:type="dxa"/>
            <w:tcBorders>
              <w:top w:val="nil"/>
              <w:left w:val="nil"/>
              <w:bottom w:val="single" w:sz="8" w:space="0" w:color="auto"/>
              <w:right w:val="single" w:sz="8" w:space="0" w:color="auto"/>
            </w:tcBorders>
            <w:shd w:val="clear" w:color="000000" w:fill="F8CBAD"/>
            <w:noWrap/>
            <w:vAlign w:val="center"/>
            <w:hideMark/>
          </w:tcPr>
          <w:p w14:paraId="1D14D187"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ruC</w:t>
            </w:r>
          </w:p>
        </w:tc>
      </w:tr>
      <w:tr w:rsidR="009B0D1A" w:rsidRPr="009B0D1A" w14:paraId="29023155" w14:textId="77777777" w:rsidTr="004A4651">
        <w:trPr>
          <w:trHeight w:val="33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7D1E82D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26</w:t>
            </w:r>
          </w:p>
        </w:tc>
        <w:tc>
          <w:tcPr>
            <w:tcW w:w="1134" w:type="dxa"/>
            <w:tcBorders>
              <w:top w:val="nil"/>
              <w:left w:val="nil"/>
              <w:bottom w:val="single" w:sz="8" w:space="0" w:color="auto"/>
              <w:right w:val="single" w:sz="8" w:space="0" w:color="auto"/>
            </w:tcBorders>
            <w:shd w:val="clear" w:color="auto" w:fill="auto"/>
            <w:vAlign w:val="center"/>
            <w:hideMark/>
          </w:tcPr>
          <w:p w14:paraId="168DFB0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100,000%</w:t>
            </w:r>
          </w:p>
        </w:tc>
        <w:tc>
          <w:tcPr>
            <w:tcW w:w="1134" w:type="dxa"/>
            <w:tcBorders>
              <w:top w:val="nil"/>
              <w:left w:val="nil"/>
              <w:bottom w:val="single" w:sz="8" w:space="0" w:color="auto"/>
              <w:right w:val="single" w:sz="8" w:space="0" w:color="auto"/>
            </w:tcBorders>
            <w:shd w:val="clear" w:color="auto" w:fill="auto"/>
            <w:vAlign w:val="center"/>
            <w:hideMark/>
          </w:tcPr>
          <w:p w14:paraId="5FE3E055"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100,000%</w:t>
            </w:r>
          </w:p>
        </w:tc>
        <w:tc>
          <w:tcPr>
            <w:tcW w:w="1149" w:type="dxa"/>
            <w:tcBorders>
              <w:top w:val="nil"/>
              <w:left w:val="nil"/>
              <w:bottom w:val="single" w:sz="8" w:space="0" w:color="auto"/>
              <w:right w:val="single" w:sz="8" w:space="0" w:color="auto"/>
            </w:tcBorders>
            <w:shd w:val="clear" w:color="auto" w:fill="auto"/>
            <w:vAlign w:val="center"/>
            <w:hideMark/>
          </w:tcPr>
          <w:p w14:paraId="4421FDD6"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100,000%</w:t>
            </w:r>
          </w:p>
        </w:tc>
        <w:tc>
          <w:tcPr>
            <w:tcW w:w="1295" w:type="dxa"/>
            <w:tcBorders>
              <w:top w:val="nil"/>
              <w:left w:val="nil"/>
              <w:bottom w:val="single" w:sz="8" w:space="0" w:color="auto"/>
              <w:right w:val="single" w:sz="8" w:space="0" w:color="auto"/>
            </w:tcBorders>
            <w:shd w:val="clear" w:color="000000" w:fill="F8CBAD"/>
            <w:noWrap/>
            <w:vAlign w:val="center"/>
            <w:hideMark/>
          </w:tcPr>
          <w:p w14:paraId="6713D63A"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100,0000%</w:t>
            </w:r>
          </w:p>
        </w:tc>
        <w:tc>
          <w:tcPr>
            <w:tcW w:w="1383" w:type="dxa"/>
            <w:tcBorders>
              <w:top w:val="nil"/>
              <w:left w:val="nil"/>
              <w:bottom w:val="single" w:sz="8" w:space="0" w:color="auto"/>
              <w:right w:val="single" w:sz="8" w:space="0" w:color="auto"/>
            </w:tcBorders>
            <w:shd w:val="clear" w:color="000000" w:fill="F8CBAD"/>
            <w:noWrap/>
            <w:vAlign w:val="center"/>
            <w:hideMark/>
          </w:tcPr>
          <w:p w14:paraId="7F0E66F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D(RU)</w:t>
            </w:r>
          </w:p>
        </w:tc>
        <w:tc>
          <w:tcPr>
            <w:tcW w:w="1569" w:type="dxa"/>
            <w:tcBorders>
              <w:top w:val="nil"/>
              <w:left w:val="nil"/>
              <w:bottom w:val="single" w:sz="8" w:space="0" w:color="auto"/>
              <w:right w:val="single" w:sz="8" w:space="0" w:color="auto"/>
            </w:tcBorders>
            <w:shd w:val="clear" w:color="000000" w:fill="F8CBAD"/>
            <w:noWrap/>
            <w:vAlign w:val="center"/>
            <w:hideMark/>
          </w:tcPr>
          <w:p w14:paraId="66909074"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100,0000%</w:t>
            </w:r>
          </w:p>
        </w:tc>
        <w:tc>
          <w:tcPr>
            <w:tcW w:w="1134" w:type="dxa"/>
            <w:tcBorders>
              <w:top w:val="nil"/>
              <w:left w:val="nil"/>
              <w:bottom w:val="single" w:sz="8" w:space="0" w:color="auto"/>
              <w:right w:val="single" w:sz="8" w:space="0" w:color="auto"/>
            </w:tcBorders>
            <w:shd w:val="clear" w:color="000000" w:fill="F8CBAD"/>
            <w:noWrap/>
            <w:vAlign w:val="center"/>
            <w:hideMark/>
          </w:tcPr>
          <w:p w14:paraId="5302AF0C" w14:textId="77777777" w:rsidR="009B0D1A" w:rsidRPr="009B0D1A" w:rsidRDefault="009B0D1A" w:rsidP="00693F00">
            <w:pPr>
              <w:spacing w:after="0" w:line="240" w:lineRule="auto"/>
              <w:jc w:val="center"/>
              <w:rPr>
                <w:rFonts w:ascii="Times New Roman" w:eastAsia="Times New Roman" w:hAnsi="Times New Roman" w:cs="Times New Roman"/>
                <w:color w:val="000000"/>
                <w:lang w:eastAsia="ru-RU"/>
              </w:rPr>
            </w:pPr>
            <w:r w:rsidRPr="009B0D1A">
              <w:rPr>
                <w:rFonts w:ascii="Times New Roman" w:eastAsia="Times New Roman" w:hAnsi="Times New Roman" w:cs="Times New Roman"/>
                <w:color w:val="000000"/>
                <w:lang w:eastAsia="ru-RU"/>
              </w:rPr>
              <w:t>ruD</w:t>
            </w:r>
          </w:p>
        </w:tc>
      </w:tr>
    </w:tbl>
    <w:p w14:paraId="0A8636EC" w14:textId="6DCCCEC0" w:rsidR="004F48AB" w:rsidRPr="004F48AB" w:rsidRDefault="004F48AB" w:rsidP="004F48AB">
      <w:pPr>
        <w:rPr>
          <w:rFonts w:ascii="Times New Roman" w:eastAsiaTheme="minorEastAsia" w:hAnsi="Times New Roman" w:cs="Times New Roman"/>
          <w:sz w:val="24"/>
          <w:szCs w:val="24"/>
          <w:lang w:eastAsia="ru-RU"/>
        </w:rPr>
      </w:pPr>
      <w:r>
        <w:br w:type="page"/>
      </w:r>
    </w:p>
    <w:p w14:paraId="17D6A062" w14:textId="3A5E8C98" w:rsidR="004F48AB" w:rsidRDefault="004F48AB" w:rsidP="00225DC9">
      <w:pPr>
        <w:pStyle w:val="ConsPlusNormal"/>
        <w:jc w:val="right"/>
        <w:outlineLvl w:val="0"/>
      </w:pPr>
      <w:bookmarkStart w:id="25" w:name="_Toc130986313"/>
      <w:r w:rsidRPr="00337C4B">
        <w:rPr>
          <w:b/>
        </w:rPr>
        <w:lastRenderedPageBreak/>
        <w:t>Приложение 8</w:t>
      </w:r>
      <w:r>
        <w:t xml:space="preserve">. </w:t>
      </w:r>
      <w:r w:rsidRPr="00CA5044">
        <w:t>Соответствие рейтингов внутренней шкалы Банка и рейтингов</w:t>
      </w:r>
      <w:r>
        <w:t xml:space="preserve"> МРА</w:t>
      </w:r>
      <w:bookmarkEnd w:id="25"/>
    </w:p>
    <w:p w14:paraId="58448766" w14:textId="77777777" w:rsidR="00225DC9" w:rsidRPr="00CA5044" w:rsidRDefault="00225DC9" w:rsidP="00225DC9">
      <w:pPr>
        <w:pStyle w:val="ConsPlusNormal"/>
        <w:jc w:val="right"/>
        <w:outlineLvl w:val="0"/>
      </w:pPr>
    </w:p>
    <w:tbl>
      <w:tblPr>
        <w:tblW w:w="7840" w:type="dxa"/>
        <w:jc w:val="center"/>
        <w:tblLook w:val="04A0" w:firstRow="1" w:lastRow="0" w:firstColumn="1" w:lastColumn="0" w:noHBand="0" w:noVBand="1"/>
      </w:tblPr>
      <w:tblGrid>
        <w:gridCol w:w="1063"/>
        <w:gridCol w:w="1175"/>
        <w:gridCol w:w="1175"/>
        <w:gridCol w:w="1175"/>
        <w:gridCol w:w="1300"/>
        <w:gridCol w:w="976"/>
        <w:gridCol w:w="976"/>
      </w:tblGrid>
      <w:tr w:rsidR="004F48AB" w:rsidRPr="00225DC9" w14:paraId="5BB2B796" w14:textId="77777777" w:rsidTr="00693F00">
        <w:trPr>
          <w:trHeight w:val="1139"/>
          <w:jc w:val="center"/>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FD3857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Master grade</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10B463C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Scale</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7365781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LB</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16BC717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UB</w:t>
            </w:r>
          </w:p>
        </w:tc>
        <w:tc>
          <w:tcPr>
            <w:tcW w:w="1300" w:type="dxa"/>
            <w:tcBorders>
              <w:top w:val="single" w:sz="8" w:space="0" w:color="auto"/>
              <w:left w:val="nil"/>
              <w:bottom w:val="single" w:sz="8" w:space="0" w:color="auto"/>
              <w:right w:val="single" w:sz="8" w:space="0" w:color="auto"/>
            </w:tcBorders>
            <w:shd w:val="clear" w:color="000000" w:fill="F8CBAD"/>
            <w:vAlign w:val="center"/>
            <w:hideMark/>
          </w:tcPr>
          <w:p w14:paraId="565A49D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Внешний уровень дефолта</w:t>
            </w:r>
          </w:p>
        </w:tc>
        <w:tc>
          <w:tcPr>
            <w:tcW w:w="960" w:type="dxa"/>
            <w:tcBorders>
              <w:top w:val="single" w:sz="8" w:space="0" w:color="auto"/>
              <w:left w:val="nil"/>
              <w:bottom w:val="single" w:sz="8" w:space="0" w:color="auto"/>
              <w:right w:val="single" w:sz="8" w:space="0" w:color="auto"/>
            </w:tcBorders>
            <w:shd w:val="clear" w:color="000000" w:fill="F8CBAD"/>
            <w:vAlign w:val="center"/>
            <w:hideMark/>
          </w:tcPr>
          <w:p w14:paraId="0B39DF4D" w14:textId="75424F7F"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xml:space="preserve">Рейтинг </w:t>
            </w:r>
          </w:p>
          <w:p w14:paraId="60CF5B86" w14:textId="0FA6C0A9"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S&amp;P</w:t>
            </w:r>
          </w:p>
        </w:tc>
        <w:tc>
          <w:tcPr>
            <w:tcW w:w="960" w:type="dxa"/>
            <w:tcBorders>
              <w:top w:val="single" w:sz="8" w:space="0" w:color="auto"/>
              <w:left w:val="nil"/>
              <w:bottom w:val="single" w:sz="8" w:space="0" w:color="auto"/>
              <w:right w:val="single" w:sz="8" w:space="0" w:color="auto"/>
            </w:tcBorders>
            <w:shd w:val="clear" w:color="000000" w:fill="F8CBAD"/>
            <w:vAlign w:val="center"/>
            <w:hideMark/>
          </w:tcPr>
          <w:p w14:paraId="0DF71A25" w14:textId="544326B3"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Рейтинг Fitch</w:t>
            </w:r>
          </w:p>
        </w:tc>
      </w:tr>
      <w:tr w:rsidR="004F48AB" w:rsidRPr="00225DC9" w14:paraId="5E7DBA09"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239CD8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w:t>
            </w:r>
          </w:p>
        </w:tc>
        <w:tc>
          <w:tcPr>
            <w:tcW w:w="1180" w:type="dxa"/>
            <w:tcBorders>
              <w:top w:val="nil"/>
              <w:left w:val="nil"/>
              <w:bottom w:val="single" w:sz="8" w:space="0" w:color="auto"/>
              <w:right w:val="single" w:sz="8" w:space="0" w:color="auto"/>
            </w:tcBorders>
            <w:shd w:val="clear" w:color="auto" w:fill="auto"/>
            <w:vAlign w:val="center"/>
            <w:hideMark/>
          </w:tcPr>
          <w:p w14:paraId="2E8EC4A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0,020%</w:t>
            </w:r>
          </w:p>
        </w:tc>
        <w:tc>
          <w:tcPr>
            <w:tcW w:w="1180" w:type="dxa"/>
            <w:tcBorders>
              <w:top w:val="nil"/>
              <w:left w:val="nil"/>
              <w:bottom w:val="single" w:sz="8" w:space="0" w:color="auto"/>
              <w:right w:val="single" w:sz="8" w:space="0" w:color="auto"/>
            </w:tcBorders>
            <w:shd w:val="clear" w:color="auto" w:fill="auto"/>
            <w:vAlign w:val="center"/>
            <w:hideMark/>
          </w:tcPr>
          <w:p w14:paraId="361B2A6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0,000%</w:t>
            </w:r>
          </w:p>
        </w:tc>
        <w:tc>
          <w:tcPr>
            <w:tcW w:w="1180" w:type="dxa"/>
            <w:tcBorders>
              <w:top w:val="nil"/>
              <w:left w:val="nil"/>
              <w:bottom w:val="single" w:sz="8" w:space="0" w:color="auto"/>
              <w:right w:val="single" w:sz="8" w:space="0" w:color="auto"/>
            </w:tcBorders>
            <w:shd w:val="clear" w:color="auto" w:fill="auto"/>
            <w:vAlign w:val="center"/>
            <w:hideMark/>
          </w:tcPr>
          <w:p w14:paraId="4B35EB2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0,032%</w:t>
            </w:r>
          </w:p>
        </w:tc>
        <w:tc>
          <w:tcPr>
            <w:tcW w:w="1300" w:type="dxa"/>
            <w:tcBorders>
              <w:top w:val="nil"/>
              <w:left w:val="nil"/>
              <w:bottom w:val="single" w:sz="8" w:space="0" w:color="auto"/>
              <w:right w:val="single" w:sz="8" w:space="0" w:color="auto"/>
            </w:tcBorders>
            <w:shd w:val="clear" w:color="000000" w:fill="F8CBAD"/>
            <w:noWrap/>
            <w:vAlign w:val="center"/>
            <w:hideMark/>
          </w:tcPr>
          <w:p w14:paraId="6E8A690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0,0008%</w:t>
            </w:r>
          </w:p>
        </w:tc>
        <w:tc>
          <w:tcPr>
            <w:tcW w:w="960" w:type="dxa"/>
            <w:tcBorders>
              <w:top w:val="nil"/>
              <w:left w:val="nil"/>
              <w:bottom w:val="single" w:sz="8" w:space="0" w:color="auto"/>
              <w:right w:val="single" w:sz="8" w:space="0" w:color="auto"/>
            </w:tcBorders>
            <w:shd w:val="clear" w:color="000000" w:fill="F8CBAD"/>
            <w:noWrap/>
            <w:vAlign w:val="center"/>
            <w:hideMark/>
          </w:tcPr>
          <w:p w14:paraId="4EEBAD59"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AAA</w:t>
            </w:r>
          </w:p>
        </w:tc>
        <w:tc>
          <w:tcPr>
            <w:tcW w:w="960" w:type="dxa"/>
            <w:tcBorders>
              <w:top w:val="nil"/>
              <w:left w:val="nil"/>
              <w:bottom w:val="single" w:sz="8" w:space="0" w:color="auto"/>
              <w:right w:val="single" w:sz="8" w:space="0" w:color="auto"/>
            </w:tcBorders>
            <w:shd w:val="clear" w:color="000000" w:fill="F8CBAD"/>
            <w:noWrap/>
            <w:vAlign w:val="center"/>
            <w:hideMark/>
          </w:tcPr>
          <w:p w14:paraId="4266029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AAA</w:t>
            </w:r>
          </w:p>
        </w:tc>
      </w:tr>
      <w:tr w:rsidR="004F48AB" w:rsidRPr="00225DC9" w14:paraId="745145BA"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1856D60C"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w:t>
            </w:r>
          </w:p>
        </w:tc>
        <w:tc>
          <w:tcPr>
            <w:tcW w:w="1180" w:type="dxa"/>
            <w:tcBorders>
              <w:top w:val="nil"/>
              <w:left w:val="nil"/>
              <w:bottom w:val="single" w:sz="8" w:space="0" w:color="auto"/>
              <w:right w:val="single" w:sz="8" w:space="0" w:color="auto"/>
            </w:tcBorders>
            <w:shd w:val="clear" w:color="auto" w:fill="auto"/>
            <w:vAlign w:val="center"/>
            <w:hideMark/>
          </w:tcPr>
          <w:p w14:paraId="565E379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0,020%</w:t>
            </w:r>
          </w:p>
        </w:tc>
        <w:tc>
          <w:tcPr>
            <w:tcW w:w="1180" w:type="dxa"/>
            <w:tcBorders>
              <w:top w:val="nil"/>
              <w:left w:val="nil"/>
              <w:bottom w:val="single" w:sz="8" w:space="0" w:color="auto"/>
              <w:right w:val="single" w:sz="8" w:space="0" w:color="auto"/>
            </w:tcBorders>
            <w:shd w:val="clear" w:color="auto" w:fill="auto"/>
            <w:vAlign w:val="center"/>
            <w:hideMark/>
          </w:tcPr>
          <w:p w14:paraId="7788772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0,000%</w:t>
            </w:r>
          </w:p>
        </w:tc>
        <w:tc>
          <w:tcPr>
            <w:tcW w:w="1180" w:type="dxa"/>
            <w:tcBorders>
              <w:top w:val="nil"/>
              <w:left w:val="nil"/>
              <w:bottom w:val="single" w:sz="8" w:space="0" w:color="auto"/>
              <w:right w:val="single" w:sz="8" w:space="0" w:color="auto"/>
            </w:tcBorders>
            <w:shd w:val="clear" w:color="auto" w:fill="auto"/>
            <w:vAlign w:val="center"/>
            <w:hideMark/>
          </w:tcPr>
          <w:p w14:paraId="494FC2F9"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0,032%</w:t>
            </w:r>
          </w:p>
        </w:tc>
        <w:tc>
          <w:tcPr>
            <w:tcW w:w="1300" w:type="dxa"/>
            <w:tcBorders>
              <w:top w:val="nil"/>
              <w:left w:val="nil"/>
              <w:bottom w:val="single" w:sz="8" w:space="0" w:color="auto"/>
              <w:right w:val="single" w:sz="8" w:space="0" w:color="auto"/>
            </w:tcBorders>
            <w:shd w:val="clear" w:color="000000" w:fill="F8CBAD"/>
            <w:noWrap/>
            <w:vAlign w:val="center"/>
            <w:hideMark/>
          </w:tcPr>
          <w:p w14:paraId="13F7A01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0,0015%</w:t>
            </w:r>
          </w:p>
        </w:tc>
        <w:tc>
          <w:tcPr>
            <w:tcW w:w="960" w:type="dxa"/>
            <w:tcBorders>
              <w:top w:val="nil"/>
              <w:left w:val="nil"/>
              <w:bottom w:val="single" w:sz="8" w:space="0" w:color="auto"/>
              <w:right w:val="single" w:sz="8" w:space="0" w:color="auto"/>
            </w:tcBorders>
            <w:shd w:val="clear" w:color="000000" w:fill="F8CBAD"/>
            <w:noWrap/>
            <w:vAlign w:val="center"/>
            <w:hideMark/>
          </w:tcPr>
          <w:p w14:paraId="1DC5D087"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AA+</w:t>
            </w:r>
          </w:p>
        </w:tc>
        <w:tc>
          <w:tcPr>
            <w:tcW w:w="960" w:type="dxa"/>
            <w:tcBorders>
              <w:top w:val="nil"/>
              <w:left w:val="nil"/>
              <w:bottom w:val="single" w:sz="8" w:space="0" w:color="auto"/>
              <w:right w:val="single" w:sz="8" w:space="0" w:color="auto"/>
            </w:tcBorders>
            <w:shd w:val="clear" w:color="000000" w:fill="F8CBAD"/>
            <w:noWrap/>
            <w:vAlign w:val="center"/>
            <w:hideMark/>
          </w:tcPr>
          <w:p w14:paraId="48DD7EA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AA+</w:t>
            </w:r>
          </w:p>
        </w:tc>
      </w:tr>
      <w:tr w:rsidR="004F48AB" w:rsidRPr="00225DC9" w14:paraId="410DAFA1"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CECE81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w:t>
            </w:r>
          </w:p>
        </w:tc>
        <w:tc>
          <w:tcPr>
            <w:tcW w:w="1180" w:type="dxa"/>
            <w:tcBorders>
              <w:top w:val="nil"/>
              <w:left w:val="nil"/>
              <w:bottom w:val="single" w:sz="8" w:space="0" w:color="auto"/>
              <w:right w:val="single" w:sz="8" w:space="0" w:color="auto"/>
            </w:tcBorders>
            <w:shd w:val="clear" w:color="auto" w:fill="auto"/>
            <w:vAlign w:val="center"/>
            <w:hideMark/>
          </w:tcPr>
          <w:p w14:paraId="57903CA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0,020%</w:t>
            </w:r>
          </w:p>
        </w:tc>
        <w:tc>
          <w:tcPr>
            <w:tcW w:w="1180" w:type="dxa"/>
            <w:tcBorders>
              <w:top w:val="nil"/>
              <w:left w:val="nil"/>
              <w:bottom w:val="single" w:sz="8" w:space="0" w:color="auto"/>
              <w:right w:val="single" w:sz="8" w:space="0" w:color="auto"/>
            </w:tcBorders>
            <w:shd w:val="clear" w:color="auto" w:fill="auto"/>
            <w:vAlign w:val="center"/>
            <w:hideMark/>
          </w:tcPr>
          <w:p w14:paraId="5374AAF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0,000%</w:t>
            </w:r>
          </w:p>
        </w:tc>
        <w:tc>
          <w:tcPr>
            <w:tcW w:w="1180" w:type="dxa"/>
            <w:tcBorders>
              <w:top w:val="nil"/>
              <w:left w:val="nil"/>
              <w:bottom w:val="single" w:sz="8" w:space="0" w:color="auto"/>
              <w:right w:val="single" w:sz="8" w:space="0" w:color="auto"/>
            </w:tcBorders>
            <w:shd w:val="clear" w:color="auto" w:fill="auto"/>
            <w:vAlign w:val="center"/>
            <w:hideMark/>
          </w:tcPr>
          <w:p w14:paraId="3DCF91B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0,032%</w:t>
            </w:r>
          </w:p>
        </w:tc>
        <w:tc>
          <w:tcPr>
            <w:tcW w:w="1300" w:type="dxa"/>
            <w:tcBorders>
              <w:top w:val="nil"/>
              <w:left w:val="nil"/>
              <w:bottom w:val="single" w:sz="8" w:space="0" w:color="auto"/>
              <w:right w:val="single" w:sz="8" w:space="0" w:color="auto"/>
            </w:tcBorders>
            <w:shd w:val="clear" w:color="000000" w:fill="F8CBAD"/>
            <w:noWrap/>
            <w:vAlign w:val="center"/>
            <w:hideMark/>
          </w:tcPr>
          <w:p w14:paraId="5F15ADA2"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0,0027%</w:t>
            </w:r>
          </w:p>
        </w:tc>
        <w:tc>
          <w:tcPr>
            <w:tcW w:w="960" w:type="dxa"/>
            <w:tcBorders>
              <w:top w:val="nil"/>
              <w:left w:val="nil"/>
              <w:bottom w:val="single" w:sz="8" w:space="0" w:color="auto"/>
              <w:right w:val="single" w:sz="8" w:space="0" w:color="auto"/>
            </w:tcBorders>
            <w:shd w:val="clear" w:color="000000" w:fill="F8CBAD"/>
            <w:noWrap/>
            <w:vAlign w:val="center"/>
            <w:hideMark/>
          </w:tcPr>
          <w:p w14:paraId="5DB31ABC"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AA</w:t>
            </w:r>
          </w:p>
        </w:tc>
        <w:tc>
          <w:tcPr>
            <w:tcW w:w="960" w:type="dxa"/>
            <w:tcBorders>
              <w:top w:val="nil"/>
              <w:left w:val="nil"/>
              <w:bottom w:val="single" w:sz="8" w:space="0" w:color="auto"/>
              <w:right w:val="single" w:sz="8" w:space="0" w:color="auto"/>
            </w:tcBorders>
            <w:shd w:val="clear" w:color="000000" w:fill="F8CBAD"/>
            <w:noWrap/>
            <w:vAlign w:val="center"/>
            <w:hideMark/>
          </w:tcPr>
          <w:p w14:paraId="3B1573F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AA</w:t>
            </w:r>
          </w:p>
        </w:tc>
      </w:tr>
      <w:tr w:rsidR="004F48AB" w:rsidRPr="00225DC9" w14:paraId="0433AB8D"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45178D7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w:t>
            </w:r>
          </w:p>
        </w:tc>
        <w:tc>
          <w:tcPr>
            <w:tcW w:w="1180" w:type="dxa"/>
            <w:tcBorders>
              <w:top w:val="nil"/>
              <w:left w:val="nil"/>
              <w:bottom w:val="single" w:sz="8" w:space="0" w:color="auto"/>
              <w:right w:val="single" w:sz="8" w:space="0" w:color="auto"/>
            </w:tcBorders>
            <w:shd w:val="clear" w:color="auto" w:fill="auto"/>
            <w:vAlign w:val="center"/>
            <w:hideMark/>
          </w:tcPr>
          <w:p w14:paraId="339B60E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0,020%</w:t>
            </w:r>
          </w:p>
        </w:tc>
        <w:tc>
          <w:tcPr>
            <w:tcW w:w="1180" w:type="dxa"/>
            <w:tcBorders>
              <w:top w:val="nil"/>
              <w:left w:val="nil"/>
              <w:bottom w:val="single" w:sz="8" w:space="0" w:color="auto"/>
              <w:right w:val="single" w:sz="8" w:space="0" w:color="auto"/>
            </w:tcBorders>
            <w:shd w:val="clear" w:color="auto" w:fill="auto"/>
            <w:vAlign w:val="center"/>
            <w:hideMark/>
          </w:tcPr>
          <w:p w14:paraId="6AE25B9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0,000%</w:t>
            </w:r>
          </w:p>
        </w:tc>
        <w:tc>
          <w:tcPr>
            <w:tcW w:w="1180" w:type="dxa"/>
            <w:tcBorders>
              <w:top w:val="nil"/>
              <w:left w:val="nil"/>
              <w:bottom w:val="single" w:sz="8" w:space="0" w:color="auto"/>
              <w:right w:val="single" w:sz="8" w:space="0" w:color="auto"/>
            </w:tcBorders>
            <w:shd w:val="clear" w:color="auto" w:fill="auto"/>
            <w:vAlign w:val="center"/>
            <w:hideMark/>
          </w:tcPr>
          <w:p w14:paraId="08E13EA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0,032%</w:t>
            </w:r>
          </w:p>
        </w:tc>
        <w:tc>
          <w:tcPr>
            <w:tcW w:w="1300" w:type="dxa"/>
            <w:tcBorders>
              <w:top w:val="nil"/>
              <w:left w:val="nil"/>
              <w:bottom w:val="single" w:sz="8" w:space="0" w:color="auto"/>
              <w:right w:val="single" w:sz="8" w:space="0" w:color="auto"/>
            </w:tcBorders>
            <w:shd w:val="clear" w:color="000000" w:fill="F8CBAD"/>
            <w:noWrap/>
            <w:vAlign w:val="center"/>
            <w:hideMark/>
          </w:tcPr>
          <w:p w14:paraId="442D2B2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0,0048%</w:t>
            </w:r>
          </w:p>
        </w:tc>
        <w:tc>
          <w:tcPr>
            <w:tcW w:w="960" w:type="dxa"/>
            <w:tcBorders>
              <w:top w:val="nil"/>
              <w:left w:val="nil"/>
              <w:bottom w:val="single" w:sz="8" w:space="0" w:color="auto"/>
              <w:right w:val="single" w:sz="8" w:space="0" w:color="auto"/>
            </w:tcBorders>
            <w:shd w:val="clear" w:color="000000" w:fill="F8CBAD"/>
            <w:noWrap/>
            <w:vAlign w:val="center"/>
            <w:hideMark/>
          </w:tcPr>
          <w:p w14:paraId="13DDC15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AA–</w:t>
            </w:r>
          </w:p>
        </w:tc>
        <w:tc>
          <w:tcPr>
            <w:tcW w:w="960" w:type="dxa"/>
            <w:tcBorders>
              <w:top w:val="nil"/>
              <w:left w:val="nil"/>
              <w:bottom w:val="single" w:sz="8" w:space="0" w:color="auto"/>
              <w:right w:val="single" w:sz="8" w:space="0" w:color="auto"/>
            </w:tcBorders>
            <w:shd w:val="clear" w:color="000000" w:fill="F8CBAD"/>
            <w:noWrap/>
            <w:vAlign w:val="center"/>
            <w:hideMark/>
          </w:tcPr>
          <w:p w14:paraId="3D4E698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AA–</w:t>
            </w:r>
          </w:p>
        </w:tc>
      </w:tr>
      <w:tr w:rsidR="004F48AB" w:rsidRPr="00225DC9" w14:paraId="272896DD"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4D49009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w:t>
            </w:r>
          </w:p>
        </w:tc>
        <w:tc>
          <w:tcPr>
            <w:tcW w:w="1180" w:type="dxa"/>
            <w:tcBorders>
              <w:top w:val="nil"/>
              <w:left w:val="nil"/>
              <w:bottom w:val="single" w:sz="8" w:space="0" w:color="auto"/>
              <w:right w:val="single" w:sz="8" w:space="0" w:color="auto"/>
            </w:tcBorders>
            <w:shd w:val="clear" w:color="auto" w:fill="auto"/>
            <w:vAlign w:val="center"/>
            <w:hideMark/>
          </w:tcPr>
          <w:p w14:paraId="04A8557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0,020%</w:t>
            </w:r>
          </w:p>
        </w:tc>
        <w:tc>
          <w:tcPr>
            <w:tcW w:w="1180" w:type="dxa"/>
            <w:tcBorders>
              <w:top w:val="nil"/>
              <w:left w:val="nil"/>
              <w:bottom w:val="single" w:sz="8" w:space="0" w:color="auto"/>
              <w:right w:val="single" w:sz="8" w:space="0" w:color="auto"/>
            </w:tcBorders>
            <w:shd w:val="clear" w:color="auto" w:fill="auto"/>
            <w:vAlign w:val="center"/>
            <w:hideMark/>
          </w:tcPr>
          <w:p w14:paraId="48E3309C"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0,000%</w:t>
            </w:r>
          </w:p>
        </w:tc>
        <w:tc>
          <w:tcPr>
            <w:tcW w:w="1180" w:type="dxa"/>
            <w:tcBorders>
              <w:top w:val="nil"/>
              <w:left w:val="nil"/>
              <w:bottom w:val="single" w:sz="8" w:space="0" w:color="auto"/>
              <w:right w:val="single" w:sz="8" w:space="0" w:color="auto"/>
            </w:tcBorders>
            <w:shd w:val="clear" w:color="auto" w:fill="auto"/>
            <w:vAlign w:val="center"/>
            <w:hideMark/>
          </w:tcPr>
          <w:p w14:paraId="4ECCB8F9"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0,032%</w:t>
            </w:r>
          </w:p>
        </w:tc>
        <w:tc>
          <w:tcPr>
            <w:tcW w:w="1300" w:type="dxa"/>
            <w:tcBorders>
              <w:top w:val="nil"/>
              <w:left w:val="nil"/>
              <w:bottom w:val="single" w:sz="8" w:space="0" w:color="auto"/>
              <w:right w:val="single" w:sz="8" w:space="0" w:color="auto"/>
            </w:tcBorders>
            <w:shd w:val="clear" w:color="000000" w:fill="F8CBAD"/>
            <w:noWrap/>
            <w:vAlign w:val="center"/>
            <w:hideMark/>
          </w:tcPr>
          <w:p w14:paraId="1EE0FC4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0,0087%</w:t>
            </w:r>
          </w:p>
        </w:tc>
        <w:tc>
          <w:tcPr>
            <w:tcW w:w="960" w:type="dxa"/>
            <w:tcBorders>
              <w:top w:val="nil"/>
              <w:left w:val="nil"/>
              <w:bottom w:val="single" w:sz="8" w:space="0" w:color="auto"/>
              <w:right w:val="single" w:sz="8" w:space="0" w:color="auto"/>
            </w:tcBorders>
            <w:shd w:val="clear" w:color="000000" w:fill="F8CBAD"/>
            <w:noWrap/>
            <w:vAlign w:val="center"/>
            <w:hideMark/>
          </w:tcPr>
          <w:p w14:paraId="383BF9A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w:t>
            </w:r>
          </w:p>
        </w:tc>
        <w:tc>
          <w:tcPr>
            <w:tcW w:w="960" w:type="dxa"/>
            <w:tcBorders>
              <w:top w:val="nil"/>
              <w:left w:val="nil"/>
              <w:bottom w:val="single" w:sz="8" w:space="0" w:color="auto"/>
              <w:right w:val="single" w:sz="8" w:space="0" w:color="auto"/>
            </w:tcBorders>
            <w:shd w:val="clear" w:color="000000" w:fill="F8CBAD"/>
            <w:noWrap/>
            <w:vAlign w:val="center"/>
            <w:hideMark/>
          </w:tcPr>
          <w:p w14:paraId="6FE45F4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w:t>
            </w:r>
          </w:p>
        </w:tc>
      </w:tr>
      <w:tr w:rsidR="004F48AB" w:rsidRPr="00225DC9" w14:paraId="7B427A52"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B307539"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w:t>
            </w:r>
          </w:p>
        </w:tc>
        <w:tc>
          <w:tcPr>
            <w:tcW w:w="1180" w:type="dxa"/>
            <w:tcBorders>
              <w:top w:val="nil"/>
              <w:left w:val="nil"/>
              <w:bottom w:val="single" w:sz="8" w:space="0" w:color="auto"/>
              <w:right w:val="single" w:sz="8" w:space="0" w:color="auto"/>
            </w:tcBorders>
            <w:shd w:val="clear" w:color="auto" w:fill="auto"/>
            <w:vAlign w:val="center"/>
            <w:hideMark/>
          </w:tcPr>
          <w:p w14:paraId="6D0DFCD9"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0,020%</w:t>
            </w:r>
          </w:p>
        </w:tc>
        <w:tc>
          <w:tcPr>
            <w:tcW w:w="1180" w:type="dxa"/>
            <w:tcBorders>
              <w:top w:val="nil"/>
              <w:left w:val="nil"/>
              <w:bottom w:val="single" w:sz="8" w:space="0" w:color="auto"/>
              <w:right w:val="single" w:sz="8" w:space="0" w:color="auto"/>
            </w:tcBorders>
            <w:shd w:val="clear" w:color="auto" w:fill="auto"/>
            <w:vAlign w:val="center"/>
            <w:hideMark/>
          </w:tcPr>
          <w:p w14:paraId="4CA9F54F"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0,000%</w:t>
            </w:r>
          </w:p>
        </w:tc>
        <w:tc>
          <w:tcPr>
            <w:tcW w:w="1180" w:type="dxa"/>
            <w:tcBorders>
              <w:top w:val="nil"/>
              <w:left w:val="nil"/>
              <w:bottom w:val="single" w:sz="8" w:space="0" w:color="auto"/>
              <w:right w:val="single" w:sz="8" w:space="0" w:color="auto"/>
            </w:tcBorders>
            <w:shd w:val="clear" w:color="auto" w:fill="auto"/>
            <w:vAlign w:val="center"/>
            <w:hideMark/>
          </w:tcPr>
          <w:p w14:paraId="2F34C7D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0,032%</w:t>
            </w:r>
          </w:p>
        </w:tc>
        <w:tc>
          <w:tcPr>
            <w:tcW w:w="1300" w:type="dxa"/>
            <w:tcBorders>
              <w:top w:val="nil"/>
              <w:left w:val="nil"/>
              <w:bottom w:val="single" w:sz="8" w:space="0" w:color="auto"/>
              <w:right w:val="single" w:sz="8" w:space="0" w:color="auto"/>
            </w:tcBorders>
            <w:shd w:val="clear" w:color="000000" w:fill="F8CBAD"/>
            <w:noWrap/>
            <w:vAlign w:val="center"/>
            <w:hideMark/>
          </w:tcPr>
          <w:p w14:paraId="16E4664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0,0156%</w:t>
            </w:r>
          </w:p>
        </w:tc>
        <w:tc>
          <w:tcPr>
            <w:tcW w:w="960" w:type="dxa"/>
            <w:tcBorders>
              <w:top w:val="nil"/>
              <w:left w:val="nil"/>
              <w:bottom w:val="single" w:sz="8" w:space="0" w:color="auto"/>
              <w:right w:val="single" w:sz="8" w:space="0" w:color="auto"/>
            </w:tcBorders>
            <w:shd w:val="clear" w:color="000000" w:fill="F8CBAD"/>
            <w:noWrap/>
            <w:vAlign w:val="center"/>
            <w:hideMark/>
          </w:tcPr>
          <w:p w14:paraId="533417A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w:t>
            </w:r>
          </w:p>
        </w:tc>
        <w:tc>
          <w:tcPr>
            <w:tcW w:w="960" w:type="dxa"/>
            <w:tcBorders>
              <w:top w:val="nil"/>
              <w:left w:val="nil"/>
              <w:bottom w:val="single" w:sz="8" w:space="0" w:color="auto"/>
              <w:right w:val="single" w:sz="8" w:space="0" w:color="auto"/>
            </w:tcBorders>
            <w:shd w:val="clear" w:color="000000" w:fill="F8CBAD"/>
            <w:noWrap/>
            <w:vAlign w:val="center"/>
            <w:hideMark/>
          </w:tcPr>
          <w:p w14:paraId="107BDFB9"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w:t>
            </w:r>
          </w:p>
        </w:tc>
      </w:tr>
      <w:tr w:rsidR="004F48AB" w:rsidRPr="00225DC9" w14:paraId="096D20EE"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405B8BE2"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w:t>
            </w:r>
          </w:p>
        </w:tc>
        <w:tc>
          <w:tcPr>
            <w:tcW w:w="1180" w:type="dxa"/>
            <w:tcBorders>
              <w:top w:val="nil"/>
              <w:left w:val="nil"/>
              <w:bottom w:val="single" w:sz="8" w:space="0" w:color="auto"/>
              <w:right w:val="single" w:sz="8" w:space="0" w:color="auto"/>
            </w:tcBorders>
            <w:shd w:val="clear" w:color="auto" w:fill="auto"/>
            <w:vAlign w:val="center"/>
            <w:hideMark/>
          </w:tcPr>
          <w:p w14:paraId="13122CC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0,020%</w:t>
            </w:r>
          </w:p>
        </w:tc>
        <w:tc>
          <w:tcPr>
            <w:tcW w:w="1180" w:type="dxa"/>
            <w:tcBorders>
              <w:top w:val="nil"/>
              <w:left w:val="nil"/>
              <w:bottom w:val="single" w:sz="8" w:space="0" w:color="auto"/>
              <w:right w:val="single" w:sz="8" w:space="0" w:color="auto"/>
            </w:tcBorders>
            <w:shd w:val="clear" w:color="auto" w:fill="auto"/>
            <w:vAlign w:val="center"/>
            <w:hideMark/>
          </w:tcPr>
          <w:p w14:paraId="3B4B9ED0"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0,000%</w:t>
            </w:r>
          </w:p>
        </w:tc>
        <w:tc>
          <w:tcPr>
            <w:tcW w:w="1180" w:type="dxa"/>
            <w:tcBorders>
              <w:top w:val="nil"/>
              <w:left w:val="nil"/>
              <w:bottom w:val="single" w:sz="8" w:space="0" w:color="auto"/>
              <w:right w:val="single" w:sz="8" w:space="0" w:color="auto"/>
            </w:tcBorders>
            <w:shd w:val="clear" w:color="auto" w:fill="auto"/>
            <w:vAlign w:val="center"/>
            <w:hideMark/>
          </w:tcPr>
          <w:p w14:paraId="5F185BF7"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0,032%</w:t>
            </w:r>
          </w:p>
        </w:tc>
        <w:tc>
          <w:tcPr>
            <w:tcW w:w="1300" w:type="dxa"/>
            <w:tcBorders>
              <w:top w:val="nil"/>
              <w:left w:val="nil"/>
              <w:bottom w:val="single" w:sz="8" w:space="0" w:color="auto"/>
              <w:right w:val="single" w:sz="8" w:space="0" w:color="auto"/>
            </w:tcBorders>
            <w:shd w:val="clear" w:color="000000" w:fill="F8CBAD"/>
            <w:noWrap/>
            <w:vAlign w:val="center"/>
            <w:hideMark/>
          </w:tcPr>
          <w:p w14:paraId="448CFAB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0,0280%</w:t>
            </w:r>
          </w:p>
        </w:tc>
        <w:tc>
          <w:tcPr>
            <w:tcW w:w="960" w:type="dxa"/>
            <w:tcBorders>
              <w:top w:val="nil"/>
              <w:left w:val="nil"/>
              <w:bottom w:val="single" w:sz="8" w:space="0" w:color="auto"/>
              <w:right w:val="single" w:sz="8" w:space="0" w:color="auto"/>
            </w:tcBorders>
            <w:shd w:val="clear" w:color="000000" w:fill="F8CBAD"/>
            <w:noWrap/>
            <w:vAlign w:val="center"/>
            <w:hideMark/>
          </w:tcPr>
          <w:p w14:paraId="6F7BB64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w:t>
            </w:r>
          </w:p>
        </w:tc>
        <w:tc>
          <w:tcPr>
            <w:tcW w:w="960" w:type="dxa"/>
            <w:tcBorders>
              <w:top w:val="nil"/>
              <w:left w:val="nil"/>
              <w:bottom w:val="single" w:sz="8" w:space="0" w:color="auto"/>
              <w:right w:val="single" w:sz="8" w:space="0" w:color="auto"/>
            </w:tcBorders>
            <w:shd w:val="clear" w:color="000000" w:fill="F8CBAD"/>
            <w:noWrap/>
            <w:vAlign w:val="center"/>
            <w:hideMark/>
          </w:tcPr>
          <w:p w14:paraId="780C42D7"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A–</w:t>
            </w:r>
          </w:p>
        </w:tc>
      </w:tr>
      <w:tr w:rsidR="004F48AB" w:rsidRPr="00225DC9" w14:paraId="4D6DA382" w14:textId="77777777" w:rsidTr="00337C4B">
        <w:trPr>
          <w:trHeight w:val="208"/>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A94F07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w:t>
            </w:r>
          </w:p>
        </w:tc>
        <w:tc>
          <w:tcPr>
            <w:tcW w:w="1180" w:type="dxa"/>
            <w:tcBorders>
              <w:top w:val="nil"/>
              <w:left w:val="nil"/>
              <w:bottom w:val="single" w:sz="8" w:space="0" w:color="auto"/>
              <w:right w:val="single" w:sz="8" w:space="0" w:color="auto"/>
            </w:tcBorders>
            <w:shd w:val="clear" w:color="auto" w:fill="auto"/>
            <w:vAlign w:val="center"/>
            <w:hideMark/>
          </w:tcPr>
          <w:p w14:paraId="7ED94922"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0,037%</w:t>
            </w:r>
          </w:p>
        </w:tc>
        <w:tc>
          <w:tcPr>
            <w:tcW w:w="1180" w:type="dxa"/>
            <w:tcBorders>
              <w:top w:val="nil"/>
              <w:left w:val="nil"/>
              <w:bottom w:val="single" w:sz="8" w:space="0" w:color="auto"/>
              <w:right w:val="single" w:sz="8" w:space="0" w:color="auto"/>
            </w:tcBorders>
            <w:shd w:val="clear" w:color="auto" w:fill="auto"/>
            <w:vAlign w:val="center"/>
            <w:hideMark/>
          </w:tcPr>
          <w:p w14:paraId="70D7A9F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0,032%</w:t>
            </w:r>
          </w:p>
        </w:tc>
        <w:tc>
          <w:tcPr>
            <w:tcW w:w="1180" w:type="dxa"/>
            <w:tcBorders>
              <w:top w:val="nil"/>
              <w:left w:val="nil"/>
              <w:bottom w:val="single" w:sz="8" w:space="0" w:color="auto"/>
              <w:right w:val="single" w:sz="8" w:space="0" w:color="auto"/>
            </w:tcBorders>
            <w:shd w:val="clear" w:color="auto" w:fill="auto"/>
            <w:vAlign w:val="center"/>
            <w:hideMark/>
          </w:tcPr>
          <w:p w14:paraId="1CA14CD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0,044%</w:t>
            </w:r>
          </w:p>
        </w:tc>
        <w:tc>
          <w:tcPr>
            <w:tcW w:w="1300" w:type="dxa"/>
            <w:tcBorders>
              <w:top w:val="nil"/>
              <w:left w:val="nil"/>
              <w:bottom w:val="single" w:sz="8" w:space="0" w:color="auto"/>
              <w:right w:val="single" w:sz="8" w:space="0" w:color="auto"/>
            </w:tcBorders>
            <w:shd w:val="clear" w:color="000000" w:fill="F8CBAD"/>
            <w:noWrap/>
            <w:vAlign w:val="center"/>
            <w:hideMark/>
          </w:tcPr>
          <w:p w14:paraId="730EA129"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13498ACC"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075E72F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r>
      <w:tr w:rsidR="004F48AB" w:rsidRPr="00225DC9" w14:paraId="1C0DA777"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02267F0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3</w:t>
            </w:r>
          </w:p>
        </w:tc>
        <w:tc>
          <w:tcPr>
            <w:tcW w:w="1180" w:type="dxa"/>
            <w:tcBorders>
              <w:top w:val="nil"/>
              <w:left w:val="nil"/>
              <w:bottom w:val="single" w:sz="8" w:space="0" w:color="auto"/>
              <w:right w:val="single" w:sz="8" w:space="0" w:color="auto"/>
            </w:tcBorders>
            <w:shd w:val="clear" w:color="auto" w:fill="auto"/>
            <w:vAlign w:val="center"/>
            <w:hideMark/>
          </w:tcPr>
          <w:p w14:paraId="19E4105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0,051%</w:t>
            </w:r>
          </w:p>
        </w:tc>
        <w:tc>
          <w:tcPr>
            <w:tcW w:w="1180" w:type="dxa"/>
            <w:tcBorders>
              <w:top w:val="nil"/>
              <w:left w:val="nil"/>
              <w:bottom w:val="single" w:sz="8" w:space="0" w:color="auto"/>
              <w:right w:val="single" w:sz="8" w:space="0" w:color="auto"/>
            </w:tcBorders>
            <w:shd w:val="clear" w:color="auto" w:fill="auto"/>
            <w:vAlign w:val="center"/>
            <w:hideMark/>
          </w:tcPr>
          <w:p w14:paraId="5D541A3F"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0,044%</w:t>
            </w:r>
          </w:p>
        </w:tc>
        <w:tc>
          <w:tcPr>
            <w:tcW w:w="1180" w:type="dxa"/>
            <w:tcBorders>
              <w:top w:val="nil"/>
              <w:left w:val="nil"/>
              <w:bottom w:val="single" w:sz="8" w:space="0" w:color="auto"/>
              <w:right w:val="single" w:sz="8" w:space="0" w:color="auto"/>
            </w:tcBorders>
            <w:shd w:val="clear" w:color="auto" w:fill="auto"/>
            <w:vAlign w:val="center"/>
            <w:hideMark/>
          </w:tcPr>
          <w:p w14:paraId="7E7FD3A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0,060%</w:t>
            </w:r>
          </w:p>
        </w:tc>
        <w:tc>
          <w:tcPr>
            <w:tcW w:w="1300" w:type="dxa"/>
            <w:tcBorders>
              <w:top w:val="nil"/>
              <w:left w:val="nil"/>
              <w:bottom w:val="single" w:sz="8" w:space="0" w:color="auto"/>
              <w:right w:val="single" w:sz="8" w:space="0" w:color="auto"/>
            </w:tcBorders>
            <w:shd w:val="clear" w:color="000000" w:fill="F8CBAD"/>
            <w:noWrap/>
            <w:vAlign w:val="center"/>
            <w:hideMark/>
          </w:tcPr>
          <w:p w14:paraId="08E795AC"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0,0504%</w:t>
            </w:r>
          </w:p>
        </w:tc>
        <w:tc>
          <w:tcPr>
            <w:tcW w:w="960" w:type="dxa"/>
            <w:tcBorders>
              <w:top w:val="nil"/>
              <w:left w:val="nil"/>
              <w:bottom w:val="single" w:sz="8" w:space="0" w:color="auto"/>
              <w:right w:val="single" w:sz="8" w:space="0" w:color="auto"/>
            </w:tcBorders>
            <w:shd w:val="clear" w:color="000000" w:fill="F8CBAD"/>
            <w:noWrap/>
            <w:vAlign w:val="center"/>
            <w:hideMark/>
          </w:tcPr>
          <w:p w14:paraId="37659F7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BBB+</w:t>
            </w:r>
          </w:p>
        </w:tc>
        <w:tc>
          <w:tcPr>
            <w:tcW w:w="960" w:type="dxa"/>
            <w:tcBorders>
              <w:top w:val="nil"/>
              <w:left w:val="nil"/>
              <w:bottom w:val="single" w:sz="8" w:space="0" w:color="auto"/>
              <w:right w:val="single" w:sz="8" w:space="0" w:color="auto"/>
            </w:tcBorders>
            <w:shd w:val="clear" w:color="000000" w:fill="F8CBAD"/>
            <w:noWrap/>
            <w:vAlign w:val="center"/>
            <w:hideMark/>
          </w:tcPr>
          <w:p w14:paraId="50A31947"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BBB+</w:t>
            </w:r>
          </w:p>
        </w:tc>
      </w:tr>
      <w:tr w:rsidR="004F48AB" w:rsidRPr="00225DC9" w14:paraId="1380381B"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2DE3E92"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4</w:t>
            </w:r>
          </w:p>
        </w:tc>
        <w:tc>
          <w:tcPr>
            <w:tcW w:w="1180" w:type="dxa"/>
            <w:tcBorders>
              <w:top w:val="nil"/>
              <w:left w:val="nil"/>
              <w:bottom w:val="single" w:sz="8" w:space="0" w:color="auto"/>
              <w:right w:val="single" w:sz="8" w:space="0" w:color="auto"/>
            </w:tcBorders>
            <w:shd w:val="clear" w:color="auto" w:fill="auto"/>
            <w:vAlign w:val="center"/>
            <w:hideMark/>
          </w:tcPr>
          <w:p w14:paraId="331345A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0,070%</w:t>
            </w:r>
          </w:p>
        </w:tc>
        <w:tc>
          <w:tcPr>
            <w:tcW w:w="1180" w:type="dxa"/>
            <w:tcBorders>
              <w:top w:val="nil"/>
              <w:left w:val="nil"/>
              <w:bottom w:val="single" w:sz="8" w:space="0" w:color="auto"/>
              <w:right w:val="single" w:sz="8" w:space="0" w:color="auto"/>
            </w:tcBorders>
            <w:shd w:val="clear" w:color="auto" w:fill="auto"/>
            <w:vAlign w:val="center"/>
            <w:hideMark/>
          </w:tcPr>
          <w:p w14:paraId="0564C12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0,060%</w:t>
            </w:r>
          </w:p>
        </w:tc>
        <w:tc>
          <w:tcPr>
            <w:tcW w:w="1180" w:type="dxa"/>
            <w:tcBorders>
              <w:top w:val="nil"/>
              <w:left w:val="nil"/>
              <w:bottom w:val="single" w:sz="8" w:space="0" w:color="auto"/>
              <w:right w:val="single" w:sz="8" w:space="0" w:color="auto"/>
            </w:tcBorders>
            <w:shd w:val="clear" w:color="auto" w:fill="auto"/>
            <w:vAlign w:val="center"/>
            <w:hideMark/>
          </w:tcPr>
          <w:p w14:paraId="0552138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0,083%</w:t>
            </w:r>
          </w:p>
        </w:tc>
        <w:tc>
          <w:tcPr>
            <w:tcW w:w="1300" w:type="dxa"/>
            <w:tcBorders>
              <w:top w:val="nil"/>
              <w:left w:val="nil"/>
              <w:bottom w:val="single" w:sz="8" w:space="0" w:color="auto"/>
              <w:right w:val="single" w:sz="8" w:space="0" w:color="auto"/>
            </w:tcBorders>
            <w:shd w:val="clear" w:color="000000" w:fill="F8CBAD"/>
            <w:noWrap/>
            <w:vAlign w:val="center"/>
            <w:hideMark/>
          </w:tcPr>
          <w:p w14:paraId="38C454F9"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5EFCA50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1D52FB52"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r>
      <w:tr w:rsidR="004F48AB" w:rsidRPr="00225DC9" w14:paraId="7FF9CF3E"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8F529F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5</w:t>
            </w:r>
          </w:p>
        </w:tc>
        <w:tc>
          <w:tcPr>
            <w:tcW w:w="1180" w:type="dxa"/>
            <w:tcBorders>
              <w:top w:val="nil"/>
              <w:left w:val="nil"/>
              <w:bottom w:val="single" w:sz="8" w:space="0" w:color="auto"/>
              <w:right w:val="single" w:sz="8" w:space="0" w:color="auto"/>
            </w:tcBorders>
            <w:shd w:val="clear" w:color="auto" w:fill="auto"/>
            <w:vAlign w:val="center"/>
            <w:hideMark/>
          </w:tcPr>
          <w:p w14:paraId="3056DCF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0,097%</w:t>
            </w:r>
          </w:p>
        </w:tc>
        <w:tc>
          <w:tcPr>
            <w:tcW w:w="1180" w:type="dxa"/>
            <w:tcBorders>
              <w:top w:val="nil"/>
              <w:left w:val="nil"/>
              <w:bottom w:val="single" w:sz="8" w:space="0" w:color="auto"/>
              <w:right w:val="single" w:sz="8" w:space="0" w:color="auto"/>
            </w:tcBorders>
            <w:shd w:val="clear" w:color="auto" w:fill="auto"/>
            <w:vAlign w:val="center"/>
            <w:hideMark/>
          </w:tcPr>
          <w:p w14:paraId="0F68B8F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0,083%</w:t>
            </w:r>
          </w:p>
        </w:tc>
        <w:tc>
          <w:tcPr>
            <w:tcW w:w="1180" w:type="dxa"/>
            <w:tcBorders>
              <w:top w:val="nil"/>
              <w:left w:val="nil"/>
              <w:bottom w:val="single" w:sz="8" w:space="0" w:color="auto"/>
              <w:right w:val="single" w:sz="8" w:space="0" w:color="auto"/>
            </w:tcBorders>
            <w:shd w:val="clear" w:color="auto" w:fill="auto"/>
            <w:vAlign w:val="center"/>
            <w:hideMark/>
          </w:tcPr>
          <w:p w14:paraId="3F8CBA8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0,114%</w:t>
            </w:r>
          </w:p>
        </w:tc>
        <w:tc>
          <w:tcPr>
            <w:tcW w:w="1300" w:type="dxa"/>
            <w:tcBorders>
              <w:top w:val="nil"/>
              <w:left w:val="nil"/>
              <w:bottom w:val="single" w:sz="8" w:space="0" w:color="auto"/>
              <w:right w:val="single" w:sz="8" w:space="0" w:color="auto"/>
            </w:tcBorders>
            <w:shd w:val="clear" w:color="000000" w:fill="F8CBAD"/>
            <w:noWrap/>
            <w:vAlign w:val="center"/>
            <w:hideMark/>
          </w:tcPr>
          <w:p w14:paraId="14DC2B2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0,0904%</w:t>
            </w:r>
          </w:p>
        </w:tc>
        <w:tc>
          <w:tcPr>
            <w:tcW w:w="960" w:type="dxa"/>
            <w:tcBorders>
              <w:top w:val="nil"/>
              <w:left w:val="nil"/>
              <w:bottom w:val="single" w:sz="8" w:space="0" w:color="auto"/>
              <w:right w:val="single" w:sz="8" w:space="0" w:color="auto"/>
            </w:tcBorders>
            <w:shd w:val="clear" w:color="000000" w:fill="F8CBAD"/>
            <w:noWrap/>
            <w:vAlign w:val="center"/>
            <w:hideMark/>
          </w:tcPr>
          <w:p w14:paraId="5D71334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BBB</w:t>
            </w:r>
          </w:p>
        </w:tc>
        <w:tc>
          <w:tcPr>
            <w:tcW w:w="960" w:type="dxa"/>
            <w:tcBorders>
              <w:top w:val="nil"/>
              <w:left w:val="nil"/>
              <w:bottom w:val="single" w:sz="8" w:space="0" w:color="auto"/>
              <w:right w:val="single" w:sz="8" w:space="0" w:color="auto"/>
            </w:tcBorders>
            <w:shd w:val="clear" w:color="000000" w:fill="F8CBAD"/>
            <w:noWrap/>
            <w:vAlign w:val="center"/>
            <w:hideMark/>
          </w:tcPr>
          <w:p w14:paraId="5AC984D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BBB</w:t>
            </w:r>
          </w:p>
        </w:tc>
      </w:tr>
      <w:tr w:rsidR="004F48AB" w:rsidRPr="00225DC9" w14:paraId="64C4373A"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2D9084FF"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6</w:t>
            </w:r>
          </w:p>
        </w:tc>
        <w:tc>
          <w:tcPr>
            <w:tcW w:w="1180" w:type="dxa"/>
            <w:tcBorders>
              <w:top w:val="nil"/>
              <w:left w:val="nil"/>
              <w:bottom w:val="single" w:sz="8" w:space="0" w:color="auto"/>
              <w:right w:val="single" w:sz="8" w:space="0" w:color="auto"/>
            </w:tcBorders>
            <w:shd w:val="clear" w:color="auto" w:fill="auto"/>
            <w:vAlign w:val="center"/>
            <w:hideMark/>
          </w:tcPr>
          <w:p w14:paraId="1C4AEDB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0,133%</w:t>
            </w:r>
          </w:p>
        </w:tc>
        <w:tc>
          <w:tcPr>
            <w:tcW w:w="1180" w:type="dxa"/>
            <w:tcBorders>
              <w:top w:val="nil"/>
              <w:left w:val="nil"/>
              <w:bottom w:val="single" w:sz="8" w:space="0" w:color="auto"/>
              <w:right w:val="single" w:sz="8" w:space="0" w:color="auto"/>
            </w:tcBorders>
            <w:shd w:val="clear" w:color="auto" w:fill="auto"/>
            <w:vAlign w:val="center"/>
            <w:hideMark/>
          </w:tcPr>
          <w:p w14:paraId="018DB550"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0,114%</w:t>
            </w:r>
          </w:p>
        </w:tc>
        <w:tc>
          <w:tcPr>
            <w:tcW w:w="1180" w:type="dxa"/>
            <w:tcBorders>
              <w:top w:val="nil"/>
              <w:left w:val="nil"/>
              <w:bottom w:val="single" w:sz="8" w:space="0" w:color="auto"/>
              <w:right w:val="single" w:sz="8" w:space="0" w:color="auto"/>
            </w:tcBorders>
            <w:shd w:val="clear" w:color="auto" w:fill="auto"/>
            <w:vAlign w:val="center"/>
            <w:hideMark/>
          </w:tcPr>
          <w:p w14:paraId="347163E7"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0,156%</w:t>
            </w:r>
          </w:p>
        </w:tc>
        <w:tc>
          <w:tcPr>
            <w:tcW w:w="1300" w:type="dxa"/>
            <w:tcBorders>
              <w:top w:val="nil"/>
              <w:left w:val="nil"/>
              <w:bottom w:val="single" w:sz="8" w:space="0" w:color="auto"/>
              <w:right w:val="single" w:sz="8" w:space="0" w:color="auto"/>
            </w:tcBorders>
            <w:shd w:val="clear" w:color="000000" w:fill="F8CBAD"/>
            <w:noWrap/>
            <w:vAlign w:val="center"/>
            <w:hideMark/>
          </w:tcPr>
          <w:p w14:paraId="7D126457"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45A057A0"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334E7AA7"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r>
      <w:tr w:rsidR="004F48AB" w:rsidRPr="00225DC9" w14:paraId="241AC573"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6878EC0"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7</w:t>
            </w:r>
          </w:p>
        </w:tc>
        <w:tc>
          <w:tcPr>
            <w:tcW w:w="1180" w:type="dxa"/>
            <w:tcBorders>
              <w:top w:val="nil"/>
              <w:left w:val="nil"/>
              <w:bottom w:val="single" w:sz="8" w:space="0" w:color="auto"/>
              <w:right w:val="single" w:sz="8" w:space="0" w:color="auto"/>
            </w:tcBorders>
            <w:shd w:val="clear" w:color="auto" w:fill="auto"/>
            <w:vAlign w:val="center"/>
            <w:hideMark/>
          </w:tcPr>
          <w:p w14:paraId="297C3E0F"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0,184%</w:t>
            </w:r>
          </w:p>
        </w:tc>
        <w:tc>
          <w:tcPr>
            <w:tcW w:w="1180" w:type="dxa"/>
            <w:tcBorders>
              <w:top w:val="nil"/>
              <w:left w:val="nil"/>
              <w:bottom w:val="single" w:sz="8" w:space="0" w:color="auto"/>
              <w:right w:val="single" w:sz="8" w:space="0" w:color="auto"/>
            </w:tcBorders>
            <w:shd w:val="clear" w:color="auto" w:fill="auto"/>
            <w:vAlign w:val="center"/>
            <w:hideMark/>
          </w:tcPr>
          <w:p w14:paraId="1E6584E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0,156%</w:t>
            </w:r>
          </w:p>
        </w:tc>
        <w:tc>
          <w:tcPr>
            <w:tcW w:w="1180" w:type="dxa"/>
            <w:tcBorders>
              <w:top w:val="nil"/>
              <w:left w:val="nil"/>
              <w:bottom w:val="single" w:sz="8" w:space="0" w:color="auto"/>
              <w:right w:val="single" w:sz="8" w:space="0" w:color="auto"/>
            </w:tcBorders>
            <w:shd w:val="clear" w:color="auto" w:fill="auto"/>
            <w:vAlign w:val="center"/>
            <w:hideMark/>
          </w:tcPr>
          <w:p w14:paraId="37A8D91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0,215%</w:t>
            </w:r>
          </w:p>
        </w:tc>
        <w:tc>
          <w:tcPr>
            <w:tcW w:w="1300" w:type="dxa"/>
            <w:tcBorders>
              <w:top w:val="nil"/>
              <w:left w:val="nil"/>
              <w:bottom w:val="single" w:sz="8" w:space="0" w:color="auto"/>
              <w:right w:val="single" w:sz="8" w:space="0" w:color="auto"/>
            </w:tcBorders>
            <w:shd w:val="clear" w:color="000000" w:fill="F8CBAD"/>
            <w:noWrap/>
            <w:vAlign w:val="center"/>
            <w:hideMark/>
          </w:tcPr>
          <w:p w14:paraId="639CA67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0,1622%</w:t>
            </w:r>
          </w:p>
        </w:tc>
        <w:tc>
          <w:tcPr>
            <w:tcW w:w="960" w:type="dxa"/>
            <w:tcBorders>
              <w:top w:val="nil"/>
              <w:left w:val="nil"/>
              <w:bottom w:val="single" w:sz="8" w:space="0" w:color="auto"/>
              <w:right w:val="single" w:sz="8" w:space="0" w:color="auto"/>
            </w:tcBorders>
            <w:shd w:val="clear" w:color="000000" w:fill="F8CBAD"/>
            <w:noWrap/>
            <w:vAlign w:val="center"/>
            <w:hideMark/>
          </w:tcPr>
          <w:p w14:paraId="0BAAE0A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BBB–</w:t>
            </w:r>
          </w:p>
        </w:tc>
        <w:tc>
          <w:tcPr>
            <w:tcW w:w="960" w:type="dxa"/>
            <w:tcBorders>
              <w:top w:val="nil"/>
              <w:left w:val="nil"/>
              <w:bottom w:val="single" w:sz="8" w:space="0" w:color="auto"/>
              <w:right w:val="single" w:sz="8" w:space="0" w:color="auto"/>
            </w:tcBorders>
            <w:shd w:val="clear" w:color="000000" w:fill="F8CBAD"/>
            <w:noWrap/>
            <w:vAlign w:val="center"/>
            <w:hideMark/>
          </w:tcPr>
          <w:p w14:paraId="3579FE3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BBB–</w:t>
            </w:r>
          </w:p>
        </w:tc>
      </w:tr>
      <w:tr w:rsidR="004F48AB" w:rsidRPr="00225DC9" w14:paraId="12493F44"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215801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8</w:t>
            </w:r>
          </w:p>
        </w:tc>
        <w:tc>
          <w:tcPr>
            <w:tcW w:w="1180" w:type="dxa"/>
            <w:tcBorders>
              <w:top w:val="nil"/>
              <w:left w:val="nil"/>
              <w:bottom w:val="single" w:sz="8" w:space="0" w:color="auto"/>
              <w:right w:val="single" w:sz="8" w:space="0" w:color="auto"/>
            </w:tcBorders>
            <w:shd w:val="clear" w:color="auto" w:fill="auto"/>
            <w:vAlign w:val="center"/>
            <w:hideMark/>
          </w:tcPr>
          <w:p w14:paraId="7DE04F8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0,253%</w:t>
            </w:r>
          </w:p>
        </w:tc>
        <w:tc>
          <w:tcPr>
            <w:tcW w:w="1180" w:type="dxa"/>
            <w:tcBorders>
              <w:top w:val="nil"/>
              <w:left w:val="nil"/>
              <w:bottom w:val="single" w:sz="8" w:space="0" w:color="auto"/>
              <w:right w:val="single" w:sz="8" w:space="0" w:color="auto"/>
            </w:tcBorders>
            <w:shd w:val="clear" w:color="auto" w:fill="auto"/>
            <w:vAlign w:val="center"/>
            <w:hideMark/>
          </w:tcPr>
          <w:p w14:paraId="2158692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0,215%</w:t>
            </w:r>
          </w:p>
        </w:tc>
        <w:tc>
          <w:tcPr>
            <w:tcW w:w="1180" w:type="dxa"/>
            <w:tcBorders>
              <w:top w:val="nil"/>
              <w:left w:val="nil"/>
              <w:bottom w:val="single" w:sz="8" w:space="0" w:color="auto"/>
              <w:right w:val="single" w:sz="8" w:space="0" w:color="auto"/>
            </w:tcBorders>
            <w:shd w:val="clear" w:color="auto" w:fill="auto"/>
            <w:vAlign w:val="center"/>
            <w:hideMark/>
          </w:tcPr>
          <w:p w14:paraId="57C5E48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0,297%</w:t>
            </w:r>
          </w:p>
        </w:tc>
        <w:tc>
          <w:tcPr>
            <w:tcW w:w="1300" w:type="dxa"/>
            <w:tcBorders>
              <w:top w:val="nil"/>
              <w:left w:val="nil"/>
              <w:bottom w:val="single" w:sz="8" w:space="0" w:color="auto"/>
              <w:right w:val="single" w:sz="8" w:space="0" w:color="auto"/>
            </w:tcBorders>
            <w:shd w:val="clear" w:color="000000" w:fill="F8CBAD"/>
            <w:noWrap/>
            <w:vAlign w:val="center"/>
            <w:hideMark/>
          </w:tcPr>
          <w:p w14:paraId="5DDD5BE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0,2908%</w:t>
            </w:r>
          </w:p>
        </w:tc>
        <w:tc>
          <w:tcPr>
            <w:tcW w:w="960" w:type="dxa"/>
            <w:tcBorders>
              <w:top w:val="nil"/>
              <w:left w:val="nil"/>
              <w:bottom w:val="single" w:sz="8" w:space="0" w:color="auto"/>
              <w:right w:val="single" w:sz="8" w:space="0" w:color="auto"/>
            </w:tcBorders>
            <w:shd w:val="clear" w:color="000000" w:fill="F8CBAD"/>
            <w:noWrap/>
            <w:vAlign w:val="center"/>
            <w:hideMark/>
          </w:tcPr>
          <w:p w14:paraId="101B514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BB+</w:t>
            </w:r>
          </w:p>
        </w:tc>
        <w:tc>
          <w:tcPr>
            <w:tcW w:w="960" w:type="dxa"/>
            <w:tcBorders>
              <w:top w:val="nil"/>
              <w:left w:val="nil"/>
              <w:bottom w:val="single" w:sz="8" w:space="0" w:color="auto"/>
              <w:right w:val="single" w:sz="8" w:space="0" w:color="auto"/>
            </w:tcBorders>
            <w:shd w:val="clear" w:color="000000" w:fill="F8CBAD"/>
            <w:noWrap/>
            <w:vAlign w:val="center"/>
            <w:hideMark/>
          </w:tcPr>
          <w:p w14:paraId="03092E7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BB+</w:t>
            </w:r>
          </w:p>
        </w:tc>
      </w:tr>
      <w:tr w:rsidR="004F48AB" w:rsidRPr="00225DC9" w14:paraId="154C87D9"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1F0CBC9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9</w:t>
            </w:r>
          </w:p>
        </w:tc>
        <w:tc>
          <w:tcPr>
            <w:tcW w:w="1180" w:type="dxa"/>
            <w:tcBorders>
              <w:top w:val="nil"/>
              <w:left w:val="nil"/>
              <w:bottom w:val="single" w:sz="8" w:space="0" w:color="auto"/>
              <w:right w:val="single" w:sz="8" w:space="0" w:color="auto"/>
            </w:tcBorders>
            <w:shd w:val="clear" w:color="auto" w:fill="auto"/>
            <w:vAlign w:val="center"/>
            <w:hideMark/>
          </w:tcPr>
          <w:p w14:paraId="46ACCA9F"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0,348%</w:t>
            </w:r>
          </w:p>
        </w:tc>
        <w:tc>
          <w:tcPr>
            <w:tcW w:w="1180" w:type="dxa"/>
            <w:tcBorders>
              <w:top w:val="nil"/>
              <w:left w:val="nil"/>
              <w:bottom w:val="single" w:sz="8" w:space="0" w:color="auto"/>
              <w:right w:val="single" w:sz="8" w:space="0" w:color="auto"/>
            </w:tcBorders>
            <w:shd w:val="clear" w:color="auto" w:fill="auto"/>
            <w:vAlign w:val="center"/>
            <w:hideMark/>
          </w:tcPr>
          <w:p w14:paraId="6DE60BB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0,297%</w:t>
            </w:r>
          </w:p>
        </w:tc>
        <w:tc>
          <w:tcPr>
            <w:tcW w:w="1180" w:type="dxa"/>
            <w:tcBorders>
              <w:top w:val="nil"/>
              <w:left w:val="nil"/>
              <w:bottom w:val="single" w:sz="8" w:space="0" w:color="auto"/>
              <w:right w:val="single" w:sz="8" w:space="0" w:color="auto"/>
            </w:tcBorders>
            <w:shd w:val="clear" w:color="auto" w:fill="auto"/>
            <w:vAlign w:val="center"/>
            <w:hideMark/>
          </w:tcPr>
          <w:p w14:paraId="2D5BDF5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0,409%</w:t>
            </w:r>
          </w:p>
        </w:tc>
        <w:tc>
          <w:tcPr>
            <w:tcW w:w="1300" w:type="dxa"/>
            <w:tcBorders>
              <w:top w:val="nil"/>
              <w:left w:val="nil"/>
              <w:bottom w:val="single" w:sz="8" w:space="0" w:color="auto"/>
              <w:right w:val="single" w:sz="8" w:space="0" w:color="auto"/>
            </w:tcBorders>
            <w:shd w:val="clear" w:color="000000" w:fill="F8CBAD"/>
            <w:noWrap/>
            <w:vAlign w:val="center"/>
            <w:hideMark/>
          </w:tcPr>
          <w:p w14:paraId="3893FCA0"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204F4ECF"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1D8F160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r>
      <w:tr w:rsidR="004F48AB" w:rsidRPr="00225DC9" w14:paraId="70027DBC"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40454F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10</w:t>
            </w:r>
          </w:p>
        </w:tc>
        <w:tc>
          <w:tcPr>
            <w:tcW w:w="1180" w:type="dxa"/>
            <w:tcBorders>
              <w:top w:val="nil"/>
              <w:left w:val="nil"/>
              <w:bottom w:val="single" w:sz="8" w:space="0" w:color="auto"/>
              <w:right w:val="single" w:sz="8" w:space="0" w:color="auto"/>
            </w:tcBorders>
            <w:shd w:val="clear" w:color="auto" w:fill="auto"/>
            <w:vAlign w:val="center"/>
            <w:hideMark/>
          </w:tcPr>
          <w:p w14:paraId="253D60D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0,480%</w:t>
            </w:r>
          </w:p>
        </w:tc>
        <w:tc>
          <w:tcPr>
            <w:tcW w:w="1180" w:type="dxa"/>
            <w:tcBorders>
              <w:top w:val="nil"/>
              <w:left w:val="nil"/>
              <w:bottom w:val="single" w:sz="8" w:space="0" w:color="auto"/>
              <w:right w:val="single" w:sz="8" w:space="0" w:color="auto"/>
            </w:tcBorders>
            <w:shd w:val="clear" w:color="auto" w:fill="auto"/>
            <w:vAlign w:val="center"/>
            <w:hideMark/>
          </w:tcPr>
          <w:p w14:paraId="3EB95719"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0,409%</w:t>
            </w:r>
          </w:p>
        </w:tc>
        <w:tc>
          <w:tcPr>
            <w:tcW w:w="1180" w:type="dxa"/>
            <w:tcBorders>
              <w:top w:val="nil"/>
              <w:left w:val="nil"/>
              <w:bottom w:val="single" w:sz="8" w:space="0" w:color="auto"/>
              <w:right w:val="single" w:sz="8" w:space="0" w:color="auto"/>
            </w:tcBorders>
            <w:shd w:val="clear" w:color="auto" w:fill="auto"/>
            <w:vAlign w:val="center"/>
            <w:hideMark/>
          </w:tcPr>
          <w:p w14:paraId="674F33F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0,563%</w:t>
            </w:r>
          </w:p>
        </w:tc>
        <w:tc>
          <w:tcPr>
            <w:tcW w:w="1300" w:type="dxa"/>
            <w:tcBorders>
              <w:top w:val="nil"/>
              <w:left w:val="nil"/>
              <w:bottom w:val="single" w:sz="8" w:space="0" w:color="auto"/>
              <w:right w:val="single" w:sz="8" w:space="0" w:color="auto"/>
            </w:tcBorders>
            <w:shd w:val="clear" w:color="000000" w:fill="F8CBAD"/>
            <w:noWrap/>
            <w:vAlign w:val="center"/>
            <w:hideMark/>
          </w:tcPr>
          <w:p w14:paraId="648A964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0,5210%</w:t>
            </w:r>
          </w:p>
        </w:tc>
        <w:tc>
          <w:tcPr>
            <w:tcW w:w="960" w:type="dxa"/>
            <w:tcBorders>
              <w:top w:val="nil"/>
              <w:left w:val="nil"/>
              <w:bottom w:val="single" w:sz="8" w:space="0" w:color="auto"/>
              <w:right w:val="single" w:sz="8" w:space="0" w:color="auto"/>
            </w:tcBorders>
            <w:shd w:val="clear" w:color="000000" w:fill="F8CBAD"/>
            <w:noWrap/>
            <w:vAlign w:val="center"/>
            <w:hideMark/>
          </w:tcPr>
          <w:p w14:paraId="33B3F710"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BB</w:t>
            </w:r>
          </w:p>
        </w:tc>
        <w:tc>
          <w:tcPr>
            <w:tcW w:w="960" w:type="dxa"/>
            <w:tcBorders>
              <w:top w:val="nil"/>
              <w:left w:val="nil"/>
              <w:bottom w:val="single" w:sz="8" w:space="0" w:color="auto"/>
              <w:right w:val="single" w:sz="8" w:space="0" w:color="auto"/>
            </w:tcBorders>
            <w:shd w:val="clear" w:color="000000" w:fill="F8CBAD"/>
            <w:noWrap/>
            <w:vAlign w:val="center"/>
            <w:hideMark/>
          </w:tcPr>
          <w:p w14:paraId="1A19EF6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BB</w:t>
            </w:r>
          </w:p>
        </w:tc>
      </w:tr>
      <w:tr w:rsidR="004F48AB" w:rsidRPr="00225DC9" w14:paraId="4358D110" w14:textId="77777777" w:rsidTr="00225DC9">
        <w:trPr>
          <w:trHeight w:val="286"/>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2A9E996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11</w:t>
            </w:r>
          </w:p>
        </w:tc>
        <w:tc>
          <w:tcPr>
            <w:tcW w:w="1180" w:type="dxa"/>
            <w:tcBorders>
              <w:top w:val="nil"/>
              <w:left w:val="nil"/>
              <w:bottom w:val="single" w:sz="8" w:space="0" w:color="auto"/>
              <w:right w:val="single" w:sz="8" w:space="0" w:color="auto"/>
            </w:tcBorders>
            <w:shd w:val="clear" w:color="auto" w:fill="auto"/>
            <w:vAlign w:val="center"/>
            <w:hideMark/>
          </w:tcPr>
          <w:p w14:paraId="216F9A8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0,660%</w:t>
            </w:r>
          </w:p>
        </w:tc>
        <w:tc>
          <w:tcPr>
            <w:tcW w:w="1180" w:type="dxa"/>
            <w:tcBorders>
              <w:top w:val="nil"/>
              <w:left w:val="nil"/>
              <w:bottom w:val="single" w:sz="8" w:space="0" w:color="auto"/>
              <w:right w:val="single" w:sz="8" w:space="0" w:color="auto"/>
            </w:tcBorders>
            <w:shd w:val="clear" w:color="auto" w:fill="auto"/>
            <w:vAlign w:val="center"/>
            <w:hideMark/>
          </w:tcPr>
          <w:p w14:paraId="5187D08F"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0,563%</w:t>
            </w:r>
          </w:p>
        </w:tc>
        <w:tc>
          <w:tcPr>
            <w:tcW w:w="1180" w:type="dxa"/>
            <w:tcBorders>
              <w:top w:val="nil"/>
              <w:left w:val="nil"/>
              <w:bottom w:val="single" w:sz="8" w:space="0" w:color="auto"/>
              <w:right w:val="single" w:sz="8" w:space="0" w:color="auto"/>
            </w:tcBorders>
            <w:shd w:val="clear" w:color="auto" w:fill="auto"/>
            <w:vAlign w:val="center"/>
            <w:hideMark/>
          </w:tcPr>
          <w:p w14:paraId="6258DB8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0,775%</w:t>
            </w:r>
          </w:p>
        </w:tc>
        <w:tc>
          <w:tcPr>
            <w:tcW w:w="1300" w:type="dxa"/>
            <w:tcBorders>
              <w:top w:val="nil"/>
              <w:left w:val="nil"/>
              <w:bottom w:val="single" w:sz="8" w:space="0" w:color="auto"/>
              <w:right w:val="single" w:sz="8" w:space="0" w:color="auto"/>
            </w:tcBorders>
            <w:shd w:val="clear" w:color="000000" w:fill="F8CBAD"/>
            <w:noWrap/>
            <w:vAlign w:val="center"/>
            <w:hideMark/>
          </w:tcPr>
          <w:p w14:paraId="05EAEB9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205CCB0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22E4ECB0"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r>
      <w:tr w:rsidR="004F48AB" w:rsidRPr="00225DC9" w14:paraId="41BC65A4"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4159245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12</w:t>
            </w:r>
          </w:p>
        </w:tc>
        <w:tc>
          <w:tcPr>
            <w:tcW w:w="1180" w:type="dxa"/>
            <w:tcBorders>
              <w:top w:val="nil"/>
              <w:left w:val="nil"/>
              <w:bottom w:val="single" w:sz="8" w:space="0" w:color="auto"/>
              <w:right w:val="single" w:sz="8" w:space="0" w:color="auto"/>
            </w:tcBorders>
            <w:shd w:val="clear" w:color="auto" w:fill="auto"/>
            <w:vAlign w:val="center"/>
            <w:hideMark/>
          </w:tcPr>
          <w:p w14:paraId="13D3C2B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0,910%</w:t>
            </w:r>
          </w:p>
        </w:tc>
        <w:tc>
          <w:tcPr>
            <w:tcW w:w="1180" w:type="dxa"/>
            <w:tcBorders>
              <w:top w:val="nil"/>
              <w:left w:val="nil"/>
              <w:bottom w:val="single" w:sz="8" w:space="0" w:color="auto"/>
              <w:right w:val="single" w:sz="8" w:space="0" w:color="auto"/>
            </w:tcBorders>
            <w:shd w:val="clear" w:color="auto" w:fill="auto"/>
            <w:vAlign w:val="center"/>
            <w:hideMark/>
          </w:tcPr>
          <w:p w14:paraId="3DE0FD22"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0,775%</w:t>
            </w:r>
          </w:p>
        </w:tc>
        <w:tc>
          <w:tcPr>
            <w:tcW w:w="1180" w:type="dxa"/>
            <w:tcBorders>
              <w:top w:val="nil"/>
              <w:left w:val="nil"/>
              <w:bottom w:val="single" w:sz="8" w:space="0" w:color="auto"/>
              <w:right w:val="single" w:sz="8" w:space="0" w:color="auto"/>
            </w:tcBorders>
            <w:shd w:val="clear" w:color="auto" w:fill="auto"/>
            <w:vAlign w:val="center"/>
            <w:hideMark/>
          </w:tcPr>
          <w:p w14:paraId="7B5BCC5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1,067%</w:t>
            </w:r>
          </w:p>
        </w:tc>
        <w:tc>
          <w:tcPr>
            <w:tcW w:w="1300" w:type="dxa"/>
            <w:tcBorders>
              <w:top w:val="nil"/>
              <w:left w:val="nil"/>
              <w:bottom w:val="single" w:sz="8" w:space="0" w:color="auto"/>
              <w:right w:val="single" w:sz="8" w:space="0" w:color="auto"/>
            </w:tcBorders>
            <w:shd w:val="clear" w:color="000000" w:fill="F8CBAD"/>
            <w:noWrap/>
            <w:vAlign w:val="center"/>
            <w:hideMark/>
          </w:tcPr>
          <w:p w14:paraId="0BBB921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0,9317%</w:t>
            </w:r>
          </w:p>
        </w:tc>
        <w:tc>
          <w:tcPr>
            <w:tcW w:w="960" w:type="dxa"/>
            <w:tcBorders>
              <w:top w:val="nil"/>
              <w:left w:val="nil"/>
              <w:bottom w:val="single" w:sz="8" w:space="0" w:color="auto"/>
              <w:right w:val="single" w:sz="8" w:space="0" w:color="auto"/>
            </w:tcBorders>
            <w:shd w:val="clear" w:color="000000" w:fill="F8CBAD"/>
            <w:noWrap/>
            <w:vAlign w:val="center"/>
            <w:hideMark/>
          </w:tcPr>
          <w:p w14:paraId="35DFECFF"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BB–</w:t>
            </w:r>
          </w:p>
        </w:tc>
        <w:tc>
          <w:tcPr>
            <w:tcW w:w="960" w:type="dxa"/>
            <w:tcBorders>
              <w:top w:val="nil"/>
              <w:left w:val="nil"/>
              <w:bottom w:val="single" w:sz="8" w:space="0" w:color="auto"/>
              <w:right w:val="single" w:sz="8" w:space="0" w:color="auto"/>
            </w:tcBorders>
            <w:shd w:val="clear" w:color="000000" w:fill="F8CBAD"/>
            <w:noWrap/>
            <w:vAlign w:val="center"/>
            <w:hideMark/>
          </w:tcPr>
          <w:p w14:paraId="6A93C36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BB–</w:t>
            </w:r>
          </w:p>
        </w:tc>
      </w:tr>
      <w:tr w:rsidR="004F48AB" w:rsidRPr="00225DC9" w14:paraId="1DF239A1" w14:textId="77777777" w:rsidTr="00225DC9">
        <w:trPr>
          <w:trHeight w:val="286"/>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3941DE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13</w:t>
            </w:r>
          </w:p>
        </w:tc>
        <w:tc>
          <w:tcPr>
            <w:tcW w:w="1180" w:type="dxa"/>
            <w:tcBorders>
              <w:top w:val="nil"/>
              <w:left w:val="nil"/>
              <w:bottom w:val="single" w:sz="8" w:space="0" w:color="auto"/>
              <w:right w:val="single" w:sz="8" w:space="0" w:color="auto"/>
            </w:tcBorders>
            <w:shd w:val="clear" w:color="auto" w:fill="auto"/>
            <w:vAlign w:val="center"/>
            <w:hideMark/>
          </w:tcPr>
          <w:p w14:paraId="144BA17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1,253%</w:t>
            </w:r>
          </w:p>
        </w:tc>
        <w:tc>
          <w:tcPr>
            <w:tcW w:w="1180" w:type="dxa"/>
            <w:tcBorders>
              <w:top w:val="nil"/>
              <w:left w:val="nil"/>
              <w:bottom w:val="single" w:sz="8" w:space="0" w:color="auto"/>
              <w:right w:val="single" w:sz="8" w:space="0" w:color="auto"/>
            </w:tcBorders>
            <w:shd w:val="clear" w:color="auto" w:fill="auto"/>
            <w:vAlign w:val="center"/>
            <w:hideMark/>
          </w:tcPr>
          <w:p w14:paraId="347D88B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1,067%</w:t>
            </w:r>
          </w:p>
        </w:tc>
        <w:tc>
          <w:tcPr>
            <w:tcW w:w="1180" w:type="dxa"/>
            <w:tcBorders>
              <w:top w:val="nil"/>
              <w:left w:val="nil"/>
              <w:bottom w:val="single" w:sz="8" w:space="0" w:color="auto"/>
              <w:right w:val="single" w:sz="8" w:space="0" w:color="auto"/>
            </w:tcBorders>
            <w:shd w:val="clear" w:color="auto" w:fill="auto"/>
            <w:vAlign w:val="center"/>
            <w:hideMark/>
          </w:tcPr>
          <w:p w14:paraId="4EF31A2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1,470%</w:t>
            </w:r>
          </w:p>
        </w:tc>
        <w:tc>
          <w:tcPr>
            <w:tcW w:w="1300" w:type="dxa"/>
            <w:tcBorders>
              <w:top w:val="nil"/>
              <w:left w:val="nil"/>
              <w:bottom w:val="single" w:sz="8" w:space="0" w:color="auto"/>
              <w:right w:val="single" w:sz="8" w:space="0" w:color="auto"/>
            </w:tcBorders>
            <w:shd w:val="clear" w:color="000000" w:fill="F8CBAD"/>
            <w:noWrap/>
            <w:vAlign w:val="center"/>
            <w:hideMark/>
          </w:tcPr>
          <w:p w14:paraId="5F3EB75C"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040D2DE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08A786FC"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r>
      <w:tr w:rsidR="004F48AB" w:rsidRPr="00225DC9" w14:paraId="5E0A9801"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099A549"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14</w:t>
            </w:r>
          </w:p>
        </w:tc>
        <w:tc>
          <w:tcPr>
            <w:tcW w:w="1180" w:type="dxa"/>
            <w:tcBorders>
              <w:top w:val="nil"/>
              <w:left w:val="nil"/>
              <w:bottom w:val="single" w:sz="8" w:space="0" w:color="auto"/>
              <w:right w:val="single" w:sz="8" w:space="0" w:color="auto"/>
            </w:tcBorders>
            <w:shd w:val="clear" w:color="auto" w:fill="auto"/>
            <w:vAlign w:val="center"/>
            <w:hideMark/>
          </w:tcPr>
          <w:p w14:paraId="5166CC8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1,725%</w:t>
            </w:r>
          </w:p>
        </w:tc>
        <w:tc>
          <w:tcPr>
            <w:tcW w:w="1180" w:type="dxa"/>
            <w:tcBorders>
              <w:top w:val="nil"/>
              <w:left w:val="nil"/>
              <w:bottom w:val="single" w:sz="8" w:space="0" w:color="auto"/>
              <w:right w:val="single" w:sz="8" w:space="0" w:color="auto"/>
            </w:tcBorders>
            <w:shd w:val="clear" w:color="auto" w:fill="auto"/>
            <w:vAlign w:val="center"/>
            <w:hideMark/>
          </w:tcPr>
          <w:p w14:paraId="6FC0CC7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1,470%</w:t>
            </w:r>
          </w:p>
        </w:tc>
        <w:tc>
          <w:tcPr>
            <w:tcW w:w="1180" w:type="dxa"/>
            <w:tcBorders>
              <w:top w:val="nil"/>
              <w:left w:val="nil"/>
              <w:bottom w:val="single" w:sz="8" w:space="0" w:color="auto"/>
              <w:right w:val="single" w:sz="8" w:space="0" w:color="auto"/>
            </w:tcBorders>
            <w:shd w:val="clear" w:color="auto" w:fill="auto"/>
            <w:vAlign w:val="center"/>
            <w:hideMark/>
          </w:tcPr>
          <w:p w14:paraId="52714D12"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2,024%</w:t>
            </w:r>
          </w:p>
        </w:tc>
        <w:tc>
          <w:tcPr>
            <w:tcW w:w="1300" w:type="dxa"/>
            <w:tcBorders>
              <w:top w:val="nil"/>
              <w:left w:val="nil"/>
              <w:bottom w:val="single" w:sz="8" w:space="0" w:color="auto"/>
              <w:right w:val="single" w:sz="8" w:space="0" w:color="auto"/>
            </w:tcBorders>
            <w:shd w:val="clear" w:color="000000" w:fill="F8CBAD"/>
            <w:noWrap/>
            <w:vAlign w:val="center"/>
            <w:hideMark/>
          </w:tcPr>
          <w:p w14:paraId="5FA682F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1,6606%</w:t>
            </w:r>
          </w:p>
        </w:tc>
        <w:tc>
          <w:tcPr>
            <w:tcW w:w="960" w:type="dxa"/>
            <w:tcBorders>
              <w:top w:val="nil"/>
              <w:left w:val="nil"/>
              <w:bottom w:val="single" w:sz="8" w:space="0" w:color="auto"/>
              <w:right w:val="single" w:sz="8" w:space="0" w:color="auto"/>
            </w:tcBorders>
            <w:shd w:val="clear" w:color="000000" w:fill="F8CBAD"/>
            <w:noWrap/>
            <w:vAlign w:val="center"/>
            <w:hideMark/>
          </w:tcPr>
          <w:p w14:paraId="11FBB00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w:t>
            </w:r>
          </w:p>
        </w:tc>
        <w:tc>
          <w:tcPr>
            <w:tcW w:w="960" w:type="dxa"/>
            <w:tcBorders>
              <w:top w:val="nil"/>
              <w:left w:val="nil"/>
              <w:bottom w:val="single" w:sz="8" w:space="0" w:color="auto"/>
              <w:right w:val="single" w:sz="8" w:space="0" w:color="auto"/>
            </w:tcBorders>
            <w:shd w:val="clear" w:color="000000" w:fill="F8CBAD"/>
            <w:noWrap/>
            <w:vAlign w:val="center"/>
            <w:hideMark/>
          </w:tcPr>
          <w:p w14:paraId="7F9DA687"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w:t>
            </w:r>
          </w:p>
        </w:tc>
      </w:tr>
      <w:tr w:rsidR="004F48AB" w:rsidRPr="00225DC9" w14:paraId="147CEA97"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7764E1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15</w:t>
            </w:r>
          </w:p>
        </w:tc>
        <w:tc>
          <w:tcPr>
            <w:tcW w:w="1180" w:type="dxa"/>
            <w:tcBorders>
              <w:top w:val="nil"/>
              <w:left w:val="nil"/>
              <w:bottom w:val="single" w:sz="8" w:space="0" w:color="auto"/>
              <w:right w:val="single" w:sz="8" w:space="0" w:color="auto"/>
            </w:tcBorders>
            <w:shd w:val="clear" w:color="auto" w:fill="auto"/>
            <w:vAlign w:val="center"/>
            <w:hideMark/>
          </w:tcPr>
          <w:p w14:paraId="709E4ECC"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2,375%</w:t>
            </w:r>
          </w:p>
        </w:tc>
        <w:tc>
          <w:tcPr>
            <w:tcW w:w="1180" w:type="dxa"/>
            <w:tcBorders>
              <w:top w:val="nil"/>
              <w:left w:val="nil"/>
              <w:bottom w:val="single" w:sz="8" w:space="0" w:color="auto"/>
              <w:right w:val="single" w:sz="8" w:space="0" w:color="auto"/>
            </w:tcBorders>
            <w:shd w:val="clear" w:color="auto" w:fill="auto"/>
            <w:vAlign w:val="center"/>
            <w:hideMark/>
          </w:tcPr>
          <w:p w14:paraId="0441D9C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2,024%</w:t>
            </w:r>
          </w:p>
        </w:tc>
        <w:tc>
          <w:tcPr>
            <w:tcW w:w="1180" w:type="dxa"/>
            <w:tcBorders>
              <w:top w:val="nil"/>
              <w:left w:val="nil"/>
              <w:bottom w:val="single" w:sz="8" w:space="0" w:color="auto"/>
              <w:right w:val="single" w:sz="8" w:space="0" w:color="auto"/>
            </w:tcBorders>
            <w:shd w:val="clear" w:color="auto" w:fill="auto"/>
            <w:vAlign w:val="center"/>
            <w:hideMark/>
          </w:tcPr>
          <w:p w14:paraId="6D4C6FE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2,788%</w:t>
            </w:r>
          </w:p>
        </w:tc>
        <w:tc>
          <w:tcPr>
            <w:tcW w:w="1300" w:type="dxa"/>
            <w:tcBorders>
              <w:top w:val="nil"/>
              <w:left w:val="nil"/>
              <w:bottom w:val="single" w:sz="8" w:space="0" w:color="auto"/>
              <w:right w:val="single" w:sz="8" w:space="0" w:color="auto"/>
            </w:tcBorders>
            <w:shd w:val="clear" w:color="000000" w:fill="F8CBAD"/>
            <w:noWrap/>
            <w:vAlign w:val="center"/>
            <w:hideMark/>
          </w:tcPr>
          <w:p w14:paraId="286DA4C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1156E7B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4E0442A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r>
      <w:tr w:rsidR="004F48AB" w:rsidRPr="00225DC9" w14:paraId="001AEBBE"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17405D0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16</w:t>
            </w:r>
          </w:p>
        </w:tc>
        <w:tc>
          <w:tcPr>
            <w:tcW w:w="1180" w:type="dxa"/>
            <w:tcBorders>
              <w:top w:val="nil"/>
              <w:left w:val="nil"/>
              <w:bottom w:val="single" w:sz="8" w:space="0" w:color="auto"/>
              <w:right w:val="single" w:sz="8" w:space="0" w:color="auto"/>
            </w:tcBorders>
            <w:shd w:val="clear" w:color="auto" w:fill="auto"/>
            <w:vAlign w:val="center"/>
            <w:hideMark/>
          </w:tcPr>
          <w:p w14:paraId="1B3CA10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3,271%</w:t>
            </w:r>
          </w:p>
        </w:tc>
        <w:tc>
          <w:tcPr>
            <w:tcW w:w="1180" w:type="dxa"/>
            <w:tcBorders>
              <w:top w:val="nil"/>
              <w:left w:val="nil"/>
              <w:bottom w:val="single" w:sz="8" w:space="0" w:color="auto"/>
              <w:right w:val="single" w:sz="8" w:space="0" w:color="auto"/>
            </w:tcBorders>
            <w:shd w:val="clear" w:color="auto" w:fill="auto"/>
            <w:vAlign w:val="center"/>
            <w:hideMark/>
          </w:tcPr>
          <w:p w14:paraId="7FFAE6E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2,788%</w:t>
            </w:r>
          </w:p>
        </w:tc>
        <w:tc>
          <w:tcPr>
            <w:tcW w:w="1180" w:type="dxa"/>
            <w:tcBorders>
              <w:top w:val="nil"/>
              <w:left w:val="nil"/>
              <w:bottom w:val="single" w:sz="8" w:space="0" w:color="auto"/>
              <w:right w:val="single" w:sz="8" w:space="0" w:color="auto"/>
            </w:tcBorders>
            <w:shd w:val="clear" w:color="auto" w:fill="auto"/>
            <w:vAlign w:val="center"/>
            <w:hideMark/>
          </w:tcPr>
          <w:p w14:paraId="5778354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3,839%</w:t>
            </w:r>
          </w:p>
        </w:tc>
        <w:tc>
          <w:tcPr>
            <w:tcW w:w="1300" w:type="dxa"/>
            <w:tcBorders>
              <w:top w:val="nil"/>
              <w:left w:val="nil"/>
              <w:bottom w:val="single" w:sz="8" w:space="0" w:color="auto"/>
              <w:right w:val="single" w:sz="8" w:space="0" w:color="auto"/>
            </w:tcBorders>
            <w:shd w:val="clear" w:color="000000" w:fill="F8CBAD"/>
            <w:noWrap/>
            <w:vAlign w:val="center"/>
            <w:hideMark/>
          </w:tcPr>
          <w:p w14:paraId="39A1DD02"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2,9429%</w:t>
            </w:r>
          </w:p>
        </w:tc>
        <w:tc>
          <w:tcPr>
            <w:tcW w:w="960" w:type="dxa"/>
            <w:tcBorders>
              <w:top w:val="nil"/>
              <w:left w:val="nil"/>
              <w:bottom w:val="single" w:sz="8" w:space="0" w:color="auto"/>
              <w:right w:val="single" w:sz="8" w:space="0" w:color="auto"/>
            </w:tcBorders>
            <w:shd w:val="clear" w:color="000000" w:fill="F8CBAD"/>
            <w:noWrap/>
            <w:vAlign w:val="center"/>
            <w:hideMark/>
          </w:tcPr>
          <w:p w14:paraId="11A8703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w:t>
            </w:r>
          </w:p>
        </w:tc>
        <w:tc>
          <w:tcPr>
            <w:tcW w:w="960" w:type="dxa"/>
            <w:tcBorders>
              <w:top w:val="nil"/>
              <w:left w:val="nil"/>
              <w:bottom w:val="single" w:sz="8" w:space="0" w:color="auto"/>
              <w:right w:val="single" w:sz="8" w:space="0" w:color="auto"/>
            </w:tcBorders>
            <w:shd w:val="clear" w:color="000000" w:fill="F8CBAD"/>
            <w:noWrap/>
            <w:vAlign w:val="center"/>
            <w:hideMark/>
          </w:tcPr>
          <w:p w14:paraId="05E6BE30"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w:t>
            </w:r>
          </w:p>
        </w:tc>
      </w:tr>
      <w:tr w:rsidR="004F48AB" w:rsidRPr="00225DC9" w14:paraId="0F37FF68"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23D28342"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17</w:t>
            </w:r>
          </w:p>
        </w:tc>
        <w:tc>
          <w:tcPr>
            <w:tcW w:w="1180" w:type="dxa"/>
            <w:tcBorders>
              <w:top w:val="nil"/>
              <w:left w:val="nil"/>
              <w:bottom w:val="single" w:sz="8" w:space="0" w:color="auto"/>
              <w:right w:val="single" w:sz="8" w:space="0" w:color="auto"/>
            </w:tcBorders>
            <w:shd w:val="clear" w:color="auto" w:fill="auto"/>
            <w:vAlign w:val="center"/>
            <w:hideMark/>
          </w:tcPr>
          <w:p w14:paraId="5E024D6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4,505%</w:t>
            </w:r>
          </w:p>
        </w:tc>
        <w:tc>
          <w:tcPr>
            <w:tcW w:w="1180" w:type="dxa"/>
            <w:tcBorders>
              <w:top w:val="nil"/>
              <w:left w:val="nil"/>
              <w:bottom w:val="single" w:sz="8" w:space="0" w:color="auto"/>
              <w:right w:val="single" w:sz="8" w:space="0" w:color="auto"/>
            </w:tcBorders>
            <w:shd w:val="clear" w:color="auto" w:fill="auto"/>
            <w:vAlign w:val="center"/>
            <w:hideMark/>
          </w:tcPr>
          <w:p w14:paraId="196022C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3,839%</w:t>
            </w:r>
          </w:p>
        </w:tc>
        <w:tc>
          <w:tcPr>
            <w:tcW w:w="1180" w:type="dxa"/>
            <w:tcBorders>
              <w:top w:val="nil"/>
              <w:left w:val="nil"/>
              <w:bottom w:val="single" w:sz="8" w:space="0" w:color="auto"/>
              <w:right w:val="single" w:sz="8" w:space="0" w:color="auto"/>
            </w:tcBorders>
            <w:shd w:val="clear" w:color="auto" w:fill="auto"/>
            <w:vAlign w:val="center"/>
            <w:hideMark/>
          </w:tcPr>
          <w:p w14:paraId="182365F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5,287%</w:t>
            </w:r>
          </w:p>
        </w:tc>
        <w:tc>
          <w:tcPr>
            <w:tcW w:w="1300" w:type="dxa"/>
            <w:tcBorders>
              <w:top w:val="nil"/>
              <w:left w:val="nil"/>
              <w:bottom w:val="single" w:sz="8" w:space="0" w:color="auto"/>
              <w:right w:val="single" w:sz="8" w:space="0" w:color="auto"/>
            </w:tcBorders>
            <w:shd w:val="clear" w:color="000000" w:fill="F8CBAD"/>
            <w:noWrap/>
            <w:vAlign w:val="center"/>
            <w:hideMark/>
          </w:tcPr>
          <w:p w14:paraId="210B929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5,1634%</w:t>
            </w:r>
          </w:p>
        </w:tc>
        <w:tc>
          <w:tcPr>
            <w:tcW w:w="960" w:type="dxa"/>
            <w:tcBorders>
              <w:top w:val="nil"/>
              <w:left w:val="nil"/>
              <w:bottom w:val="single" w:sz="8" w:space="0" w:color="auto"/>
              <w:right w:val="single" w:sz="8" w:space="0" w:color="auto"/>
            </w:tcBorders>
            <w:shd w:val="clear" w:color="000000" w:fill="F8CBAD"/>
            <w:noWrap/>
            <w:vAlign w:val="center"/>
            <w:hideMark/>
          </w:tcPr>
          <w:p w14:paraId="540481B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w:t>
            </w:r>
          </w:p>
        </w:tc>
        <w:tc>
          <w:tcPr>
            <w:tcW w:w="960" w:type="dxa"/>
            <w:tcBorders>
              <w:top w:val="nil"/>
              <w:left w:val="nil"/>
              <w:bottom w:val="single" w:sz="8" w:space="0" w:color="auto"/>
              <w:right w:val="single" w:sz="8" w:space="0" w:color="auto"/>
            </w:tcBorders>
            <w:shd w:val="clear" w:color="000000" w:fill="F8CBAD"/>
            <w:noWrap/>
            <w:vAlign w:val="center"/>
            <w:hideMark/>
          </w:tcPr>
          <w:p w14:paraId="4BF19D9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B–</w:t>
            </w:r>
          </w:p>
        </w:tc>
      </w:tr>
      <w:tr w:rsidR="004F48AB" w:rsidRPr="00225DC9" w14:paraId="4D12CB96"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24DDFD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18</w:t>
            </w:r>
          </w:p>
        </w:tc>
        <w:tc>
          <w:tcPr>
            <w:tcW w:w="1180" w:type="dxa"/>
            <w:tcBorders>
              <w:top w:val="nil"/>
              <w:left w:val="nil"/>
              <w:bottom w:val="single" w:sz="8" w:space="0" w:color="auto"/>
              <w:right w:val="single" w:sz="8" w:space="0" w:color="auto"/>
            </w:tcBorders>
            <w:shd w:val="clear" w:color="auto" w:fill="auto"/>
            <w:vAlign w:val="center"/>
            <w:hideMark/>
          </w:tcPr>
          <w:p w14:paraId="3090471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6,204%</w:t>
            </w:r>
          </w:p>
        </w:tc>
        <w:tc>
          <w:tcPr>
            <w:tcW w:w="1180" w:type="dxa"/>
            <w:tcBorders>
              <w:top w:val="nil"/>
              <w:left w:val="nil"/>
              <w:bottom w:val="single" w:sz="8" w:space="0" w:color="auto"/>
              <w:right w:val="single" w:sz="8" w:space="0" w:color="auto"/>
            </w:tcBorders>
            <w:shd w:val="clear" w:color="auto" w:fill="auto"/>
            <w:vAlign w:val="center"/>
            <w:hideMark/>
          </w:tcPr>
          <w:p w14:paraId="2A051CD9"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5,287%</w:t>
            </w:r>
          </w:p>
        </w:tc>
        <w:tc>
          <w:tcPr>
            <w:tcW w:w="1180" w:type="dxa"/>
            <w:tcBorders>
              <w:top w:val="nil"/>
              <w:left w:val="nil"/>
              <w:bottom w:val="single" w:sz="8" w:space="0" w:color="auto"/>
              <w:right w:val="single" w:sz="8" w:space="0" w:color="auto"/>
            </w:tcBorders>
            <w:shd w:val="clear" w:color="auto" w:fill="auto"/>
            <w:vAlign w:val="center"/>
            <w:hideMark/>
          </w:tcPr>
          <w:p w14:paraId="2130673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7,280%</w:t>
            </w:r>
          </w:p>
        </w:tc>
        <w:tc>
          <w:tcPr>
            <w:tcW w:w="1300" w:type="dxa"/>
            <w:tcBorders>
              <w:top w:val="nil"/>
              <w:left w:val="nil"/>
              <w:bottom w:val="single" w:sz="8" w:space="0" w:color="auto"/>
              <w:right w:val="single" w:sz="8" w:space="0" w:color="auto"/>
            </w:tcBorders>
            <w:shd w:val="clear" w:color="000000" w:fill="F8CBAD"/>
            <w:noWrap/>
            <w:vAlign w:val="center"/>
            <w:hideMark/>
          </w:tcPr>
          <w:p w14:paraId="58F5175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4D8CC3A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2C3A210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r>
      <w:tr w:rsidR="004F48AB" w:rsidRPr="00225DC9" w14:paraId="55C94487" w14:textId="77777777" w:rsidTr="00225DC9">
        <w:trPr>
          <w:trHeight w:val="277"/>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519077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19</w:t>
            </w:r>
          </w:p>
        </w:tc>
        <w:tc>
          <w:tcPr>
            <w:tcW w:w="1180" w:type="dxa"/>
            <w:tcBorders>
              <w:top w:val="nil"/>
              <w:left w:val="nil"/>
              <w:bottom w:val="single" w:sz="8" w:space="0" w:color="auto"/>
              <w:right w:val="single" w:sz="8" w:space="0" w:color="auto"/>
            </w:tcBorders>
            <w:shd w:val="clear" w:color="auto" w:fill="auto"/>
            <w:vAlign w:val="center"/>
            <w:hideMark/>
          </w:tcPr>
          <w:p w14:paraId="0C4149F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8,543%</w:t>
            </w:r>
          </w:p>
        </w:tc>
        <w:tc>
          <w:tcPr>
            <w:tcW w:w="1180" w:type="dxa"/>
            <w:tcBorders>
              <w:top w:val="nil"/>
              <w:left w:val="nil"/>
              <w:bottom w:val="single" w:sz="8" w:space="0" w:color="auto"/>
              <w:right w:val="single" w:sz="8" w:space="0" w:color="auto"/>
            </w:tcBorders>
            <w:shd w:val="clear" w:color="auto" w:fill="auto"/>
            <w:vAlign w:val="center"/>
            <w:hideMark/>
          </w:tcPr>
          <w:p w14:paraId="3FC020E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7,280%</w:t>
            </w:r>
          </w:p>
        </w:tc>
        <w:tc>
          <w:tcPr>
            <w:tcW w:w="1180" w:type="dxa"/>
            <w:tcBorders>
              <w:top w:val="nil"/>
              <w:left w:val="nil"/>
              <w:bottom w:val="single" w:sz="8" w:space="0" w:color="auto"/>
              <w:right w:val="single" w:sz="8" w:space="0" w:color="auto"/>
            </w:tcBorders>
            <w:shd w:val="clear" w:color="auto" w:fill="auto"/>
            <w:vAlign w:val="center"/>
            <w:hideMark/>
          </w:tcPr>
          <w:p w14:paraId="48BA8439"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10,026%</w:t>
            </w:r>
          </w:p>
        </w:tc>
        <w:tc>
          <w:tcPr>
            <w:tcW w:w="1300" w:type="dxa"/>
            <w:tcBorders>
              <w:top w:val="nil"/>
              <w:left w:val="nil"/>
              <w:bottom w:val="single" w:sz="8" w:space="0" w:color="auto"/>
              <w:right w:val="single" w:sz="8" w:space="0" w:color="auto"/>
            </w:tcBorders>
            <w:shd w:val="clear" w:color="000000" w:fill="F8CBAD"/>
            <w:noWrap/>
            <w:vAlign w:val="center"/>
            <w:hideMark/>
          </w:tcPr>
          <w:p w14:paraId="366F5DC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8,9056%</w:t>
            </w:r>
          </w:p>
        </w:tc>
        <w:tc>
          <w:tcPr>
            <w:tcW w:w="960" w:type="dxa"/>
            <w:tcBorders>
              <w:top w:val="nil"/>
              <w:left w:val="nil"/>
              <w:bottom w:val="single" w:sz="8" w:space="0" w:color="auto"/>
              <w:right w:val="single" w:sz="8" w:space="0" w:color="auto"/>
            </w:tcBorders>
            <w:shd w:val="clear" w:color="000000" w:fill="F8CBAD"/>
            <w:noWrap/>
            <w:vAlign w:val="center"/>
            <w:hideMark/>
          </w:tcPr>
          <w:p w14:paraId="696DFB7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CCC+</w:t>
            </w:r>
          </w:p>
        </w:tc>
        <w:tc>
          <w:tcPr>
            <w:tcW w:w="960" w:type="dxa"/>
            <w:tcBorders>
              <w:top w:val="nil"/>
              <w:left w:val="nil"/>
              <w:bottom w:val="single" w:sz="8" w:space="0" w:color="auto"/>
              <w:right w:val="single" w:sz="8" w:space="0" w:color="auto"/>
            </w:tcBorders>
            <w:shd w:val="clear" w:color="000000" w:fill="F8CBAD"/>
            <w:noWrap/>
            <w:vAlign w:val="center"/>
            <w:hideMark/>
          </w:tcPr>
          <w:p w14:paraId="3B55632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CCC+</w:t>
            </w:r>
          </w:p>
        </w:tc>
      </w:tr>
      <w:tr w:rsidR="004F48AB" w:rsidRPr="00225DC9" w14:paraId="698A16CB" w14:textId="77777777" w:rsidTr="00225DC9">
        <w:trPr>
          <w:trHeight w:val="301"/>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2556D0D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20</w:t>
            </w:r>
          </w:p>
        </w:tc>
        <w:tc>
          <w:tcPr>
            <w:tcW w:w="1180" w:type="dxa"/>
            <w:tcBorders>
              <w:top w:val="nil"/>
              <w:left w:val="nil"/>
              <w:bottom w:val="single" w:sz="8" w:space="0" w:color="auto"/>
              <w:right w:val="single" w:sz="8" w:space="0" w:color="auto"/>
            </w:tcBorders>
            <w:shd w:val="clear" w:color="auto" w:fill="auto"/>
            <w:vAlign w:val="center"/>
            <w:hideMark/>
          </w:tcPr>
          <w:p w14:paraId="0E960A1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11,765%</w:t>
            </w:r>
          </w:p>
        </w:tc>
        <w:tc>
          <w:tcPr>
            <w:tcW w:w="1180" w:type="dxa"/>
            <w:tcBorders>
              <w:top w:val="nil"/>
              <w:left w:val="nil"/>
              <w:bottom w:val="single" w:sz="8" w:space="0" w:color="auto"/>
              <w:right w:val="single" w:sz="8" w:space="0" w:color="auto"/>
            </w:tcBorders>
            <w:shd w:val="clear" w:color="auto" w:fill="auto"/>
            <w:vAlign w:val="center"/>
            <w:hideMark/>
          </w:tcPr>
          <w:p w14:paraId="2D0CF8B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10,026%</w:t>
            </w:r>
          </w:p>
        </w:tc>
        <w:tc>
          <w:tcPr>
            <w:tcW w:w="1180" w:type="dxa"/>
            <w:tcBorders>
              <w:top w:val="nil"/>
              <w:left w:val="nil"/>
              <w:bottom w:val="single" w:sz="8" w:space="0" w:color="auto"/>
              <w:right w:val="single" w:sz="8" w:space="0" w:color="auto"/>
            </w:tcBorders>
            <w:shd w:val="clear" w:color="auto" w:fill="auto"/>
            <w:vAlign w:val="center"/>
            <w:hideMark/>
          </w:tcPr>
          <w:p w14:paraId="65AEED8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13,807%</w:t>
            </w:r>
          </w:p>
        </w:tc>
        <w:tc>
          <w:tcPr>
            <w:tcW w:w="1300" w:type="dxa"/>
            <w:tcBorders>
              <w:top w:val="nil"/>
              <w:left w:val="nil"/>
              <w:bottom w:val="single" w:sz="8" w:space="0" w:color="auto"/>
              <w:right w:val="single" w:sz="8" w:space="0" w:color="auto"/>
            </w:tcBorders>
            <w:shd w:val="clear" w:color="000000" w:fill="F8CBAD"/>
            <w:noWrap/>
            <w:vAlign w:val="center"/>
            <w:hideMark/>
          </w:tcPr>
          <w:p w14:paraId="02DA6A5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102D9A5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4085D6B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r>
      <w:tr w:rsidR="004F48AB" w:rsidRPr="00225DC9" w14:paraId="22B063DC"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199696C"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21</w:t>
            </w:r>
          </w:p>
        </w:tc>
        <w:tc>
          <w:tcPr>
            <w:tcW w:w="1180" w:type="dxa"/>
            <w:tcBorders>
              <w:top w:val="nil"/>
              <w:left w:val="nil"/>
              <w:bottom w:val="single" w:sz="8" w:space="0" w:color="auto"/>
              <w:right w:val="single" w:sz="8" w:space="0" w:color="auto"/>
            </w:tcBorders>
            <w:shd w:val="clear" w:color="auto" w:fill="auto"/>
            <w:vAlign w:val="center"/>
            <w:hideMark/>
          </w:tcPr>
          <w:p w14:paraId="256E41D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16,203%</w:t>
            </w:r>
          </w:p>
        </w:tc>
        <w:tc>
          <w:tcPr>
            <w:tcW w:w="1180" w:type="dxa"/>
            <w:tcBorders>
              <w:top w:val="nil"/>
              <w:left w:val="nil"/>
              <w:bottom w:val="single" w:sz="8" w:space="0" w:color="auto"/>
              <w:right w:val="single" w:sz="8" w:space="0" w:color="auto"/>
            </w:tcBorders>
            <w:shd w:val="clear" w:color="auto" w:fill="auto"/>
            <w:vAlign w:val="center"/>
            <w:hideMark/>
          </w:tcPr>
          <w:p w14:paraId="11E13E8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13,807%</w:t>
            </w:r>
          </w:p>
        </w:tc>
        <w:tc>
          <w:tcPr>
            <w:tcW w:w="1180" w:type="dxa"/>
            <w:tcBorders>
              <w:top w:val="nil"/>
              <w:left w:val="nil"/>
              <w:bottom w:val="single" w:sz="8" w:space="0" w:color="auto"/>
              <w:right w:val="single" w:sz="8" w:space="0" w:color="auto"/>
            </w:tcBorders>
            <w:shd w:val="clear" w:color="auto" w:fill="auto"/>
            <w:vAlign w:val="center"/>
            <w:hideMark/>
          </w:tcPr>
          <w:p w14:paraId="0927D3C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19,014%</w:t>
            </w:r>
          </w:p>
        </w:tc>
        <w:tc>
          <w:tcPr>
            <w:tcW w:w="1300" w:type="dxa"/>
            <w:tcBorders>
              <w:top w:val="nil"/>
              <w:left w:val="nil"/>
              <w:bottom w:val="single" w:sz="8" w:space="0" w:color="auto"/>
              <w:right w:val="single" w:sz="8" w:space="0" w:color="auto"/>
            </w:tcBorders>
            <w:shd w:val="clear" w:color="000000" w:fill="F8CBAD"/>
            <w:noWrap/>
            <w:vAlign w:val="center"/>
            <w:hideMark/>
          </w:tcPr>
          <w:p w14:paraId="57F5196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14,9329%</w:t>
            </w:r>
          </w:p>
        </w:tc>
        <w:tc>
          <w:tcPr>
            <w:tcW w:w="960" w:type="dxa"/>
            <w:tcBorders>
              <w:top w:val="nil"/>
              <w:left w:val="nil"/>
              <w:bottom w:val="single" w:sz="8" w:space="0" w:color="auto"/>
              <w:right w:val="single" w:sz="8" w:space="0" w:color="auto"/>
            </w:tcBorders>
            <w:shd w:val="clear" w:color="000000" w:fill="F8CBAD"/>
            <w:noWrap/>
            <w:vAlign w:val="center"/>
            <w:hideMark/>
          </w:tcPr>
          <w:p w14:paraId="70DBFAD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CCC</w:t>
            </w:r>
          </w:p>
        </w:tc>
        <w:tc>
          <w:tcPr>
            <w:tcW w:w="960" w:type="dxa"/>
            <w:tcBorders>
              <w:top w:val="nil"/>
              <w:left w:val="nil"/>
              <w:bottom w:val="single" w:sz="8" w:space="0" w:color="auto"/>
              <w:right w:val="single" w:sz="8" w:space="0" w:color="auto"/>
            </w:tcBorders>
            <w:shd w:val="clear" w:color="000000" w:fill="F8CBAD"/>
            <w:noWrap/>
            <w:vAlign w:val="center"/>
            <w:hideMark/>
          </w:tcPr>
          <w:p w14:paraId="4232674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CCC</w:t>
            </w:r>
          </w:p>
        </w:tc>
      </w:tr>
      <w:tr w:rsidR="004F48AB" w:rsidRPr="00225DC9" w14:paraId="5EE1378E"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3F3C5B0"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22</w:t>
            </w:r>
          </w:p>
        </w:tc>
        <w:tc>
          <w:tcPr>
            <w:tcW w:w="1180" w:type="dxa"/>
            <w:tcBorders>
              <w:top w:val="nil"/>
              <w:left w:val="nil"/>
              <w:bottom w:val="single" w:sz="8" w:space="0" w:color="auto"/>
              <w:right w:val="single" w:sz="8" w:space="0" w:color="auto"/>
            </w:tcBorders>
            <w:shd w:val="clear" w:color="auto" w:fill="auto"/>
            <w:vAlign w:val="center"/>
            <w:hideMark/>
          </w:tcPr>
          <w:p w14:paraId="19F3D7D1"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22,313%</w:t>
            </w:r>
          </w:p>
        </w:tc>
        <w:tc>
          <w:tcPr>
            <w:tcW w:w="1180" w:type="dxa"/>
            <w:tcBorders>
              <w:top w:val="nil"/>
              <w:left w:val="nil"/>
              <w:bottom w:val="single" w:sz="8" w:space="0" w:color="auto"/>
              <w:right w:val="single" w:sz="8" w:space="0" w:color="auto"/>
            </w:tcBorders>
            <w:shd w:val="clear" w:color="auto" w:fill="auto"/>
            <w:vAlign w:val="center"/>
            <w:hideMark/>
          </w:tcPr>
          <w:p w14:paraId="3AAB2F7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19,014%</w:t>
            </w:r>
          </w:p>
        </w:tc>
        <w:tc>
          <w:tcPr>
            <w:tcW w:w="1180" w:type="dxa"/>
            <w:tcBorders>
              <w:top w:val="nil"/>
              <w:left w:val="nil"/>
              <w:bottom w:val="single" w:sz="8" w:space="0" w:color="auto"/>
              <w:right w:val="single" w:sz="8" w:space="0" w:color="auto"/>
            </w:tcBorders>
            <w:shd w:val="clear" w:color="auto" w:fill="auto"/>
            <w:vAlign w:val="center"/>
            <w:hideMark/>
          </w:tcPr>
          <w:p w14:paraId="5448A71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26,185%</w:t>
            </w:r>
          </w:p>
        </w:tc>
        <w:tc>
          <w:tcPr>
            <w:tcW w:w="1300" w:type="dxa"/>
            <w:tcBorders>
              <w:top w:val="nil"/>
              <w:left w:val="nil"/>
              <w:bottom w:val="single" w:sz="8" w:space="0" w:color="auto"/>
              <w:right w:val="single" w:sz="8" w:space="0" w:color="auto"/>
            </w:tcBorders>
            <w:shd w:val="clear" w:color="000000" w:fill="F8CBAD"/>
            <w:noWrap/>
            <w:vAlign w:val="center"/>
            <w:hideMark/>
          </w:tcPr>
          <w:p w14:paraId="023F2CC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23,9662%</w:t>
            </w:r>
          </w:p>
        </w:tc>
        <w:tc>
          <w:tcPr>
            <w:tcW w:w="960" w:type="dxa"/>
            <w:tcBorders>
              <w:top w:val="nil"/>
              <w:left w:val="nil"/>
              <w:bottom w:val="single" w:sz="8" w:space="0" w:color="auto"/>
              <w:right w:val="single" w:sz="8" w:space="0" w:color="auto"/>
            </w:tcBorders>
            <w:shd w:val="clear" w:color="000000" w:fill="F8CBAD"/>
            <w:noWrap/>
            <w:vAlign w:val="center"/>
            <w:hideMark/>
          </w:tcPr>
          <w:p w14:paraId="4CA54E5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CCC-</w:t>
            </w:r>
          </w:p>
        </w:tc>
        <w:tc>
          <w:tcPr>
            <w:tcW w:w="960" w:type="dxa"/>
            <w:tcBorders>
              <w:top w:val="nil"/>
              <w:left w:val="nil"/>
              <w:bottom w:val="single" w:sz="8" w:space="0" w:color="auto"/>
              <w:right w:val="single" w:sz="8" w:space="0" w:color="auto"/>
            </w:tcBorders>
            <w:shd w:val="clear" w:color="000000" w:fill="F8CBAD"/>
            <w:noWrap/>
            <w:vAlign w:val="center"/>
            <w:hideMark/>
          </w:tcPr>
          <w:p w14:paraId="7CBC4CF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CCC-</w:t>
            </w:r>
          </w:p>
        </w:tc>
      </w:tr>
      <w:tr w:rsidR="004F48AB" w:rsidRPr="00225DC9" w14:paraId="7EBAA6A8"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011D39C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23</w:t>
            </w:r>
          </w:p>
        </w:tc>
        <w:tc>
          <w:tcPr>
            <w:tcW w:w="1180" w:type="dxa"/>
            <w:tcBorders>
              <w:top w:val="nil"/>
              <w:left w:val="nil"/>
              <w:bottom w:val="single" w:sz="8" w:space="0" w:color="auto"/>
              <w:right w:val="single" w:sz="8" w:space="0" w:color="auto"/>
            </w:tcBorders>
            <w:shd w:val="clear" w:color="auto" w:fill="auto"/>
            <w:vAlign w:val="center"/>
            <w:hideMark/>
          </w:tcPr>
          <w:p w14:paraId="593F209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30,728%</w:t>
            </w:r>
          </w:p>
        </w:tc>
        <w:tc>
          <w:tcPr>
            <w:tcW w:w="1180" w:type="dxa"/>
            <w:tcBorders>
              <w:top w:val="nil"/>
              <w:left w:val="nil"/>
              <w:bottom w:val="single" w:sz="8" w:space="0" w:color="auto"/>
              <w:right w:val="single" w:sz="8" w:space="0" w:color="auto"/>
            </w:tcBorders>
            <w:shd w:val="clear" w:color="auto" w:fill="auto"/>
            <w:vAlign w:val="center"/>
            <w:hideMark/>
          </w:tcPr>
          <w:p w14:paraId="65D17C9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26,185%</w:t>
            </w:r>
          </w:p>
        </w:tc>
        <w:tc>
          <w:tcPr>
            <w:tcW w:w="1180" w:type="dxa"/>
            <w:tcBorders>
              <w:top w:val="nil"/>
              <w:left w:val="nil"/>
              <w:bottom w:val="single" w:sz="8" w:space="0" w:color="auto"/>
              <w:right w:val="single" w:sz="8" w:space="0" w:color="auto"/>
            </w:tcBorders>
            <w:shd w:val="clear" w:color="auto" w:fill="auto"/>
            <w:vAlign w:val="center"/>
            <w:hideMark/>
          </w:tcPr>
          <w:p w14:paraId="30A5CCAE"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36,059%</w:t>
            </w:r>
          </w:p>
        </w:tc>
        <w:tc>
          <w:tcPr>
            <w:tcW w:w="1300" w:type="dxa"/>
            <w:tcBorders>
              <w:top w:val="nil"/>
              <w:left w:val="nil"/>
              <w:bottom w:val="single" w:sz="8" w:space="0" w:color="auto"/>
              <w:right w:val="single" w:sz="8" w:space="0" w:color="auto"/>
            </w:tcBorders>
            <w:shd w:val="clear" w:color="000000" w:fill="F8CBAD"/>
            <w:noWrap/>
            <w:vAlign w:val="center"/>
            <w:hideMark/>
          </w:tcPr>
          <w:p w14:paraId="63A9F38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09F10E8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c>
          <w:tcPr>
            <w:tcW w:w="960" w:type="dxa"/>
            <w:tcBorders>
              <w:top w:val="nil"/>
              <w:left w:val="nil"/>
              <w:bottom w:val="single" w:sz="8" w:space="0" w:color="auto"/>
              <w:right w:val="single" w:sz="8" w:space="0" w:color="auto"/>
            </w:tcBorders>
            <w:shd w:val="clear" w:color="000000" w:fill="F8CBAD"/>
            <w:noWrap/>
            <w:vAlign w:val="center"/>
            <w:hideMark/>
          </w:tcPr>
          <w:p w14:paraId="7FC68A75"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 </w:t>
            </w:r>
          </w:p>
        </w:tc>
      </w:tr>
      <w:tr w:rsidR="004F48AB" w:rsidRPr="00225DC9" w14:paraId="07F1CC41"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9987A7C"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24</w:t>
            </w:r>
          </w:p>
        </w:tc>
        <w:tc>
          <w:tcPr>
            <w:tcW w:w="1180" w:type="dxa"/>
            <w:tcBorders>
              <w:top w:val="nil"/>
              <w:left w:val="nil"/>
              <w:bottom w:val="single" w:sz="8" w:space="0" w:color="auto"/>
              <w:right w:val="single" w:sz="8" w:space="0" w:color="auto"/>
            </w:tcBorders>
            <w:shd w:val="clear" w:color="auto" w:fill="auto"/>
            <w:vAlign w:val="center"/>
            <w:hideMark/>
          </w:tcPr>
          <w:p w14:paraId="499FBFD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42,316%</w:t>
            </w:r>
          </w:p>
        </w:tc>
        <w:tc>
          <w:tcPr>
            <w:tcW w:w="1180" w:type="dxa"/>
            <w:tcBorders>
              <w:top w:val="nil"/>
              <w:left w:val="nil"/>
              <w:bottom w:val="single" w:sz="8" w:space="0" w:color="auto"/>
              <w:right w:val="single" w:sz="8" w:space="0" w:color="auto"/>
            </w:tcBorders>
            <w:shd w:val="clear" w:color="auto" w:fill="auto"/>
            <w:vAlign w:val="center"/>
            <w:hideMark/>
          </w:tcPr>
          <w:p w14:paraId="108F57F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36,059%</w:t>
            </w:r>
          </w:p>
        </w:tc>
        <w:tc>
          <w:tcPr>
            <w:tcW w:w="1180" w:type="dxa"/>
            <w:tcBorders>
              <w:top w:val="nil"/>
              <w:left w:val="nil"/>
              <w:bottom w:val="single" w:sz="8" w:space="0" w:color="auto"/>
              <w:right w:val="single" w:sz="8" w:space="0" w:color="auto"/>
            </w:tcBorders>
            <w:shd w:val="clear" w:color="auto" w:fill="auto"/>
            <w:vAlign w:val="center"/>
            <w:hideMark/>
          </w:tcPr>
          <w:p w14:paraId="662DCBA2"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49,659%</w:t>
            </w:r>
          </w:p>
        </w:tc>
        <w:tc>
          <w:tcPr>
            <w:tcW w:w="1300" w:type="dxa"/>
            <w:tcBorders>
              <w:top w:val="nil"/>
              <w:left w:val="nil"/>
              <w:bottom w:val="single" w:sz="8" w:space="0" w:color="auto"/>
              <w:right w:val="single" w:sz="8" w:space="0" w:color="auto"/>
            </w:tcBorders>
            <w:shd w:val="clear" w:color="000000" w:fill="F8CBAD"/>
            <w:noWrap/>
            <w:vAlign w:val="center"/>
            <w:hideMark/>
          </w:tcPr>
          <w:p w14:paraId="05E9F533"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36,1424%</w:t>
            </w:r>
          </w:p>
        </w:tc>
        <w:tc>
          <w:tcPr>
            <w:tcW w:w="960" w:type="dxa"/>
            <w:tcBorders>
              <w:top w:val="nil"/>
              <w:left w:val="nil"/>
              <w:bottom w:val="single" w:sz="8" w:space="0" w:color="auto"/>
              <w:right w:val="single" w:sz="8" w:space="0" w:color="auto"/>
            </w:tcBorders>
            <w:shd w:val="clear" w:color="000000" w:fill="F8CBAD"/>
            <w:noWrap/>
            <w:vAlign w:val="center"/>
            <w:hideMark/>
          </w:tcPr>
          <w:p w14:paraId="7B7055D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CC</w:t>
            </w:r>
          </w:p>
        </w:tc>
        <w:tc>
          <w:tcPr>
            <w:tcW w:w="960" w:type="dxa"/>
            <w:tcBorders>
              <w:top w:val="nil"/>
              <w:left w:val="nil"/>
              <w:bottom w:val="single" w:sz="8" w:space="0" w:color="auto"/>
              <w:right w:val="single" w:sz="8" w:space="0" w:color="auto"/>
            </w:tcBorders>
            <w:shd w:val="clear" w:color="000000" w:fill="F8CBAD"/>
            <w:noWrap/>
            <w:vAlign w:val="center"/>
            <w:hideMark/>
          </w:tcPr>
          <w:p w14:paraId="1F9A9278"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CC</w:t>
            </w:r>
          </w:p>
        </w:tc>
      </w:tr>
      <w:tr w:rsidR="004F48AB" w:rsidRPr="00225DC9" w14:paraId="436204EF"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235981A"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25</w:t>
            </w:r>
          </w:p>
        </w:tc>
        <w:tc>
          <w:tcPr>
            <w:tcW w:w="1180" w:type="dxa"/>
            <w:tcBorders>
              <w:top w:val="nil"/>
              <w:left w:val="nil"/>
              <w:bottom w:val="single" w:sz="8" w:space="0" w:color="auto"/>
              <w:right w:val="single" w:sz="8" w:space="0" w:color="auto"/>
            </w:tcBorders>
            <w:shd w:val="clear" w:color="auto" w:fill="auto"/>
            <w:vAlign w:val="center"/>
            <w:hideMark/>
          </w:tcPr>
          <w:p w14:paraId="3D190A04"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58,275%</w:t>
            </w:r>
          </w:p>
        </w:tc>
        <w:tc>
          <w:tcPr>
            <w:tcW w:w="1180" w:type="dxa"/>
            <w:tcBorders>
              <w:top w:val="nil"/>
              <w:left w:val="nil"/>
              <w:bottom w:val="single" w:sz="8" w:space="0" w:color="auto"/>
              <w:right w:val="single" w:sz="8" w:space="0" w:color="auto"/>
            </w:tcBorders>
            <w:shd w:val="clear" w:color="auto" w:fill="auto"/>
            <w:vAlign w:val="center"/>
            <w:hideMark/>
          </w:tcPr>
          <w:p w14:paraId="04A21CD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49,659%</w:t>
            </w:r>
          </w:p>
        </w:tc>
        <w:tc>
          <w:tcPr>
            <w:tcW w:w="1180" w:type="dxa"/>
            <w:tcBorders>
              <w:top w:val="nil"/>
              <w:left w:val="nil"/>
              <w:bottom w:val="single" w:sz="8" w:space="0" w:color="auto"/>
              <w:right w:val="single" w:sz="8" w:space="0" w:color="auto"/>
            </w:tcBorders>
            <w:shd w:val="clear" w:color="auto" w:fill="auto"/>
            <w:vAlign w:val="center"/>
            <w:hideMark/>
          </w:tcPr>
          <w:p w14:paraId="5A3A02D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100,000%</w:t>
            </w:r>
          </w:p>
        </w:tc>
        <w:tc>
          <w:tcPr>
            <w:tcW w:w="1300" w:type="dxa"/>
            <w:tcBorders>
              <w:top w:val="nil"/>
              <w:left w:val="nil"/>
              <w:bottom w:val="single" w:sz="8" w:space="0" w:color="auto"/>
              <w:right w:val="single" w:sz="8" w:space="0" w:color="auto"/>
            </w:tcBorders>
            <w:shd w:val="clear" w:color="000000" w:fill="F8CBAD"/>
            <w:noWrap/>
            <w:vAlign w:val="center"/>
            <w:hideMark/>
          </w:tcPr>
          <w:p w14:paraId="7E8C6AB7"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50,4039%</w:t>
            </w:r>
          </w:p>
        </w:tc>
        <w:tc>
          <w:tcPr>
            <w:tcW w:w="960" w:type="dxa"/>
            <w:tcBorders>
              <w:top w:val="nil"/>
              <w:left w:val="nil"/>
              <w:bottom w:val="single" w:sz="8" w:space="0" w:color="auto"/>
              <w:right w:val="single" w:sz="8" w:space="0" w:color="auto"/>
            </w:tcBorders>
            <w:shd w:val="clear" w:color="000000" w:fill="F8CBAD"/>
            <w:noWrap/>
            <w:vAlign w:val="center"/>
            <w:hideMark/>
          </w:tcPr>
          <w:p w14:paraId="6BE6E28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C</w:t>
            </w:r>
          </w:p>
        </w:tc>
        <w:tc>
          <w:tcPr>
            <w:tcW w:w="960" w:type="dxa"/>
            <w:tcBorders>
              <w:top w:val="nil"/>
              <w:left w:val="nil"/>
              <w:bottom w:val="single" w:sz="8" w:space="0" w:color="auto"/>
              <w:right w:val="single" w:sz="8" w:space="0" w:color="auto"/>
            </w:tcBorders>
            <w:shd w:val="clear" w:color="000000" w:fill="F8CBAD"/>
            <w:noWrap/>
            <w:vAlign w:val="center"/>
            <w:hideMark/>
          </w:tcPr>
          <w:p w14:paraId="138DD64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C</w:t>
            </w:r>
          </w:p>
        </w:tc>
      </w:tr>
      <w:tr w:rsidR="004F48AB" w:rsidRPr="00225DC9" w14:paraId="1ECF5BA2" w14:textId="77777777" w:rsidTr="00693F00">
        <w:trPr>
          <w:trHeight w:val="330"/>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226425EF"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26</w:t>
            </w:r>
          </w:p>
        </w:tc>
        <w:tc>
          <w:tcPr>
            <w:tcW w:w="1180" w:type="dxa"/>
            <w:tcBorders>
              <w:top w:val="nil"/>
              <w:left w:val="nil"/>
              <w:bottom w:val="single" w:sz="8" w:space="0" w:color="auto"/>
              <w:right w:val="single" w:sz="8" w:space="0" w:color="auto"/>
            </w:tcBorders>
            <w:shd w:val="clear" w:color="auto" w:fill="auto"/>
            <w:vAlign w:val="center"/>
            <w:hideMark/>
          </w:tcPr>
          <w:p w14:paraId="771004E2"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100,000%</w:t>
            </w:r>
          </w:p>
        </w:tc>
        <w:tc>
          <w:tcPr>
            <w:tcW w:w="1180" w:type="dxa"/>
            <w:tcBorders>
              <w:top w:val="nil"/>
              <w:left w:val="nil"/>
              <w:bottom w:val="single" w:sz="8" w:space="0" w:color="auto"/>
              <w:right w:val="single" w:sz="8" w:space="0" w:color="auto"/>
            </w:tcBorders>
            <w:shd w:val="clear" w:color="auto" w:fill="auto"/>
            <w:vAlign w:val="center"/>
            <w:hideMark/>
          </w:tcPr>
          <w:p w14:paraId="3C9841BF"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100,000%</w:t>
            </w:r>
          </w:p>
        </w:tc>
        <w:tc>
          <w:tcPr>
            <w:tcW w:w="1180" w:type="dxa"/>
            <w:tcBorders>
              <w:top w:val="nil"/>
              <w:left w:val="nil"/>
              <w:bottom w:val="single" w:sz="8" w:space="0" w:color="auto"/>
              <w:right w:val="single" w:sz="8" w:space="0" w:color="auto"/>
            </w:tcBorders>
            <w:shd w:val="clear" w:color="auto" w:fill="auto"/>
            <w:vAlign w:val="center"/>
            <w:hideMark/>
          </w:tcPr>
          <w:p w14:paraId="381F08BD"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100,000%</w:t>
            </w:r>
          </w:p>
        </w:tc>
        <w:tc>
          <w:tcPr>
            <w:tcW w:w="1300" w:type="dxa"/>
            <w:tcBorders>
              <w:top w:val="nil"/>
              <w:left w:val="nil"/>
              <w:bottom w:val="single" w:sz="8" w:space="0" w:color="auto"/>
              <w:right w:val="single" w:sz="8" w:space="0" w:color="auto"/>
            </w:tcBorders>
            <w:shd w:val="clear" w:color="000000" w:fill="F8CBAD"/>
            <w:noWrap/>
            <w:vAlign w:val="center"/>
            <w:hideMark/>
          </w:tcPr>
          <w:p w14:paraId="199F1806"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100,0000%</w:t>
            </w:r>
          </w:p>
        </w:tc>
        <w:tc>
          <w:tcPr>
            <w:tcW w:w="960" w:type="dxa"/>
            <w:tcBorders>
              <w:top w:val="nil"/>
              <w:left w:val="nil"/>
              <w:bottom w:val="single" w:sz="8" w:space="0" w:color="auto"/>
              <w:right w:val="single" w:sz="8" w:space="0" w:color="auto"/>
            </w:tcBorders>
            <w:shd w:val="clear" w:color="000000" w:fill="F8CBAD"/>
            <w:noWrap/>
            <w:vAlign w:val="center"/>
            <w:hideMark/>
          </w:tcPr>
          <w:p w14:paraId="07695E19"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D</w:t>
            </w:r>
          </w:p>
        </w:tc>
        <w:tc>
          <w:tcPr>
            <w:tcW w:w="960" w:type="dxa"/>
            <w:tcBorders>
              <w:top w:val="nil"/>
              <w:left w:val="nil"/>
              <w:bottom w:val="single" w:sz="8" w:space="0" w:color="auto"/>
              <w:right w:val="single" w:sz="8" w:space="0" w:color="auto"/>
            </w:tcBorders>
            <w:shd w:val="clear" w:color="000000" w:fill="F8CBAD"/>
            <w:noWrap/>
            <w:vAlign w:val="center"/>
            <w:hideMark/>
          </w:tcPr>
          <w:p w14:paraId="704B963B" w14:textId="77777777" w:rsidR="004F48AB" w:rsidRPr="00225DC9" w:rsidRDefault="004F48AB" w:rsidP="00693F00">
            <w:pPr>
              <w:spacing w:after="0" w:line="240" w:lineRule="auto"/>
              <w:jc w:val="center"/>
              <w:rPr>
                <w:rFonts w:ascii="Times New Roman" w:eastAsia="Times New Roman" w:hAnsi="Times New Roman" w:cs="Times New Roman"/>
                <w:color w:val="000000"/>
                <w:lang w:eastAsia="ru-RU"/>
              </w:rPr>
            </w:pPr>
            <w:r w:rsidRPr="00225DC9">
              <w:rPr>
                <w:rFonts w:ascii="Times New Roman" w:eastAsia="Times New Roman" w:hAnsi="Times New Roman" w:cs="Times New Roman"/>
                <w:color w:val="000000"/>
                <w:lang w:eastAsia="ru-RU"/>
              </w:rPr>
              <w:t>D</w:t>
            </w:r>
          </w:p>
        </w:tc>
      </w:tr>
    </w:tbl>
    <w:p w14:paraId="13E637AF" w14:textId="77777777" w:rsidR="009B0D1A" w:rsidRPr="009B0D1A" w:rsidRDefault="009B0D1A" w:rsidP="004412BA">
      <w:pPr>
        <w:pStyle w:val="ConsPlusNormal"/>
        <w:jc w:val="both"/>
      </w:pPr>
    </w:p>
    <w:sectPr w:rsidR="009B0D1A" w:rsidRPr="009B0D1A" w:rsidSect="00B1205E">
      <w:headerReference w:type="even" r:id="rId17"/>
      <w:headerReference w:type="default" r:id="rId18"/>
      <w:footerReference w:type="even" r:id="rId19"/>
      <w:footerReference w:type="default" r:id="rId20"/>
      <w:headerReference w:type="first" r:id="rId21"/>
      <w:footerReference w:type="first" r:id="rId22"/>
      <w:pgSz w:w="11906" w:h="16838"/>
      <w:pgMar w:top="1134" w:right="1274" w:bottom="426"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29F07" w14:textId="77777777" w:rsidR="00CD3998" w:rsidRDefault="00CD3998" w:rsidP="002F34B4">
      <w:pPr>
        <w:spacing w:after="0" w:line="240" w:lineRule="auto"/>
      </w:pPr>
      <w:r>
        <w:separator/>
      </w:r>
    </w:p>
  </w:endnote>
  <w:endnote w:type="continuationSeparator" w:id="0">
    <w:p w14:paraId="559F3C34" w14:textId="77777777" w:rsidR="00CD3998" w:rsidRDefault="00CD3998" w:rsidP="002F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75365" w14:textId="77777777" w:rsidR="004B35F1" w:rsidRDefault="004B35F1">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FF14A" w14:textId="70B551AD" w:rsidR="004B35F1" w:rsidRDefault="005B34AD">
    <w:pPr>
      <w:pStyle w:val="a6"/>
      <w:jc w:val="right"/>
    </w:pPr>
    <w:r>
      <w:rPr>
        <w:noProof/>
        <w:lang w:eastAsia="ru-RU"/>
      </w:rPr>
      <w:drawing>
        <wp:inline distT="0" distB="0" distL="0" distR="0" wp14:anchorId="5F1BBCE6" wp14:editId="19322CAC">
          <wp:extent cx="9526" cy="9526"/>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link="rId1"/>
                  <a:stretch>
                    <a:fillRect/>
                  </a:stretch>
                </pic:blipFill>
                <pic:spPr>
                  <a:xfrm>
                    <a:off x="0" y="0"/>
                    <a:ext cx="9526" cy="9526"/>
                  </a:xfrm>
                  <a:prstGeom prst="rect">
                    <a:avLst/>
                  </a:prstGeom>
                </pic:spPr>
              </pic:pic>
            </a:graphicData>
          </a:graphic>
        </wp:inline>
      </w:drawing>
    </w:r>
    <w:sdt>
      <w:sdtPr>
        <w:id w:val="1031080838"/>
        <w:docPartObj>
          <w:docPartGallery w:val="Page Numbers (Bottom of Page)"/>
          <w:docPartUnique/>
        </w:docPartObj>
      </w:sdtPr>
      <w:sdtContent>
        <w:r w:rsidR="004B35F1">
          <w:fldChar w:fldCharType="begin"/>
        </w:r>
        <w:r w:rsidR="004B35F1">
          <w:instrText>PAGE   \* MERGEFORMAT</w:instrText>
        </w:r>
        <w:r w:rsidR="004B35F1">
          <w:fldChar w:fldCharType="separate"/>
        </w:r>
        <w:r>
          <w:rPr>
            <w:noProof/>
          </w:rPr>
          <w:t>16</w:t>
        </w:r>
        <w:r w:rsidR="004B35F1">
          <w:fldChar w:fldCharType="end"/>
        </w:r>
      </w:sdtContent>
    </w:sdt>
  </w:p>
  <w:p w14:paraId="3AE23229" w14:textId="67D31380" w:rsidR="004B35F1" w:rsidRDefault="004B35F1">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AF159" w14:textId="77777777" w:rsidR="004B35F1" w:rsidRDefault="004B35F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E734A" w14:textId="77777777" w:rsidR="00CD3998" w:rsidRDefault="00CD3998" w:rsidP="002F34B4">
      <w:pPr>
        <w:spacing w:after="0" w:line="240" w:lineRule="auto"/>
      </w:pPr>
      <w:r>
        <w:separator/>
      </w:r>
    </w:p>
  </w:footnote>
  <w:footnote w:type="continuationSeparator" w:id="0">
    <w:p w14:paraId="0F25C16E" w14:textId="77777777" w:rsidR="00CD3998" w:rsidRDefault="00CD3998" w:rsidP="002F34B4">
      <w:pPr>
        <w:spacing w:after="0" w:line="240" w:lineRule="auto"/>
      </w:pPr>
      <w:r>
        <w:continuationSeparator/>
      </w:r>
    </w:p>
  </w:footnote>
  <w:footnote w:id="1">
    <w:p w14:paraId="5F8400D1" w14:textId="7E8C91C9" w:rsidR="004B35F1" w:rsidRPr="007662AB" w:rsidRDefault="004B35F1" w:rsidP="007662AB">
      <w:pPr>
        <w:jc w:val="both"/>
        <w:rPr>
          <w:rFonts w:ascii="Times New Roman" w:hAnsi="Times New Roman" w:cs="Times New Roman"/>
        </w:rPr>
      </w:pPr>
      <w:r>
        <w:rPr>
          <w:rStyle w:val="af4"/>
        </w:rPr>
        <w:footnoteRef/>
      </w:r>
      <w:r>
        <w:t xml:space="preserve"> </w:t>
      </w:r>
      <w:r w:rsidRPr="007662AB">
        <w:rPr>
          <w:rFonts w:ascii="Times New Roman" w:hAnsi="Times New Roman" w:cs="Times New Roman"/>
          <w:sz w:val="20"/>
          <w:szCs w:val="20"/>
        </w:rPr>
        <w:t xml:space="preserve">В терминах </w:t>
      </w:r>
      <w:r>
        <w:rPr>
          <w:rFonts w:ascii="Times New Roman" w:hAnsi="Times New Roman" w:cs="Times New Roman"/>
          <w:sz w:val="20"/>
          <w:szCs w:val="20"/>
        </w:rPr>
        <w:t xml:space="preserve">актуальной версии </w:t>
      </w:r>
      <w:r w:rsidRPr="007662AB">
        <w:rPr>
          <w:rFonts w:ascii="Times New Roman" w:hAnsi="Times New Roman" w:cs="Times New Roman"/>
          <w:sz w:val="20"/>
          <w:szCs w:val="20"/>
        </w:rPr>
        <w:t>Технологической схемы взаимодействия подразделений при установлении лимитов кредитного риска и мониторинга кредитного качества финансовых институтов №3078</w:t>
      </w:r>
    </w:p>
  </w:footnote>
  <w:footnote w:id="2">
    <w:p w14:paraId="38310729" w14:textId="77777777" w:rsidR="004B35F1" w:rsidRDefault="004B35F1" w:rsidP="00D14831">
      <w:pPr>
        <w:pStyle w:val="af2"/>
        <w:rPr>
          <w:ins w:id="10" w:author="Жданова Екатерина Александровна" w:date="2023-03-20T14:55:00Z"/>
        </w:rPr>
      </w:pPr>
      <w:r>
        <w:rPr>
          <w:rStyle w:val="af4"/>
        </w:rPr>
        <w:footnoteRef/>
      </w:r>
      <w:r>
        <w:t xml:space="preserve"> Требования изложены в Положении №483-П «О порядке расчета величины кредитного риска на основе внутренних рейтингов»</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B6D59" w14:textId="77777777" w:rsidR="004B35F1" w:rsidRDefault="004B35F1">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73AA" w14:textId="77777777" w:rsidR="004B35F1" w:rsidRDefault="004B35F1">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A930F" w14:textId="77777777" w:rsidR="004B35F1" w:rsidRDefault="004B35F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0426E"/>
    <w:multiLevelType w:val="hybridMultilevel"/>
    <w:tmpl w:val="D4FEA13A"/>
    <w:lvl w:ilvl="0" w:tplc="DF822370">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6F62C2"/>
    <w:multiLevelType w:val="multilevel"/>
    <w:tmpl w:val="D9229D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AC0583"/>
    <w:multiLevelType w:val="hybridMultilevel"/>
    <w:tmpl w:val="1EF2AACE"/>
    <w:lvl w:ilvl="0" w:tplc="3AFE77BE">
      <w:start w:val="1"/>
      <w:numFmt w:val="bullet"/>
      <w:pStyle w:val="a"/>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F15711"/>
    <w:multiLevelType w:val="multilevel"/>
    <w:tmpl w:val="64EAF598"/>
    <w:lvl w:ilvl="0">
      <w:start w:val="1"/>
      <w:numFmt w:val="decimal"/>
      <w:lvlText w:val="%1."/>
      <w:lvlJc w:val="left"/>
      <w:pPr>
        <w:ind w:left="900" w:hanging="360"/>
      </w:pPr>
      <w:rPr>
        <w:rFonts w:hint="default"/>
        <w:color w:val="auto"/>
      </w:rPr>
    </w:lvl>
    <w:lvl w:ilvl="1">
      <w:start w:val="1"/>
      <w:numFmt w:val="decimal"/>
      <w:isLgl/>
      <w:lvlText w:val="%1.%2"/>
      <w:lvlJc w:val="left"/>
      <w:pPr>
        <w:ind w:left="1110" w:hanging="57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4" w15:restartNumberingAfterBreak="0">
    <w:nsid w:val="190177B8"/>
    <w:multiLevelType w:val="multilevel"/>
    <w:tmpl w:val="F24605DA"/>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5" w15:restartNumberingAfterBreak="0">
    <w:nsid w:val="1B176A3E"/>
    <w:multiLevelType w:val="multilevel"/>
    <w:tmpl w:val="16A290CE"/>
    <w:lvl w:ilvl="0">
      <w:start w:val="1"/>
      <w:numFmt w:val="decimal"/>
      <w:pStyle w:val="Sber1"/>
      <w:lvlText w:val="%1."/>
      <w:lvlJc w:val="left"/>
      <w:pPr>
        <w:ind w:left="1140" w:hanging="432"/>
      </w:pPr>
      <w:rPr>
        <w:rFonts w:hint="default"/>
        <w:b/>
      </w:rPr>
    </w:lvl>
    <w:lvl w:ilvl="1">
      <w:start w:val="1"/>
      <w:numFmt w:val="decimal"/>
      <w:pStyle w:val="Sber2"/>
      <w:lvlText w:val="%1.%2"/>
      <w:lvlJc w:val="left"/>
      <w:pPr>
        <w:ind w:left="1284" w:hanging="576"/>
      </w:pPr>
      <w:rPr>
        <w:rFonts w:hint="default"/>
        <w:b/>
      </w:rPr>
    </w:lvl>
    <w:lvl w:ilvl="2">
      <w:start w:val="1"/>
      <w:numFmt w:val="decimal"/>
      <w:pStyle w:val="Sber3"/>
      <w:lvlText w:val="%1.%2.%3"/>
      <w:lvlJc w:val="left"/>
      <w:pPr>
        <w:ind w:left="2137" w:hanging="720"/>
      </w:pPr>
      <w:rPr>
        <w:rFonts w:ascii="Times New Roman" w:hAnsi="Times New Roman" w:cs="Times New Roman" w:hint="default"/>
        <w:sz w:val="24"/>
        <w:szCs w:val="24"/>
      </w:rPr>
    </w:lvl>
    <w:lvl w:ilvl="3">
      <w:start w:val="1"/>
      <w:numFmt w:val="decimal"/>
      <w:pStyle w:val="4"/>
      <w:lvlText w:val="%1.%2.%3.%4"/>
      <w:lvlJc w:val="left"/>
      <w:pPr>
        <w:ind w:left="2990" w:hanging="864"/>
      </w:pPr>
      <w:rPr>
        <w:rFonts w:hint="default"/>
        <w:sz w:val="24"/>
        <w:szCs w:val="24"/>
      </w:rPr>
    </w:lvl>
    <w:lvl w:ilvl="4">
      <w:start w:val="1"/>
      <w:numFmt w:val="decimal"/>
      <w:pStyle w:val="5"/>
      <w:lvlText w:val="%1.%2.%3.%4.%5"/>
      <w:lvlJc w:val="left"/>
      <w:pPr>
        <w:ind w:left="1716" w:hanging="1008"/>
      </w:pPr>
      <w:rPr>
        <w:rFonts w:ascii="Times New Roman" w:hAnsi="Times New Roman" w:cs="Times New Roman" w:hint="default"/>
        <w:sz w:val="24"/>
        <w:szCs w:val="24"/>
      </w:rPr>
    </w:lvl>
    <w:lvl w:ilvl="5">
      <w:start w:val="1"/>
      <w:numFmt w:val="decimal"/>
      <w:pStyle w:val="6"/>
      <w:lvlText w:val="%1.%2.%3.%4.%5.%6"/>
      <w:lvlJc w:val="left"/>
      <w:pPr>
        <w:ind w:left="1860" w:hanging="1152"/>
      </w:pPr>
      <w:rPr>
        <w:rFonts w:hint="default"/>
      </w:rPr>
    </w:lvl>
    <w:lvl w:ilvl="6">
      <w:start w:val="1"/>
      <w:numFmt w:val="decimal"/>
      <w:pStyle w:val="7"/>
      <w:lvlText w:val="%1.%2.%3.%4.%5.%6.%7"/>
      <w:lvlJc w:val="left"/>
      <w:pPr>
        <w:ind w:left="2004" w:hanging="1296"/>
      </w:pPr>
      <w:rPr>
        <w:rFonts w:hint="default"/>
      </w:rPr>
    </w:lvl>
    <w:lvl w:ilvl="7">
      <w:start w:val="1"/>
      <w:numFmt w:val="decimal"/>
      <w:pStyle w:val="8"/>
      <w:lvlText w:val="%1.%2.%3.%4.%5.%6.%7.%8"/>
      <w:lvlJc w:val="left"/>
      <w:pPr>
        <w:ind w:left="2148" w:hanging="1440"/>
      </w:pPr>
      <w:rPr>
        <w:rFonts w:hint="default"/>
      </w:rPr>
    </w:lvl>
    <w:lvl w:ilvl="8">
      <w:start w:val="1"/>
      <w:numFmt w:val="decimal"/>
      <w:pStyle w:val="9"/>
      <w:lvlText w:val="%1.%2.%3.%4.%5.%6.%7.%8.%9"/>
      <w:lvlJc w:val="left"/>
      <w:pPr>
        <w:ind w:left="2292" w:hanging="1584"/>
      </w:pPr>
      <w:rPr>
        <w:rFonts w:hint="default"/>
      </w:rPr>
    </w:lvl>
  </w:abstractNum>
  <w:abstractNum w:abstractNumId="6" w15:restartNumberingAfterBreak="0">
    <w:nsid w:val="1C5D51F1"/>
    <w:multiLevelType w:val="multilevel"/>
    <w:tmpl w:val="93FA50DA"/>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2096" w:hanging="1800"/>
      </w:pPr>
      <w:rPr>
        <w:rFonts w:hint="default"/>
      </w:rPr>
    </w:lvl>
  </w:abstractNum>
  <w:abstractNum w:abstractNumId="7" w15:restartNumberingAfterBreak="0">
    <w:nsid w:val="1D1D1F3E"/>
    <w:multiLevelType w:val="multilevel"/>
    <w:tmpl w:val="6CF438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CD0AD3"/>
    <w:multiLevelType w:val="multilevel"/>
    <w:tmpl w:val="CD0A90D4"/>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9" w15:restartNumberingAfterBreak="0">
    <w:nsid w:val="23F53055"/>
    <w:multiLevelType w:val="multilevel"/>
    <w:tmpl w:val="5EC89154"/>
    <w:styleLink w:val="1"/>
    <w:lvl w:ilvl="0">
      <w:start w:val="1"/>
      <w:numFmt w:val="decimal"/>
      <w:lvlText w:val="%1"/>
      <w:lvlJc w:val="left"/>
      <w:pPr>
        <w:ind w:left="1140" w:hanging="432"/>
      </w:pPr>
      <w:rPr>
        <w:rFonts w:hint="default"/>
      </w:rPr>
    </w:lvl>
    <w:lvl w:ilvl="1">
      <w:start w:val="1"/>
      <w:numFmt w:val="decimal"/>
      <w:lvlText w:val="%1.%2"/>
      <w:lvlJc w:val="left"/>
      <w:pPr>
        <w:ind w:left="1284" w:hanging="576"/>
      </w:pPr>
      <w:rPr>
        <w:rFonts w:hint="default"/>
      </w:rPr>
    </w:lvl>
    <w:lvl w:ilvl="2">
      <w:start w:val="1"/>
      <w:numFmt w:val="decimal"/>
      <w:lvlText w:val="3.1.%3."/>
      <w:lvlJc w:val="left"/>
      <w:pPr>
        <w:ind w:left="1428" w:hanging="720"/>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10" w15:restartNumberingAfterBreak="0">
    <w:nsid w:val="29CD4DF4"/>
    <w:multiLevelType w:val="multilevel"/>
    <w:tmpl w:val="649E62D8"/>
    <w:lvl w:ilvl="0">
      <w:start w:val="1"/>
      <w:numFmt w:val="decimal"/>
      <w:lvlText w:val="%1."/>
      <w:lvlJc w:val="left"/>
      <w:pPr>
        <w:ind w:left="90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1" w15:restartNumberingAfterBreak="0">
    <w:nsid w:val="3B5C7F6C"/>
    <w:multiLevelType w:val="hybridMultilevel"/>
    <w:tmpl w:val="CBA88FDA"/>
    <w:lvl w:ilvl="0" w:tplc="152EE416">
      <w:start w:val="1"/>
      <w:numFmt w:val="bullet"/>
      <w:pStyle w:val="4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BCB2CCF"/>
    <w:multiLevelType w:val="hybridMultilevel"/>
    <w:tmpl w:val="88CC7AF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45FD3E97"/>
    <w:multiLevelType w:val="multilevel"/>
    <w:tmpl w:val="F24605DA"/>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48D9787A"/>
    <w:multiLevelType w:val="hybridMultilevel"/>
    <w:tmpl w:val="E500F498"/>
    <w:lvl w:ilvl="0" w:tplc="2C2A993A">
      <w:start w:val="1"/>
      <w:numFmt w:val="bullet"/>
      <w:pStyle w:val="50"/>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5" w15:restartNumberingAfterBreak="0">
    <w:nsid w:val="5F1033DD"/>
    <w:multiLevelType w:val="hybridMultilevel"/>
    <w:tmpl w:val="D00A9EEE"/>
    <w:lvl w:ilvl="0" w:tplc="8B48E900">
      <w:start w:val="1"/>
      <w:numFmt w:val="bullet"/>
      <w:pStyle w:val="3"/>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BAA1A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6C2270"/>
    <w:multiLevelType w:val="hybridMultilevel"/>
    <w:tmpl w:val="948AF17A"/>
    <w:lvl w:ilvl="0" w:tplc="93C09A8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10"/>
  </w:num>
  <w:num w:numId="3">
    <w:abstractNumId w:val="5"/>
  </w:num>
  <w:num w:numId="4">
    <w:abstractNumId w:val="0"/>
  </w:num>
  <w:num w:numId="5">
    <w:abstractNumId w:val="15"/>
  </w:num>
  <w:num w:numId="6">
    <w:abstractNumId w:val="14"/>
  </w:num>
  <w:num w:numId="7">
    <w:abstractNumId w:val="11"/>
  </w:num>
  <w:num w:numId="8">
    <w:abstractNumId w:val="9"/>
  </w:num>
  <w:num w:numId="9">
    <w:abstractNumId w:val="2"/>
  </w:num>
  <w:num w:numId="10">
    <w:abstractNumId w:val="12"/>
  </w:num>
  <w:num w:numId="11">
    <w:abstractNumId w:val="6"/>
  </w:num>
  <w:num w:numId="12">
    <w:abstractNumId w:val="16"/>
  </w:num>
  <w:num w:numId="13">
    <w:abstractNumId w:val="4"/>
  </w:num>
  <w:num w:numId="14">
    <w:abstractNumId w:val="13"/>
  </w:num>
  <w:num w:numId="15">
    <w:abstractNumId w:val="8"/>
  </w:num>
  <w:num w:numId="16">
    <w:abstractNumId w:val="1"/>
  </w:num>
  <w:num w:numId="17">
    <w:abstractNumId w:val="7"/>
  </w:num>
  <w:num w:numId="18">
    <w:abstractNumId w:val="1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Жданова Екатерина Александровна">
    <w15:presenceInfo w15:providerId="None" w15:userId="Жданова Екатерина Александровн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C9"/>
    <w:rsid w:val="00003FC2"/>
    <w:rsid w:val="000129DF"/>
    <w:rsid w:val="00015E9D"/>
    <w:rsid w:val="00024DAC"/>
    <w:rsid w:val="00026CDD"/>
    <w:rsid w:val="000438C2"/>
    <w:rsid w:val="0005167E"/>
    <w:rsid w:val="0005292D"/>
    <w:rsid w:val="000631FC"/>
    <w:rsid w:val="000735DC"/>
    <w:rsid w:val="00093338"/>
    <w:rsid w:val="00096D07"/>
    <w:rsid w:val="0009723A"/>
    <w:rsid w:val="000A2A72"/>
    <w:rsid w:val="000B3B4C"/>
    <w:rsid w:val="000B6EAD"/>
    <w:rsid w:val="000C6210"/>
    <w:rsid w:val="000D40F1"/>
    <w:rsid w:val="000E08B4"/>
    <w:rsid w:val="000F6FED"/>
    <w:rsid w:val="0010258D"/>
    <w:rsid w:val="00103150"/>
    <w:rsid w:val="001051E5"/>
    <w:rsid w:val="001127D3"/>
    <w:rsid w:val="001458BA"/>
    <w:rsid w:val="001617AE"/>
    <w:rsid w:val="0016310F"/>
    <w:rsid w:val="00172E00"/>
    <w:rsid w:val="00177C63"/>
    <w:rsid w:val="00185A0C"/>
    <w:rsid w:val="001A1C53"/>
    <w:rsid w:val="001A27EA"/>
    <w:rsid w:val="001C7643"/>
    <w:rsid w:val="001D090F"/>
    <w:rsid w:val="001F0A7E"/>
    <w:rsid w:val="001F21CC"/>
    <w:rsid w:val="001F6A66"/>
    <w:rsid w:val="00221360"/>
    <w:rsid w:val="00225DC9"/>
    <w:rsid w:val="002314F5"/>
    <w:rsid w:val="00233E75"/>
    <w:rsid w:val="00246200"/>
    <w:rsid w:val="00262146"/>
    <w:rsid w:val="00271C76"/>
    <w:rsid w:val="002A4240"/>
    <w:rsid w:val="002A7691"/>
    <w:rsid w:val="002B0E37"/>
    <w:rsid w:val="002B18C1"/>
    <w:rsid w:val="002C6153"/>
    <w:rsid w:val="002F34B4"/>
    <w:rsid w:val="00316C8D"/>
    <w:rsid w:val="0032118F"/>
    <w:rsid w:val="00321A8D"/>
    <w:rsid w:val="00337C4B"/>
    <w:rsid w:val="00340A44"/>
    <w:rsid w:val="00340E5A"/>
    <w:rsid w:val="0035261C"/>
    <w:rsid w:val="0039553B"/>
    <w:rsid w:val="003955D0"/>
    <w:rsid w:val="00397884"/>
    <w:rsid w:val="003A2B8D"/>
    <w:rsid w:val="003A42AF"/>
    <w:rsid w:val="003A72EC"/>
    <w:rsid w:val="003C3B80"/>
    <w:rsid w:val="003C4F85"/>
    <w:rsid w:val="003E7305"/>
    <w:rsid w:val="003F05EC"/>
    <w:rsid w:val="003F612A"/>
    <w:rsid w:val="00404499"/>
    <w:rsid w:val="00417268"/>
    <w:rsid w:val="004320E5"/>
    <w:rsid w:val="00435F07"/>
    <w:rsid w:val="00440124"/>
    <w:rsid w:val="004412BA"/>
    <w:rsid w:val="00451AFE"/>
    <w:rsid w:val="00453A86"/>
    <w:rsid w:val="00455734"/>
    <w:rsid w:val="00461ACB"/>
    <w:rsid w:val="00463201"/>
    <w:rsid w:val="004636D0"/>
    <w:rsid w:val="00473DB5"/>
    <w:rsid w:val="004764B5"/>
    <w:rsid w:val="004A2267"/>
    <w:rsid w:val="004A4651"/>
    <w:rsid w:val="004B35F1"/>
    <w:rsid w:val="004B4CDB"/>
    <w:rsid w:val="004E4362"/>
    <w:rsid w:val="004F48AB"/>
    <w:rsid w:val="00512F28"/>
    <w:rsid w:val="00542623"/>
    <w:rsid w:val="005441DE"/>
    <w:rsid w:val="00547C7A"/>
    <w:rsid w:val="00553437"/>
    <w:rsid w:val="005537E6"/>
    <w:rsid w:val="0055532F"/>
    <w:rsid w:val="00570695"/>
    <w:rsid w:val="005731BE"/>
    <w:rsid w:val="005805BF"/>
    <w:rsid w:val="0058334F"/>
    <w:rsid w:val="00591FA5"/>
    <w:rsid w:val="00594947"/>
    <w:rsid w:val="00595338"/>
    <w:rsid w:val="005B0A6A"/>
    <w:rsid w:val="005B1BA0"/>
    <w:rsid w:val="005B34AD"/>
    <w:rsid w:val="005B395A"/>
    <w:rsid w:val="005B433F"/>
    <w:rsid w:val="005B4D41"/>
    <w:rsid w:val="005B54AB"/>
    <w:rsid w:val="005C1AD4"/>
    <w:rsid w:val="005D5CCC"/>
    <w:rsid w:val="005E2B1F"/>
    <w:rsid w:val="005F7AD0"/>
    <w:rsid w:val="00600B5D"/>
    <w:rsid w:val="0060404B"/>
    <w:rsid w:val="00606850"/>
    <w:rsid w:val="006261D8"/>
    <w:rsid w:val="00633A2E"/>
    <w:rsid w:val="0063452C"/>
    <w:rsid w:val="00636EEA"/>
    <w:rsid w:val="00655CD8"/>
    <w:rsid w:val="00661286"/>
    <w:rsid w:val="00691570"/>
    <w:rsid w:val="00693F00"/>
    <w:rsid w:val="006943BF"/>
    <w:rsid w:val="006A0F24"/>
    <w:rsid w:val="006A2E6E"/>
    <w:rsid w:val="006A7171"/>
    <w:rsid w:val="006B085C"/>
    <w:rsid w:val="006C3B45"/>
    <w:rsid w:val="006D5949"/>
    <w:rsid w:val="007034B9"/>
    <w:rsid w:val="00710030"/>
    <w:rsid w:val="00720DC5"/>
    <w:rsid w:val="0072628D"/>
    <w:rsid w:val="007662AB"/>
    <w:rsid w:val="00782475"/>
    <w:rsid w:val="007B1980"/>
    <w:rsid w:val="007D2B0E"/>
    <w:rsid w:val="007F4249"/>
    <w:rsid w:val="00822202"/>
    <w:rsid w:val="00830786"/>
    <w:rsid w:val="008372DB"/>
    <w:rsid w:val="0084071B"/>
    <w:rsid w:val="00852AB0"/>
    <w:rsid w:val="008607A6"/>
    <w:rsid w:val="00880850"/>
    <w:rsid w:val="008C189B"/>
    <w:rsid w:val="008C28A7"/>
    <w:rsid w:val="008D475D"/>
    <w:rsid w:val="008E7651"/>
    <w:rsid w:val="00930A8B"/>
    <w:rsid w:val="009334FD"/>
    <w:rsid w:val="00952725"/>
    <w:rsid w:val="0095651E"/>
    <w:rsid w:val="00960B3B"/>
    <w:rsid w:val="009636A8"/>
    <w:rsid w:val="00963E74"/>
    <w:rsid w:val="00964256"/>
    <w:rsid w:val="00964F5B"/>
    <w:rsid w:val="00981162"/>
    <w:rsid w:val="00985CEB"/>
    <w:rsid w:val="009876BB"/>
    <w:rsid w:val="009947C9"/>
    <w:rsid w:val="009B0D1A"/>
    <w:rsid w:val="009C03DF"/>
    <w:rsid w:val="009C13A4"/>
    <w:rsid w:val="009D3B05"/>
    <w:rsid w:val="009F78C1"/>
    <w:rsid w:val="00A07A88"/>
    <w:rsid w:val="00A11AB3"/>
    <w:rsid w:val="00A14300"/>
    <w:rsid w:val="00A16B84"/>
    <w:rsid w:val="00A22FAE"/>
    <w:rsid w:val="00A43628"/>
    <w:rsid w:val="00A51C11"/>
    <w:rsid w:val="00A65293"/>
    <w:rsid w:val="00A670D2"/>
    <w:rsid w:val="00A70C71"/>
    <w:rsid w:val="00A74456"/>
    <w:rsid w:val="00A75A1B"/>
    <w:rsid w:val="00A778EC"/>
    <w:rsid w:val="00A77AB7"/>
    <w:rsid w:val="00A804E4"/>
    <w:rsid w:val="00A9095C"/>
    <w:rsid w:val="00AB3C8E"/>
    <w:rsid w:val="00AB61CA"/>
    <w:rsid w:val="00AB6E72"/>
    <w:rsid w:val="00B10D4C"/>
    <w:rsid w:val="00B1205E"/>
    <w:rsid w:val="00B27D4B"/>
    <w:rsid w:val="00B323E1"/>
    <w:rsid w:val="00B44511"/>
    <w:rsid w:val="00B75930"/>
    <w:rsid w:val="00B82B14"/>
    <w:rsid w:val="00B833D4"/>
    <w:rsid w:val="00B91F9E"/>
    <w:rsid w:val="00BA06B5"/>
    <w:rsid w:val="00BA0BC6"/>
    <w:rsid w:val="00BB67CC"/>
    <w:rsid w:val="00BC1689"/>
    <w:rsid w:val="00BD10F9"/>
    <w:rsid w:val="00C07FEB"/>
    <w:rsid w:val="00C115FB"/>
    <w:rsid w:val="00C2094C"/>
    <w:rsid w:val="00C3396C"/>
    <w:rsid w:val="00C56814"/>
    <w:rsid w:val="00C631C3"/>
    <w:rsid w:val="00C705A9"/>
    <w:rsid w:val="00C71268"/>
    <w:rsid w:val="00CA4893"/>
    <w:rsid w:val="00CA5044"/>
    <w:rsid w:val="00CC11B6"/>
    <w:rsid w:val="00CD3998"/>
    <w:rsid w:val="00CD51E3"/>
    <w:rsid w:val="00CE1D82"/>
    <w:rsid w:val="00CE5009"/>
    <w:rsid w:val="00D01189"/>
    <w:rsid w:val="00D06D37"/>
    <w:rsid w:val="00D101CD"/>
    <w:rsid w:val="00D114BF"/>
    <w:rsid w:val="00D14831"/>
    <w:rsid w:val="00D31715"/>
    <w:rsid w:val="00D42B2D"/>
    <w:rsid w:val="00D55105"/>
    <w:rsid w:val="00D56301"/>
    <w:rsid w:val="00D5684D"/>
    <w:rsid w:val="00D63CEB"/>
    <w:rsid w:val="00D74224"/>
    <w:rsid w:val="00D95CFA"/>
    <w:rsid w:val="00DA2CE2"/>
    <w:rsid w:val="00DC3F18"/>
    <w:rsid w:val="00DC7ECF"/>
    <w:rsid w:val="00E41B5D"/>
    <w:rsid w:val="00E41DEE"/>
    <w:rsid w:val="00E560A7"/>
    <w:rsid w:val="00E82EFC"/>
    <w:rsid w:val="00E942A6"/>
    <w:rsid w:val="00EB70D4"/>
    <w:rsid w:val="00EC1ADA"/>
    <w:rsid w:val="00EE6B17"/>
    <w:rsid w:val="00EF5247"/>
    <w:rsid w:val="00F12528"/>
    <w:rsid w:val="00F17D6E"/>
    <w:rsid w:val="00F255C0"/>
    <w:rsid w:val="00F266D2"/>
    <w:rsid w:val="00F27E7B"/>
    <w:rsid w:val="00F31AC6"/>
    <w:rsid w:val="00F47E29"/>
    <w:rsid w:val="00F60BB1"/>
    <w:rsid w:val="00F6237E"/>
    <w:rsid w:val="00F669DC"/>
    <w:rsid w:val="00F745F4"/>
    <w:rsid w:val="00F805F1"/>
    <w:rsid w:val="00F94F2E"/>
    <w:rsid w:val="00F9548C"/>
    <w:rsid w:val="00FA07AC"/>
    <w:rsid w:val="00FA5E81"/>
    <w:rsid w:val="00FD0ED2"/>
    <w:rsid w:val="00FD5CEC"/>
    <w:rsid w:val="00FF0D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F27EFA"/>
  <w15:chartTrackingRefBased/>
  <w15:docId w15:val="{67DAAD9A-18F4-45F4-983B-F9150352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0">
    <w:name w:val="heading 1"/>
    <w:basedOn w:val="a0"/>
    <w:next w:val="a0"/>
    <w:link w:val="11"/>
    <w:uiPriority w:val="9"/>
    <w:qFormat/>
    <w:rsid w:val="001C76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0"/>
    <w:next w:val="a0"/>
    <w:link w:val="21"/>
    <w:uiPriority w:val="9"/>
    <w:unhideWhenUsed/>
    <w:qFormat/>
    <w:rsid w:val="001C7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1C7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1"/>
    <w:uiPriority w:val="9"/>
    <w:unhideWhenUsed/>
    <w:qFormat/>
    <w:rsid w:val="001C7643"/>
    <w:pPr>
      <w:keepNext/>
      <w:keepLines/>
      <w:numPr>
        <w:ilvl w:val="3"/>
        <w:numId w:val="3"/>
      </w:numPr>
      <w:spacing w:before="40" w:after="0"/>
      <w:outlineLvl w:val="3"/>
    </w:pPr>
    <w:rPr>
      <w:rFonts w:ascii="Times New Roman" w:eastAsiaTheme="majorEastAsia" w:hAnsi="Times New Roman" w:cstheme="majorBidi"/>
      <w:iCs/>
    </w:rPr>
  </w:style>
  <w:style w:type="paragraph" w:styleId="5">
    <w:name w:val="heading 5"/>
    <w:basedOn w:val="a0"/>
    <w:next w:val="a0"/>
    <w:link w:val="51"/>
    <w:uiPriority w:val="9"/>
    <w:unhideWhenUsed/>
    <w:qFormat/>
    <w:rsid w:val="001C764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unhideWhenUsed/>
    <w:qFormat/>
    <w:rsid w:val="001C764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C764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C764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C764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F34B4"/>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2F34B4"/>
  </w:style>
  <w:style w:type="paragraph" w:styleId="a6">
    <w:name w:val="footer"/>
    <w:basedOn w:val="a0"/>
    <w:link w:val="a7"/>
    <w:uiPriority w:val="99"/>
    <w:unhideWhenUsed/>
    <w:rsid w:val="002F34B4"/>
    <w:pPr>
      <w:tabs>
        <w:tab w:val="center" w:pos="4677"/>
        <w:tab w:val="right" w:pos="9355"/>
      </w:tabs>
      <w:spacing w:after="0" w:line="240" w:lineRule="auto"/>
    </w:pPr>
  </w:style>
  <w:style w:type="character" w:customStyle="1" w:styleId="a7">
    <w:name w:val="Нижний колонтитул Знак"/>
    <w:basedOn w:val="a1"/>
    <w:link w:val="a6"/>
    <w:uiPriority w:val="99"/>
    <w:rsid w:val="002F34B4"/>
  </w:style>
  <w:style w:type="paragraph" w:customStyle="1" w:styleId="ConsPlusNormal">
    <w:name w:val="ConsPlusNormal"/>
    <w:rsid w:val="002F34B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ConsPlusTitle">
    <w:name w:val="ConsPlusTitle"/>
    <w:uiPriority w:val="99"/>
    <w:rsid w:val="002F34B4"/>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character" w:styleId="a8">
    <w:name w:val="annotation reference"/>
    <w:basedOn w:val="a1"/>
    <w:uiPriority w:val="99"/>
    <w:semiHidden/>
    <w:unhideWhenUsed/>
    <w:rsid w:val="000631FC"/>
    <w:rPr>
      <w:sz w:val="16"/>
      <w:szCs w:val="16"/>
    </w:rPr>
  </w:style>
  <w:style w:type="paragraph" w:styleId="a9">
    <w:name w:val="annotation text"/>
    <w:basedOn w:val="a0"/>
    <w:link w:val="aa"/>
    <w:uiPriority w:val="99"/>
    <w:unhideWhenUsed/>
    <w:rsid w:val="000631FC"/>
    <w:pPr>
      <w:spacing w:line="240" w:lineRule="auto"/>
    </w:pPr>
    <w:rPr>
      <w:sz w:val="20"/>
      <w:szCs w:val="20"/>
    </w:rPr>
  </w:style>
  <w:style w:type="character" w:customStyle="1" w:styleId="aa">
    <w:name w:val="Текст примечания Знак"/>
    <w:basedOn w:val="a1"/>
    <w:link w:val="a9"/>
    <w:uiPriority w:val="99"/>
    <w:rsid w:val="000631FC"/>
    <w:rPr>
      <w:sz w:val="20"/>
      <w:szCs w:val="20"/>
    </w:rPr>
  </w:style>
  <w:style w:type="paragraph" w:styleId="ab">
    <w:name w:val="annotation subject"/>
    <w:basedOn w:val="a9"/>
    <w:next w:val="a9"/>
    <w:link w:val="ac"/>
    <w:uiPriority w:val="99"/>
    <w:semiHidden/>
    <w:unhideWhenUsed/>
    <w:rsid w:val="000631FC"/>
    <w:rPr>
      <w:b/>
      <w:bCs/>
    </w:rPr>
  </w:style>
  <w:style w:type="character" w:customStyle="1" w:styleId="ac">
    <w:name w:val="Тема примечания Знак"/>
    <w:basedOn w:val="aa"/>
    <w:link w:val="ab"/>
    <w:uiPriority w:val="99"/>
    <w:semiHidden/>
    <w:rsid w:val="000631FC"/>
    <w:rPr>
      <w:b/>
      <w:bCs/>
      <w:sz w:val="20"/>
      <w:szCs w:val="20"/>
    </w:rPr>
  </w:style>
  <w:style w:type="paragraph" w:styleId="ad">
    <w:name w:val="Balloon Text"/>
    <w:basedOn w:val="a0"/>
    <w:link w:val="ae"/>
    <w:uiPriority w:val="99"/>
    <w:semiHidden/>
    <w:unhideWhenUsed/>
    <w:rsid w:val="000631FC"/>
    <w:pPr>
      <w:spacing w:after="0" w:line="240" w:lineRule="auto"/>
    </w:pPr>
    <w:rPr>
      <w:rFonts w:ascii="Segoe UI" w:hAnsi="Segoe UI" w:cs="Segoe UI"/>
      <w:sz w:val="18"/>
      <w:szCs w:val="18"/>
    </w:rPr>
  </w:style>
  <w:style w:type="character" w:customStyle="1" w:styleId="ae">
    <w:name w:val="Текст выноски Знак"/>
    <w:basedOn w:val="a1"/>
    <w:link w:val="ad"/>
    <w:uiPriority w:val="99"/>
    <w:semiHidden/>
    <w:rsid w:val="000631FC"/>
    <w:rPr>
      <w:rFonts w:ascii="Segoe UI" w:hAnsi="Segoe UI" w:cs="Segoe UI"/>
      <w:sz w:val="18"/>
      <w:szCs w:val="18"/>
    </w:rPr>
  </w:style>
  <w:style w:type="character" w:styleId="af">
    <w:name w:val="Hyperlink"/>
    <w:basedOn w:val="a1"/>
    <w:uiPriority w:val="99"/>
    <w:unhideWhenUsed/>
    <w:rsid w:val="007D2B0E"/>
    <w:rPr>
      <w:color w:val="0563C1" w:themeColor="hyperlink"/>
      <w:u w:val="single"/>
    </w:rPr>
  </w:style>
  <w:style w:type="character" w:styleId="af0">
    <w:name w:val="FollowedHyperlink"/>
    <w:basedOn w:val="a1"/>
    <w:uiPriority w:val="99"/>
    <w:semiHidden/>
    <w:unhideWhenUsed/>
    <w:rsid w:val="007D2B0E"/>
    <w:rPr>
      <w:color w:val="954F72" w:themeColor="followedHyperlink"/>
      <w:u w:val="single"/>
    </w:rPr>
  </w:style>
  <w:style w:type="table" w:styleId="af1">
    <w:name w:val="Table Grid"/>
    <w:aliases w:val="TBL1"/>
    <w:basedOn w:val="a2"/>
    <w:uiPriority w:val="39"/>
    <w:rsid w:val="00163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aliases w:val="Текст сноски Знак Знак Знак,Текст сноски Знак Знак Знак Знак Знак,Текст сноски Знак Знак Знак Знак Знак Знак Знак,Текст сноски Знак Знак1 Знак,Текст сноски Знак1,Текст сноски Знак1 Знак,Текст сноски Знак1 Знак Знак Знак,Текст сноски Знак2"/>
    <w:basedOn w:val="a0"/>
    <w:link w:val="af3"/>
    <w:uiPriority w:val="99"/>
    <w:unhideWhenUsed/>
    <w:rsid w:val="00D14831"/>
    <w:pPr>
      <w:spacing w:after="0" w:line="240" w:lineRule="auto"/>
      <w:ind w:left="936" w:hanging="936"/>
      <w:jc w:val="both"/>
    </w:pPr>
    <w:rPr>
      <w:rFonts w:ascii="Times New Roman" w:eastAsia="Times New Roman" w:hAnsi="Times New Roman" w:cs="Times New Roman"/>
      <w:sz w:val="20"/>
      <w:szCs w:val="20"/>
    </w:rPr>
  </w:style>
  <w:style w:type="character" w:customStyle="1" w:styleId="af3">
    <w:name w:val="Текст сноски Знак"/>
    <w:aliases w:val="Текст сноски Знак Знак Знак Знак,Текст сноски Знак Знак Знак Знак Знак Знак,Текст сноски Знак Знак Знак Знак Знак Знак Знак Знак,Текст сноски Знак Знак1 Знак Знак,Текст сноски Знак1 Знак1,Текст сноски Знак1 Знак Знак"/>
    <w:basedOn w:val="a1"/>
    <w:link w:val="af2"/>
    <w:uiPriority w:val="99"/>
    <w:rsid w:val="00D14831"/>
    <w:rPr>
      <w:rFonts w:ascii="Times New Roman" w:eastAsia="Times New Roman" w:hAnsi="Times New Roman" w:cs="Times New Roman"/>
      <w:sz w:val="20"/>
      <w:szCs w:val="20"/>
    </w:rPr>
  </w:style>
  <w:style w:type="character" w:styleId="af4">
    <w:name w:val="footnote reference"/>
    <w:basedOn w:val="a1"/>
    <w:uiPriority w:val="99"/>
    <w:unhideWhenUsed/>
    <w:rsid w:val="00D14831"/>
    <w:rPr>
      <w:vertAlign w:val="superscript"/>
    </w:rPr>
  </w:style>
  <w:style w:type="paragraph" w:styleId="af5">
    <w:name w:val="List Paragraph"/>
    <w:aliases w:val="List1,List11,List111,List1111,List Paragraph1,List11111,Абзац маркированнный,Indention_list,1,UL,Table-Normal,RSHB_Table-Normal,Шаг процесса,Предусловия,Bullet List,FooterText,numbered,Bullet Number,Индексы,Num Bullet 1,Абзац,Абзац списка О"/>
    <w:basedOn w:val="a0"/>
    <w:link w:val="af6"/>
    <w:uiPriority w:val="99"/>
    <w:qFormat/>
    <w:rsid w:val="00D14831"/>
    <w:pPr>
      <w:ind w:left="720"/>
      <w:contextualSpacing/>
    </w:pPr>
  </w:style>
  <w:style w:type="character" w:customStyle="1" w:styleId="af6">
    <w:name w:val="Абзац списка Знак"/>
    <w:aliases w:val="List1 Знак,List11 Знак,List111 Знак,List1111 Знак,List Paragraph1 Знак,List11111 Знак,Абзац маркированнный Знак,Indention_list Знак,1 Знак,UL Знак,Table-Normal Знак,RSHB_Table-Normal Знак,Шаг процесса Знак,Предусловия Знак,Индексы Знак"/>
    <w:link w:val="af5"/>
    <w:uiPriority w:val="99"/>
    <w:qFormat/>
    <w:locked/>
    <w:rsid w:val="00D14831"/>
  </w:style>
  <w:style w:type="character" w:customStyle="1" w:styleId="11">
    <w:name w:val="Заголовок 1 Знак"/>
    <w:basedOn w:val="a1"/>
    <w:link w:val="10"/>
    <w:uiPriority w:val="9"/>
    <w:rsid w:val="001C7643"/>
    <w:rPr>
      <w:rFonts w:asciiTheme="majorHAnsi" w:eastAsiaTheme="majorEastAsia" w:hAnsiTheme="majorHAnsi" w:cstheme="majorBidi"/>
      <w:color w:val="2F5496" w:themeColor="accent1" w:themeShade="BF"/>
      <w:sz w:val="32"/>
      <w:szCs w:val="32"/>
    </w:rPr>
  </w:style>
  <w:style w:type="character" w:customStyle="1" w:styleId="21">
    <w:name w:val="Заголовок 2 Знак"/>
    <w:basedOn w:val="a1"/>
    <w:link w:val="20"/>
    <w:uiPriority w:val="9"/>
    <w:rsid w:val="001C7643"/>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1C7643"/>
    <w:rPr>
      <w:rFonts w:asciiTheme="majorHAnsi" w:eastAsiaTheme="majorEastAsia" w:hAnsiTheme="majorHAnsi" w:cstheme="majorBidi"/>
      <w:color w:val="1F3763" w:themeColor="accent1" w:themeShade="7F"/>
      <w:sz w:val="24"/>
      <w:szCs w:val="24"/>
    </w:rPr>
  </w:style>
  <w:style w:type="character" w:customStyle="1" w:styleId="41">
    <w:name w:val="Заголовок 4 Знак"/>
    <w:basedOn w:val="a1"/>
    <w:link w:val="4"/>
    <w:uiPriority w:val="9"/>
    <w:rsid w:val="001C7643"/>
    <w:rPr>
      <w:rFonts w:ascii="Times New Roman" w:eastAsiaTheme="majorEastAsia" w:hAnsi="Times New Roman" w:cstheme="majorBidi"/>
      <w:iCs/>
    </w:rPr>
  </w:style>
  <w:style w:type="character" w:customStyle="1" w:styleId="51">
    <w:name w:val="Заголовок 5 Знак"/>
    <w:basedOn w:val="a1"/>
    <w:link w:val="5"/>
    <w:uiPriority w:val="9"/>
    <w:rsid w:val="001C7643"/>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rsid w:val="001C7643"/>
    <w:rPr>
      <w:rFonts w:asciiTheme="majorHAnsi" w:eastAsiaTheme="majorEastAsia" w:hAnsiTheme="majorHAnsi" w:cstheme="majorBidi"/>
      <w:color w:val="1F3763" w:themeColor="accent1" w:themeShade="7F"/>
    </w:rPr>
  </w:style>
  <w:style w:type="character" w:customStyle="1" w:styleId="70">
    <w:name w:val="Заголовок 7 Знак"/>
    <w:basedOn w:val="a1"/>
    <w:link w:val="7"/>
    <w:uiPriority w:val="9"/>
    <w:semiHidden/>
    <w:rsid w:val="001C7643"/>
    <w:rPr>
      <w:rFonts w:asciiTheme="majorHAnsi" w:eastAsiaTheme="majorEastAsia" w:hAnsiTheme="majorHAnsi" w:cstheme="majorBidi"/>
      <w:i/>
      <w:iCs/>
      <w:color w:val="1F3763" w:themeColor="accent1" w:themeShade="7F"/>
    </w:rPr>
  </w:style>
  <w:style w:type="character" w:customStyle="1" w:styleId="80">
    <w:name w:val="Заголовок 8 Знак"/>
    <w:basedOn w:val="a1"/>
    <w:link w:val="8"/>
    <w:uiPriority w:val="9"/>
    <w:semiHidden/>
    <w:rsid w:val="001C764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C7643"/>
    <w:rPr>
      <w:rFonts w:asciiTheme="majorHAnsi" w:eastAsiaTheme="majorEastAsia" w:hAnsiTheme="majorHAnsi" w:cstheme="majorBidi"/>
      <w:i/>
      <w:iCs/>
      <w:color w:val="272727" w:themeColor="text1" w:themeTint="D8"/>
      <w:sz w:val="21"/>
      <w:szCs w:val="21"/>
    </w:rPr>
  </w:style>
  <w:style w:type="paragraph" w:customStyle="1" w:styleId="Sber1">
    <w:name w:val="Sber Заголовок1"/>
    <w:basedOn w:val="10"/>
    <w:link w:val="Sber10"/>
    <w:qFormat/>
    <w:rsid w:val="001C7643"/>
    <w:pPr>
      <w:numPr>
        <w:numId w:val="3"/>
      </w:numPr>
      <w:spacing w:after="120"/>
    </w:pPr>
    <w:rPr>
      <w:rFonts w:ascii="Times New Roman" w:hAnsi="Times New Roman"/>
      <w:b/>
      <w:sz w:val="28"/>
    </w:rPr>
  </w:style>
  <w:style w:type="paragraph" w:customStyle="1" w:styleId="Sber">
    <w:name w:val="Sber Основной текст"/>
    <w:basedOn w:val="a0"/>
    <w:link w:val="Sber0"/>
    <w:qFormat/>
    <w:rsid w:val="001C7643"/>
    <w:pPr>
      <w:spacing w:before="120" w:after="120"/>
      <w:jc w:val="both"/>
    </w:pPr>
    <w:rPr>
      <w:rFonts w:ascii="Times New Roman" w:hAnsi="Times New Roman"/>
      <w:sz w:val="20"/>
    </w:rPr>
  </w:style>
  <w:style w:type="character" w:customStyle="1" w:styleId="Sber10">
    <w:name w:val="Sber Заголовок1 Знак"/>
    <w:basedOn w:val="11"/>
    <w:link w:val="Sber1"/>
    <w:rsid w:val="001C7643"/>
    <w:rPr>
      <w:rFonts w:ascii="Times New Roman" w:eastAsiaTheme="majorEastAsia" w:hAnsi="Times New Roman" w:cstheme="majorBidi"/>
      <w:b/>
      <w:color w:val="2F5496" w:themeColor="accent1" w:themeShade="BF"/>
      <w:sz w:val="28"/>
      <w:szCs w:val="32"/>
    </w:rPr>
  </w:style>
  <w:style w:type="character" w:customStyle="1" w:styleId="Sber0">
    <w:name w:val="Sber Основной текст Знак"/>
    <w:basedOn w:val="a1"/>
    <w:link w:val="Sber"/>
    <w:rsid w:val="001C7643"/>
    <w:rPr>
      <w:rFonts w:ascii="Times New Roman" w:hAnsi="Times New Roman"/>
      <w:sz w:val="20"/>
    </w:rPr>
  </w:style>
  <w:style w:type="character" w:styleId="af7">
    <w:name w:val="Strong"/>
    <w:basedOn w:val="a1"/>
    <w:uiPriority w:val="22"/>
    <w:qFormat/>
    <w:rsid w:val="001C7643"/>
    <w:rPr>
      <w:b/>
      <w:bCs/>
    </w:rPr>
  </w:style>
  <w:style w:type="paragraph" w:styleId="af8">
    <w:name w:val="Normal (Web)"/>
    <w:basedOn w:val="a0"/>
    <w:uiPriority w:val="99"/>
    <w:unhideWhenUsed/>
    <w:rsid w:val="001C7643"/>
    <w:pPr>
      <w:spacing w:before="150" w:after="0" w:line="240" w:lineRule="auto"/>
    </w:pPr>
    <w:rPr>
      <w:rFonts w:ascii="Times New Roman" w:eastAsia="Times New Roman" w:hAnsi="Times New Roman" w:cs="Times New Roman"/>
      <w:sz w:val="24"/>
      <w:szCs w:val="24"/>
      <w:lang w:eastAsia="ru-RU"/>
    </w:rPr>
  </w:style>
  <w:style w:type="paragraph" w:customStyle="1" w:styleId="Sber4">
    <w:name w:val="Sber Подпись таблиц"/>
    <w:basedOn w:val="a0"/>
    <w:link w:val="Sber5"/>
    <w:qFormat/>
    <w:rsid w:val="001C7643"/>
    <w:pPr>
      <w:spacing w:after="240"/>
      <w:jc w:val="right"/>
    </w:pPr>
    <w:rPr>
      <w:rFonts w:ascii="Times New Roman" w:hAnsi="Times New Roman"/>
      <w:sz w:val="20"/>
    </w:rPr>
  </w:style>
  <w:style w:type="paragraph" w:styleId="af9">
    <w:name w:val="caption"/>
    <w:basedOn w:val="a0"/>
    <w:next w:val="a0"/>
    <w:link w:val="afa"/>
    <w:uiPriority w:val="35"/>
    <w:unhideWhenUsed/>
    <w:qFormat/>
    <w:rsid w:val="001C7643"/>
    <w:pPr>
      <w:spacing w:after="200" w:line="240" w:lineRule="auto"/>
    </w:pPr>
    <w:rPr>
      <w:i/>
      <w:iCs/>
      <w:color w:val="44546A" w:themeColor="text2"/>
      <w:sz w:val="18"/>
      <w:szCs w:val="18"/>
    </w:rPr>
  </w:style>
  <w:style w:type="character" w:customStyle="1" w:styleId="Sber5">
    <w:name w:val="Sber Подпись таблиц Знак"/>
    <w:basedOn w:val="a1"/>
    <w:link w:val="Sber4"/>
    <w:rsid w:val="001C7643"/>
    <w:rPr>
      <w:rFonts w:ascii="Times New Roman" w:hAnsi="Times New Roman"/>
      <w:sz w:val="20"/>
    </w:rPr>
  </w:style>
  <w:style w:type="character" w:styleId="afb">
    <w:name w:val="Emphasis"/>
    <w:basedOn w:val="a1"/>
    <w:uiPriority w:val="20"/>
    <w:qFormat/>
    <w:rsid w:val="001C7643"/>
    <w:rPr>
      <w:i/>
      <w:iCs/>
    </w:rPr>
  </w:style>
  <w:style w:type="paragraph" w:customStyle="1" w:styleId="Sber2">
    <w:name w:val="Sber Заголовок2"/>
    <w:basedOn w:val="20"/>
    <w:next w:val="Sber"/>
    <w:link w:val="Sber20"/>
    <w:qFormat/>
    <w:rsid w:val="001C7643"/>
    <w:pPr>
      <w:numPr>
        <w:ilvl w:val="1"/>
        <w:numId w:val="3"/>
      </w:numPr>
    </w:pPr>
    <w:rPr>
      <w:rFonts w:ascii="Times New Roman" w:hAnsi="Times New Roman" w:cs="Times New Roman"/>
      <w:sz w:val="24"/>
      <w:szCs w:val="24"/>
    </w:rPr>
  </w:style>
  <w:style w:type="character" w:customStyle="1" w:styleId="Sber20">
    <w:name w:val="Sber Заголовок2 Знак"/>
    <w:basedOn w:val="Sber10"/>
    <w:link w:val="Sber2"/>
    <w:rsid w:val="001C7643"/>
    <w:rPr>
      <w:rFonts w:ascii="Times New Roman" w:eastAsiaTheme="majorEastAsia" w:hAnsi="Times New Roman" w:cs="Times New Roman"/>
      <w:b w:val="0"/>
      <w:color w:val="2F5496" w:themeColor="accent1" w:themeShade="BF"/>
      <w:sz w:val="24"/>
      <w:szCs w:val="24"/>
    </w:rPr>
  </w:style>
  <w:style w:type="paragraph" w:customStyle="1" w:styleId="Sber3">
    <w:name w:val="Sber Заголовок3"/>
    <w:basedOn w:val="30"/>
    <w:next w:val="Sber"/>
    <w:link w:val="Sber30"/>
    <w:qFormat/>
    <w:rsid w:val="001C7643"/>
    <w:pPr>
      <w:numPr>
        <w:ilvl w:val="2"/>
        <w:numId w:val="3"/>
      </w:numPr>
    </w:pPr>
    <w:rPr>
      <w:rFonts w:ascii="Times New Roman" w:hAnsi="Times New Roman" w:cs="Times New Roman"/>
      <w:color w:val="2F5496" w:themeColor="accent1" w:themeShade="BF"/>
    </w:rPr>
  </w:style>
  <w:style w:type="character" w:customStyle="1" w:styleId="Sber30">
    <w:name w:val="Sber Заголовок3 Знак"/>
    <w:basedOn w:val="Sber20"/>
    <w:link w:val="Sber3"/>
    <w:rsid w:val="001C7643"/>
    <w:rPr>
      <w:rFonts w:ascii="Times New Roman" w:eastAsiaTheme="majorEastAsia" w:hAnsi="Times New Roman" w:cs="Times New Roman"/>
      <w:b w:val="0"/>
      <w:color w:val="2F5496" w:themeColor="accent1" w:themeShade="BF"/>
      <w:sz w:val="24"/>
      <w:szCs w:val="24"/>
    </w:rPr>
  </w:style>
  <w:style w:type="paragraph" w:styleId="afc">
    <w:name w:val="No Spacing"/>
    <w:aliases w:val="Таблицы"/>
    <w:link w:val="afd"/>
    <w:uiPriority w:val="1"/>
    <w:qFormat/>
    <w:rsid w:val="001C7643"/>
    <w:pPr>
      <w:spacing w:after="0" w:line="240" w:lineRule="auto"/>
    </w:pPr>
    <w:rPr>
      <w:rFonts w:eastAsiaTheme="minorEastAsia"/>
      <w:lang w:eastAsia="ru-RU"/>
    </w:rPr>
  </w:style>
  <w:style w:type="table" w:styleId="-41">
    <w:name w:val="Grid Table 4 Accent 1"/>
    <w:basedOn w:val="a2"/>
    <w:uiPriority w:val="49"/>
    <w:rsid w:val="001C76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SberTable2">
    <w:name w:val="SberTable2"/>
    <w:basedOn w:val="a2"/>
    <w:uiPriority w:val="99"/>
    <w:rsid w:val="001C7643"/>
    <w:pPr>
      <w:spacing w:after="0" w:line="240" w:lineRule="auto"/>
    </w:pPr>
    <w:rPr>
      <w:sz w:val="20"/>
    </w:r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rFonts w:ascii="Times New Roman" w:hAnsi="Times New Roman"/>
        <w:b/>
        <w:color w:val="FFFFFF" w:themeColor="background1"/>
        <w:sz w:val="20"/>
      </w:rPr>
      <w:tblPr/>
      <w:tcPr>
        <w:shd w:val="clear" w:color="auto" w:fill="8EAADB" w:themeFill="accent1" w:themeFillTint="99"/>
        <w:vAlign w:val="center"/>
      </w:tcPr>
    </w:tblStylePr>
  </w:style>
  <w:style w:type="character" w:customStyle="1" w:styleId="afd">
    <w:name w:val="Без интервала Знак"/>
    <w:aliases w:val="Таблицы Знак"/>
    <w:basedOn w:val="a1"/>
    <w:link w:val="afc"/>
    <w:uiPriority w:val="1"/>
    <w:rsid w:val="001C7643"/>
    <w:rPr>
      <w:rFonts w:eastAsiaTheme="minorEastAsia"/>
      <w:lang w:eastAsia="ru-RU"/>
    </w:rPr>
  </w:style>
  <w:style w:type="character" w:styleId="afe">
    <w:name w:val="Subtle Emphasis"/>
    <w:basedOn w:val="a1"/>
    <w:uiPriority w:val="19"/>
    <w:qFormat/>
    <w:rsid w:val="001C7643"/>
    <w:rPr>
      <w:i/>
      <w:iCs/>
      <w:color w:val="404040" w:themeColor="text1" w:themeTint="BF"/>
    </w:rPr>
  </w:style>
  <w:style w:type="character" w:styleId="aff">
    <w:name w:val="Intense Emphasis"/>
    <w:basedOn w:val="a1"/>
    <w:uiPriority w:val="21"/>
    <w:qFormat/>
    <w:rsid w:val="001C7643"/>
    <w:rPr>
      <w:i/>
      <w:iCs/>
      <w:color w:val="4472C4" w:themeColor="accent1"/>
    </w:rPr>
  </w:style>
  <w:style w:type="paragraph" w:styleId="aff0">
    <w:name w:val="toa heading"/>
    <w:basedOn w:val="a0"/>
    <w:next w:val="a0"/>
    <w:uiPriority w:val="99"/>
    <w:semiHidden/>
    <w:unhideWhenUsed/>
    <w:rsid w:val="001C7643"/>
    <w:pPr>
      <w:spacing w:before="120"/>
    </w:pPr>
    <w:rPr>
      <w:rFonts w:asciiTheme="majorHAnsi" w:eastAsiaTheme="majorEastAsia" w:hAnsiTheme="majorHAnsi" w:cstheme="majorBidi"/>
      <w:b/>
      <w:bCs/>
      <w:sz w:val="24"/>
      <w:szCs w:val="24"/>
    </w:rPr>
  </w:style>
  <w:style w:type="character" w:styleId="aff1">
    <w:name w:val="Placeholder Text"/>
    <w:basedOn w:val="a1"/>
    <w:uiPriority w:val="99"/>
    <w:semiHidden/>
    <w:rsid w:val="001C7643"/>
    <w:rPr>
      <w:color w:val="808080"/>
    </w:rPr>
  </w:style>
  <w:style w:type="paragraph" w:styleId="HTML">
    <w:name w:val="HTML Preformatted"/>
    <w:basedOn w:val="a0"/>
    <w:link w:val="HTML0"/>
    <w:uiPriority w:val="99"/>
    <w:unhideWhenUsed/>
    <w:rsid w:val="001C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1C7643"/>
    <w:rPr>
      <w:rFonts w:ascii="Courier New" w:eastAsia="Times New Roman" w:hAnsi="Courier New" w:cs="Courier New"/>
      <w:sz w:val="20"/>
      <w:szCs w:val="20"/>
      <w:lang w:eastAsia="ru-RU"/>
    </w:rPr>
  </w:style>
  <w:style w:type="paragraph" w:styleId="aff2">
    <w:name w:val="TOC Heading"/>
    <w:basedOn w:val="10"/>
    <w:next w:val="a0"/>
    <w:uiPriority w:val="39"/>
    <w:unhideWhenUsed/>
    <w:qFormat/>
    <w:rsid w:val="001C7643"/>
    <w:pPr>
      <w:outlineLvl w:val="9"/>
    </w:pPr>
    <w:rPr>
      <w:lang w:val="en-US"/>
    </w:rPr>
  </w:style>
  <w:style w:type="paragraph" w:styleId="12">
    <w:name w:val="toc 1"/>
    <w:basedOn w:val="a0"/>
    <w:next w:val="a0"/>
    <w:autoRedefine/>
    <w:uiPriority w:val="39"/>
    <w:unhideWhenUsed/>
    <w:rsid w:val="007662AB"/>
    <w:pPr>
      <w:tabs>
        <w:tab w:val="right" w:leader="dot" w:pos="9345"/>
      </w:tabs>
      <w:spacing w:after="100"/>
    </w:pPr>
  </w:style>
  <w:style w:type="paragraph" w:styleId="22">
    <w:name w:val="toc 2"/>
    <w:basedOn w:val="a0"/>
    <w:next w:val="a0"/>
    <w:autoRedefine/>
    <w:uiPriority w:val="39"/>
    <w:unhideWhenUsed/>
    <w:rsid w:val="001C7643"/>
    <w:pPr>
      <w:spacing w:after="100"/>
      <w:ind w:left="220"/>
    </w:pPr>
  </w:style>
  <w:style w:type="paragraph" w:styleId="32">
    <w:name w:val="toc 3"/>
    <w:basedOn w:val="a0"/>
    <w:next w:val="a0"/>
    <w:autoRedefine/>
    <w:uiPriority w:val="39"/>
    <w:unhideWhenUsed/>
    <w:rsid w:val="001C7643"/>
    <w:pPr>
      <w:spacing w:after="100"/>
      <w:ind w:left="440"/>
    </w:pPr>
  </w:style>
  <w:style w:type="paragraph" w:customStyle="1" w:styleId="ReportTitle">
    <w:name w:val="Report Title"/>
    <w:basedOn w:val="a0"/>
    <w:next w:val="a0"/>
    <w:uiPriority w:val="99"/>
    <w:rsid w:val="001C7643"/>
    <w:pPr>
      <w:spacing w:before="300" w:after="240" w:line="520" w:lineRule="atLeast"/>
      <w:contextualSpacing/>
    </w:pPr>
    <w:rPr>
      <w:rFonts w:ascii="Arial" w:eastAsia="MS PGothic" w:hAnsi="Arial" w:cs="Calibri"/>
      <w:b/>
      <w:sz w:val="44"/>
      <w:szCs w:val="44"/>
      <w:lang w:val="en-GB" w:eastAsia="ja-JP"/>
    </w:rPr>
  </w:style>
  <w:style w:type="paragraph" w:customStyle="1" w:styleId="aff3">
    <w:name w:val="Основной стиль"/>
    <w:basedOn w:val="a0"/>
    <w:link w:val="aff4"/>
    <w:qFormat/>
    <w:rsid w:val="001C7643"/>
    <w:pPr>
      <w:spacing w:after="240" w:line="240" w:lineRule="auto"/>
      <w:ind w:firstLine="708"/>
      <w:contextualSpacing/>
      <w:jc w:val="both"/>
    </w:pPr>
    <w:rPr>
      <w:rFonts w:ascii="Arial" w:hAnsi="Arial" w:cs="Arial"/>
    </w:rPr>
  </w:style>
  <w:style w:type="character" w:customStyle="1" w:styleId="aff4">
    <w:name w:val="Основной стиль Знак"/>
    <w:basedOn w:val="a1"/>
    <w:link w:val="aff3"/>
    <w:rsid w:val="001C7643"/>
    <w:rPr>
      <w:rFonts w:ascii="Arial" w:hAnsi="Arial" w:cs="Arial"/>
    </w:rPr>
  </w:style>
  <w:style w:type="table" w:customStyle="1" w:styleId="TBL11">
    <w:name w:val="TBL11"/>
    <w:basedOn w:val="a2"/>
    <w:next w:val="af1"/>
    <w:rsid w:val="001C7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able">
    <w:name w:val="highlightable"/>
    <w:basedOn w:val="a1"/>
    <w:rsid w:val="001C7643"/>
  </w:style>
  <w:style w:type="character" w:customStyle="1" w:styleId="afa">
    <w:name w:val="Название объекта Знак"/>
    <w:basedOn w:val="a1"/>
    <w:link w:val="af9"/>
    <w:uiPriority w:val="35"/>
    <w:rsid w:val="001C7643"/>
    <w:rPr>
      <w:i/>
      <w:iCs/>
      <w:color w:val="44546A" w:themeColor="text2"/>
      <w:sz w:val="18"/>
      <w:szCs w:val="18"/>
    </w:rPr>
  </w:style>
  <w:style w:type="paragraph" w:styleId="42">
    <w:name w:val="toc 4"/>
    <w:basedOn w:val="a0"/>
    <w:next w:val="a0"/>
    <w:autoRedefine/>
    <w:uiPriority w:val="39"/>
    <w:unhideWhenUsed/>
    <w:rsid w:val="001C7643"/>
    <w:pPr>
      <w:spacing w:after="100"/>
      <w:ind w:left="660"/>
    </w:pPr>
    <w:rPr>
      <w:rFonts w:eastAsiaTheme="minorEastAsia"/>
      <w:lang w:eastAsia="ru-RU"/>
    </w:rPr>
  </w:style>
  <w:style w:type="paragraph" w:styleId="52">
    <w:name w:val="toc 5"/>
    <w:basedOn w:val="a0"/>
    <w:next w:val="a0"/>
    <w:autoRedefine/>
    <w:uiPriority w:val="39"/>
    <w:unhideWhenUsed/>
    <w:rsid w:val="001C7643"/>
    <w:pPr>
      <w:spacing w:after="100"/>
      <w:ind w:left="880"/>
    </w:pPr>
    <w:rPr>
      <w:rFonts w:eastAsiaTheme="minorEastAsia"/>
      <w:lang w:eastAsia="ru-RU"/>
    </w:rPr>
  </w:style>
  <w:style w:type="paragraph" w:styleId="61">
    <w:name w:val="toc 6"/>
    <w:basedOn w:val="a0"/>
    <w:next w:val="a0"/>
    <w:autoRedefine/>
    <w:uiPriority w:val="39"/>
    <w:unhideWhenUsed/>
    <w:rsid w:val="001C7643"/>
    <w:pPr>
      <w:spacing w:after="100"/>
      <w:ind w:left="1100"/>
    </w:pPr>
    <w:rPr>
      <w:rFonts w:eastAsiaTheme="minorEastAsia"/>
      <w:lang w:eastAsia="ru-RU"/>
    </w:rPr>
  </w:style>
  <w:style w:type="paragraph" w:styleId="71">
    <w:name w:val="toc 7"/>
    <w:basedOn w:val="a0"/>
    <w:next w:val="a0"/>
    <w:autoRedefine/>
    <w:uiPriority w:val="39"/>
    <w:unhideWhenUsed/>
    <w:rsid w:val="001C7643"/>
    <w:pPr>
      <w:spacing w:after="100"/>
      <w:ind w:left="1320"/>
    </w:pPr>
    <w:rPr>
      <w:rFonts w:eastAsiaTheme="minorEastAsia"/>
      <w:lang w:eastAsia="ru-RU"/>
    </w:rPr>
  </w:style>
  <w:style w:type="paragraph" w:styleId="81">
    <w:name w:val="toc 8"/>
    <w:basedOn w:val="a0"/>
    <w:next w:val="a0"/>
    <w:autoRedefine/>
    <w:uiPriority w:val="39"/>
    <w:unhideWhenUsed/>
    <w:rsid w:val="001C7643"/>
    <w:pPr>
      <w:spacing w:after="100"/>
      <w:ind w:left="1540"/>
    </w:pPr>
    <w:rPr>
      <w:rFonts w:eastAsiaTheme="minorEastAsia"/>
      <w:lang w:eastAsia="ru-RU"/>
    </w:rPr>
  </w:style>
  <w:style w:type="paragraph" w:styleId="91">
    <w:name w:val="toc 9"/>
    <w:basedOn w:val="a0"/>
    <w:next w:val="a0"/>
    <w:autoRedefine/>
    <w:uiPriority w:val="39"/>
    <w:unhideWhenUsed/>
    <w:rsid w:val="001C7643"/>
    <w:pPr>
      <w:spacing w:after="100"/>
      <w:ind w:left="1760"/>
    </w:pPr>
    <w:rPr>
      <w:rFonts w:eastAsiaTheme="minorEastAsia"/>
      <w:lang w:eastAsia="ru-RU"/>
    </w:rPr>
  </w:style>
  <w:style w:type="paragraph" w:styleId="aff5">
    <w:name w:val="Body Text"/>
    <w:basedOn w:val="a0"/>
    <w:link w:val="aff6"/>
    <w:qFormat/>
    <w:rsid w:val="001C7643"/>
    <w:pPr>
      <w:spacing w:after="240" w:line="240" w:lineRule="auto"/>
    </w:pPr>
    <w:rPr>
      <w:rFonts w:eastAsiaTheme="minorEastAsia"/>
      <w:sz w:val="24"/>
      <w:szCs w:val="24"/>
      <w:lang w:val="en-GB" w:eastAsia="ja-JP"/>
    </w:rPr>
  </w:style>
  <w:style w:type="character" w:customStyle="1" w:styleId="aff6">
    <w:name w:val="Основной текст Знак"/>
    <w:basedOn w:val="a1"/>
    <w:link w:val="aff5"/>
    <w:rsid w:val="001C7643"/>
    <w:rPr>
      <w:rFonts w:eastAsiaTheme="minorEastAsia"/>
      <w:sz w:val="24"/>
      <w:szCs w:val="24"/>
      <w:lang w:val="en-GB" w:eastAsia="ja-JP"/>
    </w:rPr>
  </w:style>
  <w:style w:type="table" w:customStyle="1" w:styleId="OWTable">
    <w:name w:val="OW Table"/>
    <w:basedOn w:val="a2"/>
    <w:rsid w:val="001C7643"/>
    <w:pPr>
      <w:spacing w:after="0" w:line="240" w:lineRule="auto"/>
    </w:pPr>
    <w:rPr>
      <w:rFonts w:eastAsiaTheme="minorEastAsia"/>
      <w:sz w:val="20"/>
      <w:szCs w:val="20"/>
      <w:lang w:val="en-GB" w:eastAsia="zh-CN"/>
    </w:rPr>
    <w:tblPr>
      <w:tblStyleRowBandSize w:val="1"/>
    </w:tblPr>
    <w:tblStylePr w:type="firstRow">
      <w:rPr>
        <w:rFonts w:asciiTheme="minorHAnsi" w:eastAsiaTheme="minorEastAsia" w:hAnsiTheme="minorHAnsi" w:cstheme="majorBidi"/>
        <w:b w:val="0"/>
        <w:sz w:val="18"/>
        <w:szCs w:val="18"/>
      </w:rPr>
      <w:tblPr/>
      <w:tcPr>
        <w:tcBorders>
          <w:top w:val="single" w:sz="4" w:space="0" w:color="auto"/>
          <w:left w:val="nil"/>
          <w:bottom w:val="single" w:sz="4" w:space="0" w:color="auto"/>
          <w:right w:val="nil"/>
          <w:insideH w:val="nil"/>
          <w:insideV w:val="nil"/>
          <w:tl2br w:val="nil"/>
          <w:tr2bl w:val="nil"/>
        </w:tcBorders>
      </w:tcPr>
    </w:tblStylePr>
    <w:tblStylePr w:type="band1Horz">
      <w:tblPr/>
      <w:tcPr>
        <w:tcBorders>
          <w:top w:val="single" w:sz="4" w:space="0" w:color="auto"/>
          <w:left w:val="nil"/>
          <w:bottom w:val="single" w:sz="4" w:space="0" w:color="auto"/>
          <w:right w:val="nil"/>
          <w:insideH w:val="nil"/>
          <w:insideV w:val="nil"/>
          <w:tl2br w:val="nil"/>
          <w:tr2bl w:val="nil"/>
        </w:tcBorders>
      </w:tcPr>
    </w:tblStylePr>
    <w:tblStylePr w:type="band2Horz">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TableText">
    <w:name w:val="Table Text"/>
    <w:basedOn w:val="a0"/>
    <w:uiPriority w:val="99"/>
    <w:qFormat/>
    <w:rsid w:val="001C7643"/>
    <w:pPr>
      <w:keepNext/>
      <w:keepLines/>
      <w:spacing w:before="40" w:after="40" w:line="240" w:lineRule="auto"/>
    </w:pPr>
    <w:rPr>
      <w:rFonts w:asciiTheme="majorHAnsi" w:eastAsiaTheme="majorEastAsia" w:hAnsiTheme="majorHAnsi" w:cstheme="majorBidi"/>
      <w:sz w:val="20"/>
      <w:szCs w:val="20"/>
      <w:lang w:val="en-GB" w:eastAsia="ja-JP"/>
    </w:rPr>
  </w:style>
  <w:style w:type="paragraph" w:customStyle="1" w:styleId="0">
    <w:name w:val="Заголовок 0"/>
    <w:basedOn w:val="a0"/>
    <w:rsid w:val="001C7643"/>
    <w:pPr>
      <w:spacing w:before="120" w:after="0" w:line="240" w:lineRule="auto"/>
      <w:ind w:firstLine="720"/>
      <w:jc w:val="center"/>
    </w:pPr>
    <w:rPr>
      <w:rFonts w:ascii="Times New Roman" w:eastAsia="Times New Roman" w:hAnsi="Times New Roman" w:cs="Times New Roman"/>
      <w:b/>
      <w:sz w:val="32"/>
      <w:szCs w:val="20"/>
    </w:rPr>
  </w:style>
  <w:style w:type="numbering" w:customStyle="1" w:styleId="1">
    <w:name w:val="Стиль1"/>
    <w:uiPriority w:val="99"/>
    <w:rsid w:val="001C7643"/>
    <w:pPr>
      <w:numPr>
        <w:numId w:val="8"/>
      </w:numPr>
    </w:pPr>
  </w:style>
  <w:style w:type="paragraph" w:customStyle="1" w:styleId="aff7">
    <w:name w:val="По центру"/>
    <w:basedOn w:val="a0"/>
    <w:rsid w:val="001C7643"/>
    <w:pPr>
      <w:spacing w:before="120" w:after="0" w:line="240" w:lineRule="auto"/>
      <w:jc w:val="center"/>
    </w:pPr>
    <w:rPr>
      <w:rFonts w:ascii="Times New Roman" w:eastAsia="Times New Roman" w:hAnsi="Times New Roman" w:cs="Times New Roman"/>
      <w:sz w:val="24"/>
      <w:szCs w:val="20"/>
    </w:rPr>
  </w:style>
  <w:style w:type="paragraph" w:customStyle="1" w:styleId="aff8">
    <w:name w:val="Титульный"/>
    <w:rsid w:val="001C7643"/>
    <w:pPr>
      <w:spacing w:after="0" w:line="240" w:lineRule="auto"/>
      <w:jc w:val="center"/>
    </w:pPr>
    <w:rPr>
      <w:rFonts w:ascii="Times New Roman" w:eastAsia="Times New Roman" w:hAnsi="Times New Roman" w:cs="Times New Roman"/>
      <w:b/>
      <w:noProof/>
      <w:sz w:val="48"/>
      <w:szCs w:val="20"/>
    </w:rPr>
  </w:style>
  <w:style w:type="paragraph" w:customStyle="1" w:styleId="13">
    <w:name w:val="ЦБ Заголовок 1"/>
    <w:basedOn w:val="Sber1"/>
    <w:link w:val="14"/>
    <w:qFormat/>
    <w:rsid w:val="001C7643"/>
    <w:pPr>
      <w:spacing w:after="240"/>
      <w:ind w:hanging="431"/>
    </w:pPr>
    <w:rPr>
      <w:sz w:val="24"/>
      <w:szCs w:val="24"/>
    </w:rPr>
  </w:style>
  <w:style w:type="paragraph" w:customStyle="1" w:styleId="23">
    <w:name w:val="ЦБ Заголовок 2"/>
    <w:basedOn w:val="Sber2"/>
    <w:link w:val="24"/>
    <w:qFormat/>
    <w:rsid w:val="001C7643"/>
    <w:pPr>
      <w:spacing w:before="240" w:after="240"/>
      <w:ind w:left="1560" w:hanging="851"/>
    </w:pPr>
    <w:rPr>
      <w:b/>
      <w:i/>
    </w:rPr>
  </w:style>
  <w:style w:type="character" w:customStyle="1" w:styleId="14">
    <w:name w:val="ЦБ Заголовок 1 Знак"/>
    <w:basedOn w:val="Sber10"/>
    <w:link w:val="13"/>
    <w:rsid w:val="001C7643"/>
    <w:rPr>
      <w:rFonts w:ascii="Times New Roman" w:eastAsiaTheme="majorEastAsia" w:hAnsi="Times New Roman" w:cstheme="majorBidi"/>
      <w:b/>
      <w:color w:val="2F5496" w:themeColor="accent1" w:themeShade="BF"/>
      <w:sz w:val="24"/>
      <w:szCs w:val="24"/>
    </w:rPr>
  </w:style>
  <w:style w:type="paragraph" w:customStyle="1" w:styleId="33">
    <w:name w:val="ЦБ Заголовок 3"/>
    <w:basedOn w:val="Sber3"/>
    <w:link w:val="34"/>
    <w:qFormat/>
    <w:rsid w:val="001C7643"/>
    <w:pPr>
      <w:spacing w:before="120" w:after="120"/>
      <w:ind w:left="2138"/>
    </w:pPr>
  </w:style>
  <w:style w:type="character" w:customStyle="1" w:styleId="24">
    <w:name w:val="ЦБ Заголовок 2 Знак"/>
    <w:basedOn w:val="Sber20"/>
    <w:link w:val="23"/>
    <w:rsid w:val="001C7643"/>
    <w:rPr>
      <w:rFonts w:ascii="Times New Roman" w:eastAsiaTheme="majorEastAsia" w:hAnsi="Times New Roman" w:cs="Times New Roman"/>
      <w:b/>
      <w:i/>
      <w:color w:val="2F5496" w:themeColor="accent1" w:themeShade="BF"/>
      <w:sz w:val="24"/>
      <w:szCs w:val="24"/>
    </w:rPr>
  </w:style>
  <w:style w:type="paragraph" w:customStyle="1" w:styleId="35">
    <w:name w:val="ЦБ Уровень 3"/>
    <w:basedOn w:val="Sber3"/>
    <w:link w:val="36"/>
    <w:qFormat/>
    <w:rsid w:val="001C7643"/>
    <w:pPr>
      <w:spacing w:after="40"/>
      <w:ind w:left="1599"/>
      <w:jc w:val="both"/>
      <w:outlineLvl w:val="9"/>
    </w:pPr>
  </w:style>
  <w:style w:type="character" w:customStyle="1" w:styleId="34">
    <w:name w:val="ЦБ Заголовок 3 Знак"/>
    <w:basedOn w:val="Sber30"/>
    <w:link w:val="33"/>
    <w:rsid w:val="001C7643"/>
    <w:rPr>
      <w:rFonts w:ascii="Times New Roman" w:eastAsiaTheme="majorEastAsia" w:hAnsi="Times New Roman" w:cs="Times New Roman"/>
      <w:b w:val="0"/>
      <w:color w:val="2F5496" w:themeColor="accent1" w:themeShade="BF"/>
      <w:sz w:val="24"/>
      <w:szCs w:val="24"/>
    </w:rPr>
  </w:style>
  <w:style w:type="paragraph" w:customStyle="1" w:styleId="43">
    <w:name w:val="ЦБ Уровень 4"/>
    <w:basedOn w:val="4"/>
    <w:link w:val="44"/>
    <w:qFormat/>
    <w:rsid w:val="001C7643"/>
    <w:pPr>
      <w:spacing w:after="40"/>
      <w:ind w:left="2280" w:hanging="862"/>
      <w:jc w:val="both"/>
    </w:pPr>
    <w:rPr>
      <w:sz w:val="24"/>
      <w:szCs w:val="24"/>
    </w:rPr>
  </w:style>
  <w:style w:type="character" w:customStyle="1" w:styleId="36">
    <w:name w:val="ЦБ Уровень 3 Знак"/>
    <w:basedOn w:val="Sber30"/>
    <w:link w:val="35"/>
    <w:rsid w:val="001C7643"/>
    <w:rPr>
      <w:rFonts w:ascii="Times New Roman" w:eastAsiaTheme="majorEastAsia" w:hAnsi="Times New Roman" w:cs="Times New Roman"/>
      <w:b w:val="0"/>
      <w:color w:val="2F5496" w:themeColor="accent1" w:themeShade="BF"/>
      <w:sz w:val="24"/>
      <w:szCs w:val="24"/>
    </w:rPr>
  </w:style>
  <w:style w:type="character" w:customStyle="1" w:styleId="44">
    <w:name w:val="ЦБ Уровень 4 Знак"/>
    <w:basedOn w:val="41"/>
    <w:link w:val="43"/>
    <w:rsid w:val="001C7643"/>
    <w:rPr>
      <w:rFonts w:ascii="Times New Roman" w:eastAsiaTheme="majorEastAsia" w:hAnsi="Times New Roman" w:cstheme="majorBidi"/>
      <w:iCs/>
      <w:sz w:val="24"/>
      <w:szCs w:val="24"/>
    </w:rPr>
  </w:style>
  <w:style w:type="paragraph" w:customStyle="1" w:styleId="53">
    <w:name w:val="ЦБ Уровень 5"/>
    <w:basedOn w:val="5"/>
    <w:link w:val="54"/>
    <w:qFormat/>
    <w:rsid w:val="001C7643"/>
    <w:pPr>
      <w:spacing w:after="40"/>
      <w:ind w:left="2994" w:hanging="1009"/>
    </w:pPr>
    <w:rPr>
      <w:rFonts w:ascii="Times New Roman" w:hAnsi="Times New Roman"/>
      <w:sz w:val="24"/>
      <w:szCs w:val="24"/>
    </w:rPr>
  </w:style>
  <w:style w:type="paragraph" w:customStyle="1" w:styleId="2">
    <w:name w:val="ЦБ Буллет 2"/>
    <w:basedOn w:val="Sber"/>
    <w:link w:val="25"/>
    <w:qFormat/>
    <w:rsid w:val="001C7643"/>
    <w:pPr>
      <w:numPr>
        <w:numId w:val="4"/>
      </w:numPr>
      <w:ind w:left="1945" w:hanging="357"/>
    </w:pPr>
    <w:rPr>
      <w:sz w:val="24"/>
      <w:szCs w:val="24"/>
    </w:rPr>
  </w:style>
  <w:style w:type="character" w:customStyle="1" w:styleId="54">
    <w:name w:val="ЦБ Уровень 5 Знак"/>
    <w:basedOn w:val="51"/>
    <w:link w:val="53"/>
    <w:rsid w:val="001C7643"/>
    <w:rPr>
      <w:rFonts w:ascii="Times New Roman" w:eastAsiaTheme="majorEastAsia" w:hAnsi="Times New Roman" w:cstheme="majorBidi"/>
      <w:color w:val="2F5496" w:themeColor="accent1" w:themeShade="BF"/>
      <w:sz w:val="24"/>
      <w:szCs w:val="24"/>
    </w:rPr>
  </w:style>
  <w:style w:type="paragraph" w:customStyle="1" w:styleId="3">
    <w:name w:val="ЦБ Буллет 3"/>
    <w:basedOn w:val="Sber"/>
    <w:link w:val="37"/>
    <w:qFormat/>
    <w:rsid w:val="001C7643"/>
    <w:pPr>
      <w:numPr>
        <w:numId w:val="5"/>
      </w:numPr>
      <w:ind w:left="2285" w:hanging="357"/>
    </w:pPr>
    <w:rPr>
      <w:sz w:val="24"/>
      <w:szCs w:val="24"/>
    </w:rPr>
  </w:style>
  <w:style w:type="character" w:customStyle="1" w:styleId="25">
    <w:name w:val="ЦБ Буллет 2 Знак"/>
    <w:basedOn w:val="Sber0"/>
    <w:link w:val="2"/>
    <w:rsid w:val="001C7643"/>
    <w:rPr>
      <w:rFonts w:ascii="Times New Roman" w:hAnsi="Times New Roman"/>
      <w:sz w:val="24"/>
      <w:szCs w:val="24"/>
    </w:rPr>
  </w:style>
  <w:style w:type="paragraph" w:customStyle="1" w:styleId="40">
    <w:name w:val="ЦБ Буллет 4"/>
    <w:basedOn w:val="Sber"/>
    <w:link w:val="45"/>
    <w:qFormat/>
    <w:rsid w:val="001C7643"/>
    <w:pPr>
      <w:numPr>
        <w:numId w:val="7"/>
      </w:numPr>
      <w:ind w:left="3192" w:hanging="357"/>
    </w:pPr>
    <w:rPr>
      <w:rFonts w:cs="Times New Roman"/>
      <w:sz w:val="24"/>
      <w:szCs w:val="24"/>
    </w:rPr>
  </w:style>
  <w:style w:type="character" w:customStyle="1" w:styleId="37">
    <w:name w:val="ЦБ Буллет 3 Знак"/>
    <w:basedOn w:val="Sber0"/>
    <w:link w:val="3"/>
    <w:rsid w:val="001C7643"/>
    <w:rPr>
      <w:rFonts w:ascii="Times New Roman" w:hAnsi="Times New Roman"/>
      <w:sz w:val="24"/>
      <w:szCs w:val="24"/>
    </w:rPr>
  </w:style>
  <w:style w:type="paragraph" w:customStyle="1" w:styleId="50">
    <w:name w:val="ЦБ Буллет 5"/>
    <w:basedOn w:val="af5"/>
    <w:link w:val="55"/>
    <w:qFormat/>
    <w:rsid w:val="001C7643"/>
    <w:pPr>
      <w:numPr>
        <w:numId w:val="6"/>
      </w:numPr>
      <w:ind w:left="3476" w:hanging="357"/>
      <w:jc w:val="both"/>
    </w:pPr>
    <w:rPr>
      <w:rFonts w:ascii="Times New Roman" w:hAnsi="Times New Roman"/>
      <w:sz w:val="24"/>
      <w:szCs w:val="24"/>
    </w:rPr>
  </w:style>
  <w:style w:type="character" w:customStyle="1" w:styleId="45">
    <w:name w:val="ЦБ Буллет 4 Знак"/>
    <w:basedOn w:val="Sber0"/>
    <w:link w:val="40"/>
    <w:rsid w:val="001C7643"/>
    <w:rPr>
      <w:rFonts w:ascii="Times New Roman" w:hAnsi="Times New Roman" w:cs="Times New Roman"/>
      <w:sz w:val="24"/>
      <w:szCs w:val="24"/>
    </w:rPr>
  </w:style>
  <w:style w:type="paragraph" w:customStyle="1" w:styleId="a">
    <w:name w:val="ЦБ Маркер"/>
    <w:basedOn w:val="Sber"/>
    <w:link w:val="aff9"/>
    <w:qFormat/>
    <w:rsid w:val="001C7643"/>
    <w:pPr>
      <w:numPr>
        <w:numId w:val="9"/>
      </w:numPr>
      <w:ind w:left="1945" w:hanging="357"/>
    </w:pPr>
    <w:rPr>
      <w:b/>
      <w:i/>
      <w:sz w:val="24"/>
      <w:szCs w:val="24"/>
    </w:rPr>
  </w:style>
  <w:style w:type="character" w:customStyle="1" w:styleId="55">
    <w:name w:val="ЦБ Буллет 5 Знак"/>
    <w:basedOn w:val="af6"/>
    <w:link w:val="50"/>
    <w:rsid w:val="001C7643"/>
    <w:rPr>
      <w:rFonts w:ascii="Times New Roman" w:hAnsi="Times New Roman"/>
      <w:sz w:val="24"/>
      <w:szCs w:val="24"/>
    </w:rPr>
  </w:style>
  <w:style w:type="character" w:customStyle="1" w:styleId="aff9">
    <w:name w:val="ЦБ Маркер Знак"/>
    <w:basedOn w:val="Sber0"/>
    <w:link w:val="a"/>
    <w:rsid w:val="001C7643"/>
    <w:rPr>
      <w:rFonts w:ascii="Times New Roman" w:hAnsi="Times New Roman"/>
      <w:b/>
      <w:i/>
      <w:sz w:val="24"/>
      <w:szCs w:val="24"/>
    </w:rPr>
  </w:style>
  <w:style w:type="paragraph" w:styleId="affa">
    <w:name w:val="table of figures"/>
    <w:basedOn w:val="a0"/>
    <w:next w:val="a0"/>
    <w:uiPriority w:val="99"/>
    <w:semiHidden/>
    <w:unhideWhenUsed/>
    <w:rsid w:val="001C7643"/>
    <w:pPr>
      <w:spacing w:after="0"/>
    </w:pPr>
  </w:style>
  <w:style w:type="table" w:customStyle="1" w:styleId="SberTable21">
    <w:name w:val="SberTable21"/>
    <w:basedOn w:val="a2"/>
    <w:uiPriority w:val="99"/>
    <w:rsid w:val="001C7643"/>
    <w:pPr>
      <w:spacing w:after="0" w:line="240" w:lineRule="auto"/>
    </w:pPr>
    <w:rPr>
      <w:sz w:val="20"/>
    </w:r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rFonts w:ascii="Times New Roman" w:hAnsi="Times New Roman"/>
        <w:b/>
        <w:color w:val="FFFFFF" w:themeColor="background1"/>
        <w:sz w:val="20"/>
      </w:rPr>
      <w:tblPr/>
      <w:tcPr>
        <w:shd w:val="clear" w:color="auto" w:fill="8EAADB" w:themeFill="accent1" w:themeFillTint="99"/>
        <w:vAlign w:val="center"/>
      </w:tcPr>
    </w:tblStylePr>
  </w:style>
  <w:style w:type="table" w:customStyle="1" w:styleId="SberTable22">
    <w:name w:val="SberTable22"/>
    <w:basedOn w:val="a2"/>
    <w:uiPriority w:val="99"/>
    <w:rsid w:val="001C7643"/>
    <w:pPr>
      <w:spacing w:after="0" w:line="240" w:lineRule="auto"/>
    </w:pPr>
    <w:rPr>
      <w:sz w:val="20"/>
    </w:r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rFonts w:ascii="Times New Roman" w:hAnsi="Times New Roman"/>
        <w:b/>
        <w:color w:val="FFFFFF" w:themeColor="background1"/>
        <w:sz w:val="20"/>
      </w:rPr>
      <w:tblPr/>
      <w:tcPr>
        <w:shd w:val="clear" w:color="auto" w:fill="8EAADB" w:themeFill="accent1" w:themeFillTint="99"/>
        <w:vAlign w:val="center"/>
      </w:tcPr>
    </w:tblStylePr>
  </w:style>
  <w:style w:type="table" w:customStyle="1" w:styleId="SberTable23">
    <w:name w:val="SberTable23"/>
    <w:basedOn w:val="a2"/>
    <w:uiPriority w:val="99"/>
    <w:rsid w:val="001C7643"/>
    <w:pPr>
      <w:spacing w:after="0" w:line="240" w:lineRule="auto"/>
    </w:pPr>
    <w:rPr>
      <w:sz w:val="20"/>
    </w:r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rFonts w:ascii="Times New Roman" w:hAnsi="Times New Roman"/>
        <w:b/>
        <w:color w:val="FFFFFF" w:themeColor="background1"/>
        <w:sz w:val="20"/>
      </w:rPr>
      <w:tblPr/>
      <w:tcPr>
        <w:shd w:val="clear" w:color="auto" w:fill="8EAADB" w:themeFill="accent1" w:themeFillTint="99"/>
        <w:vAlign w:val="center"/>
      </w:tcPr>
    </w:tblStylePr>
  </w:style>
  <w:style w:type="table" w:customStyle="1" w:styleId="SberTable24">
    <w:name w:val="SberTable24"/>
    <w:basedOn w:val="a2"/>
    <w:uiPriority w:val="99"/>
    <w:rsid w:val="001C7643"/>
    <w:pPr>
      <w:spacing w:after="0" w:line="240" w:lineRule="auto"/>
    </w:pPr>
    <w:rPr>
      <w:sz w:val="20"/>
    </w:r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rFonts w:ascii="Times New Roman" w:hAnsi="Times New Roman"/>
        <w:b/>
        <w:color w:val="FFFFFF" w:themeColor="background1"/>
        <w:sz w:val="20"/>
      </w:rPr>
      <w:tblPr/>
      <w:tcPr>
        <w:shd w:val="clear" w:color="auto" w:fill="8EAADB" w:themeFill="accent1" w:themeFillTint="99"/>
        <w:vAlign w:val="center"/>
      </w:tcPr>
    </w:tblStylePr>
  </w:style>
  <w:style w:type="table" w:customStyle="1" w:styleId="SberTable25">
    <w:name w:val="SberTable25"/>
    <w:basedOn w:val="a2"/>
    <w:uiPriority w:val="99"/>
    <w:rsid w:val="001C7643"/>
    <w:pPr>
      <w:spacing w:after="0" w:line="240" w:lineRule="auto"/>
    </w:pPr>
    <w:rPr>
      <w:sz w:val="20"/>
    </w:r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rFonts w:ascii="Times New Roman" w:hAnsi="Times New Roman"/>
        <w:b/>
        <w:color w:val="FFFFFF" w:themeColor="background1"/>
        <w:sz w:val="20"/>
      </w:rPr>
      <w:tblPr/>
      <w:tcPr>
        <w:shd w:val="clear" w:color="auto" w:fill="8EAADB" w:themeFill="accent1" w:themeFillTint="99"/>
        <w:vAlign w:val="center"/>
      </w:tcPr>
    </w:tblStylePr>
  </w:style>
  <w:style w:type="table" w:customStyle="1" w:styleId="SberTable26">
    <w:name w:val="SberTable26"/>
    <w:basedOn w:val="a2"/>
    <w:uiPriority w:val="99"/>
    <w:rsid w:val="001C7643"/>
    <w:pPr>
      <w:spacing w:after="0" w:line="240" w:lineRule="auto"/>
    </w:pPr>
    <w:rPr>
      <w:sz w:val="20"/>
    </w:r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rFonts w:ascii="Times New Roman" w:hAnsi="Times New Roman"/>
        <w:b/>
        <w:color w:val="FFFFFF" w:themeColor="background1"/>
        <w:sz w:val="20"/>
      </w:rPr>
      <w:tblPr/>
      <w:tcPr>
        <w:shd w:val="clear" w:color="auto" w:fill="8EAADB" w:themeFill="accent1" w:themeFillTint="99"/>
        <w:vAlign w:val="center"/>
      </w:tcPr>
    </w:tblStylePr>
  </w:style>
  <w:style w:type="table" w:customStyle="1" w:styleId="SberTable27">
    <w:name w:val="SberTable27"/>
    <w:basedOn w:val="a2"/>
    <w:uiPriority w:val="99"/>
    <w:rsid w:val="001C7643"/>
    <w:pPr>
      <w:spacing w:after="0" w:line="240" w:lineRule="auto"/>
    </w:pPr>
    <w:rPr>
      <w:sz w:val="20"/>
    </w:r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rFonts w:ascii="Times New Roman" w:hAnsi="Times New Roman"/>
        <w:b/>
        <w:color w:val="FFFFFF" w:themeColor="background1"/>
        <w:sz w:val="20"/>
      </w:rPr>
      <w:tblPr/>
      <w:tcPr>
        <w:shd w:val="clear" w:color="auto" w:fill="8EAADB" w:themeFill="accent1" w:themeFillTint="99"/>
        <w:vAlign w:val="center"/>
      </w:tcPr>
    </w:tblStylePr>
  </w:style>
  <w:style w:type="table" w:customStyle="1" w:styleId="SberTable28">
    <w:name w:val="SberTable28"/>
    <w:basedOn w:val="a2"/>
    <w:uiPriority w:val="99"/>
    <w:rsid w:val="001C7643"/>
    <w:pPr>
      <w:spacing w:after="0" w:line="240" w:lineRule="auto"/>
    </w:pPr>
    <w:rPr>
      <w:sz w:val="20"/>
    </w:r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rFonts w:ascii="Times New Roman" w:hAnsi="Times New Roman"/>
        <w:b/>
        <w:color w:val="FFFFFF" w:themeColor="background1"/>
        <w:sz w:val="20"/>
      </w:rPr>
      <w:tblPr/>
      <w:tcPr>
        <w:shd w:val="clear" w:color="auto" w:fill="8EAADB" w:themeFill="accent1" w:themeFillTint="99"/>
        <w:vAlign w:val="center"/>
      </w:tcPr>
    </w:tblStylePr>
  </w:style>
  <w:style w:type="table" w:customStyle="1" w:styleId="TBL12">
    <w:name w:val="TBL12"/>
    <w:basedOn w:val="a2"/>
    <w:next w:val="af1"/>
    <w:uiPriority w:val="39"/>
    <w:rsid w:val="001C7643"/>
    <w:pPr>
      <w:spacing w:after="0" w:line="240" w:lineRule="auto"/>
    </w:p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b/>
        <w:color w:val="FFFFFF" w:themeColor="background1"/>
      </w:rPr>
      <w:tblPr/>
      <w:tcPr>
        <w:shd w:val="clear" w:color="auto" w:fill="8EAADB" w:themeFill="accent1" w:themeFillTint="99"/>
      </w:tcPr>
    </w:tblStylePr>
  </w:style>
  <w:style w:type="table" w:customStyle="1" w:styleId="TBL13">
    <w:name w:val="TBL13"/>
    <w:basedOn w:val="a2"/>
    <w:next w:val="af1"/>
    <w:uiPriority w:val="39"/>
    <w:rsid w:val="001C7643"/>
    <w:pPr>
      <w:spacing w:after="0" w:line="240" w:lineRule="auto"/>
    </w:p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b/>
        <w:color w:val="FFFFFF" w:themeColor="background1"/>
      </w:rPr>
      <w:tblPr/>
      <w:tcPr>
        <w:shd w:val="clear" w:color="auto" w:fill="8EAADB" w:themeFill="accent1" w:themeFillTint="99"/>
      </w:tcPr>
    </w:tblStylePr>
  </w:style>
  <w:style w:type="table" w:customStyle="1" w:styleId="TBL14">
    <w:name w:val="TBL14"/>
    <w:basedOn w:val="a2"/>
    <w:next w:val="af1"/>
    <w:uiPriority w:val="39"/>
    <w:rsid w:val="001C7643"/>
    <w:pPr>
      <w:spacing w:after="0" w:line="240" w:lineRule="auto"/>
    </w:p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b/>
        <w:color w:val="FFFFFF" w:themeColor="background1"/>
      </w:rPr>
      <w:tblPr/>
      <w:tcPr>
        <w:shd w:val="clear" w:color="auto" w:fill="8EAADB" w:themeFill="accent1" w:themeFillTint="99"/>
      </w:tcPr>
    </w:tblStylePr>
  </w:style>
  <w:style w:type="table" w:customStyle="1" w:styleId="TBL15">
    <w:name w:val="TBL15"/>
    <w:basedOn w:val="a2"/>
    <w:next w:val="af1"/>
    <w:uiPriority w:val="39"/>
    <w:rsid w:val="001C7643"/>
    <w:pPr>
      <w:spacing w:after="0" w:line="240" w:lineRule="auto"/>
    </w:p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b/>
        <w:color w:val="FFFFFF" w:themeColor="background1"/>
      </w:rPr>
      <w:tblPr/>
      <w:tcPr>
        <w:shd w:val="clear" w:color="auto" w:fill="8EAADB" w:themeFill="accent1" w:themeFillTint="99"/>
      </w:tcPr>
    </w:tblStylePr>
  </w:style>
  <w:style w:type="table" w:customStyle="1" w:styleId="SberTable29">
    <w:name w:val="SberTable29"/>
    <w:basedOn w:val="a2"/>
    <w:uiPriority w:val="99"/>
    <w:rsid w:val="001C7643"/>
    <w:pPr>
      <w:spacing w:after="0" w:line="240" w:lineRule="auto"/>
    </w:pPr>
    <w:rPr>
      <w:sz w:val="20"/>
    </w:r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rFonts w:ascii="Times New Roman" w:hAnsi="Times New Roman"/>
        <w:b/>
        <w:color w:val="FFFFFF" w:themeColor="background1"/>
        <w:sz w:val="20"/>
      </w:rPr>
      <w:tblPr/>
      <w:tcPr>
        <w:shd w:val="clear" w:color="auto" w:fill="8EAADB" w:themeFill="accent1" w:themeFillTint="99"/>
        <w:vAlign w:val="center"/>
      </w:tcPr>
    </w:tblStylePr>
  </w:style>
  <w:style w:type="table" w:customStyle="1" w:styleId="SberTable210">
    <w:name w:val="SberTable210"/>
    <w:basedOn w:val="a2"/>
    <w:uiPriority w:val="99"/>
    <w:rsid w:val="001C7643"/>
    <w:pPr>
      <w:spacing w:after="0" w:line="240" w:lineRule="auto"/>
    </w:pPr>
    <w:rPr>
      <w:sz w:val="20"/>
    </w:r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rFonts w:ascii="Times New Roman" w:hAnsi="Times New Roman"/>
        <w:b/>
        <w:color w:val="FFFFFF" w:themeColor="background1"/>
        <w:sz w:val="20"/>
      </w:rPr>
      <w:tblPr/>
      <w:tcPr>
        <w:shd w:val="clear" w:color="auto" w:fill="8EAADB" w:themeFill="accent1" w:themeFillTint="99"/>
        <w:vAlign w:val="center"/>
      </w:tcPr>
    </w:tblStylePr>
  </w:style>
  <w:style w:type="table" w:customStyle="1" w:styleId="TBL16">
    <w:name w:val="TBL16"/>
    <w:basedOn w:val="a2"/>
    <w:next w:val="af1"/>
    <w:uiPriority w:val="39"/>
    <w:rsid w:val="001C7643"/>
    <w:pPr>
      <w:spacing w:after="0" w:line="240" w:lineRule="auto"/>
    </w:p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b/>
        <w:color w:val="FFFFFF" w:themeColor="background1"/>
      </w:rPr>
      <w:tblPr/>
      <w:tcPr>
        <w:shd w:val="clear" w:color="auto" w:fill="8EAADB" w:themeFill="accent1" w:themeFillTint="99"/>
      </w:tcPr>
    </w:tblStylePr>
  </w:style>
  <w:style w:type="table" w:customStyle="1" w:styleId="SberTable211">
    <w:name w:val="SberTable211"/>
    <w:basedOn w:val="a2"/>
    <w:uiPriority w:val="99"/>
    <w:rsid w:val="001C7643"/>
    <w:pPr>
      <w:spacing w:after="0" w:line="240" w:lineRule="auto"/>
    </w:pPr>
    <w:rPr>
      <w:sz w:val="20"/>
    </w:r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rFonts w:ascii="Times New Roman" w:hAnsi="Times New Roman"/>
        <w:b/>
        <w:color w:val="FFFFFF" w:themeColor="background1"/>
        <w:sz w:val="20"/>
      </w:rPr>
      <w:tblPr/>
      <w:tcPr>
        <w:shd w:val="clear" w:color="auto" w:fill="8EAADB" w:themeFill="accent1" w:themeFillTint="99"/>
        <w:vAlign w:val="center"/>
      </w:tcPr>
    </w:tblStylePr>
  </w:style>
  <w:style w:type="table" w:customStyle="1" w:styleId="TBL17">
    <w:name w:val="TBL17"/>
    <w:basedOn w:val="a2"/>
    <w:next w:val="af1"/>
    <w:uiPriority w:val="39"/>
    <w:rsid w:val="001C7643"/>
    <w:pPr>
      <w:spacing w:after="0" w:line="240" w:lineRule="auto"/>
    </w:pPr>
    <w:tblP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Pr>
    <w:tblStylePr w:type="firstRow">
      <w:rPr>
        <w:b/>
        <w:color w:val="FFFFFF" w:themeColor="background1"/>
      </w:rPr>
      <w:tblPr/>
      <w:tcPr>
        <w:shd w:val="clear" w:color="auto" w:fill="8EAADB" w:themeFill="accent1" w:themeFillTint="99"/>
      </w:tcPr>
    </w:tblStylePr>
  </w:style>
  <w:style w:type="paragraph" w:styleId="affb">
    <w:name w:val="endnote text"/>
    <w:basedOn w:val="a0"/>
    <w:link w:val="affc"/>
    <w:uiPriority w:val="99"/>
    <w:semiHidden/>
    <w:unhideWhenUsed/>
    <w:rsid w:val="001C7643"/>
    <w:pPr>
      <w:spacing w:after="0" w:line="240" w:lineRule="auto"/>
    </w:pPr>
    <w:rPr>
      <w:sz w:val="20"/>
      <w:szCs w:val="20"/>
    </w:rPr>
  </w:style>
  <w:style w:type="character" w:customStyle="1" w:styleId="affc">
    <w:name w:val="Текст концевой сноски Знак"/>
    <w:basedOn w:val="a1"/>
    <w:link w:val="affb"/>
    <w:uiPriority w:val="99"/>
    <w:semiHidden/>
    <w:rsid w:val="001C7643"/>
    <w:rPr>
      <w:sz w:val="20"/>
      <w:szCs w:val="20"/>
    </w:rPr>
  </w:style>
  <w:style w:type="character" w:styleId="affd">
    <w:name w:val="endnote reference"/>
    <w:basedOn w:val="a1"/>
    <w:uiPriority w:val="99"/>
    <w:semiHidden/>
    <w:unhideWhenUsed/>
    <w:rsid w:val="001C7643"/>
    <w:rPr>
      <w:vertAlign w:val="superscript"/>
    </w:rPr>
  </w:style>
  <w:style w:type="numbering" w:customStyle="1" w:styleId="NoList1">
    <w:name w:val="No List1"/>
    <w:next w:val="a3"/>
    <w:uiPriority w:val="99"/>
    <w:semiHidden/>
    <w:unhideWhenUsed/>
    <w:rsid w:val="001C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47409">
      <w:bodyDiv w:val="1"/>
      <w:marLeft w:val="0"/>
      <w:marRight w:val="0"/>
      <w:marTop w:val="0"/>
      <w:marBottom w:val="0"/>
      <w:divBdr>
        <w:top w:val="none" w:sz="0" w:space="0" w:color="auto"/>
        <w:left w:val="none" w:sz="0" w:space="0" w:color="auto"/>
        <w:bottom w:val="none" w:sz="0" w:space="0" w:color="auto"/>
        <w:right w:val="none" w:sz="0" w:space="0" w:color="auto"/>
      </w:divBdr>
    </w:div>
    <w:div w:id="232276245">
      <w:bodyDiv w:val="1"/>
      <w:marLeft w:val="0"/>
      <w:marRight w:val="0"/>
      <w:marTop w:val="0"/>
      <w:marBottom w:val="0"/>
      <w:divBdr>
        <w:top w:val="none" w:sz="0" w:space="0" w:color="auto"/>
        <w:left w:val="none" w:sz="0" w:space="0" w:color="auto"/>
        <w:bottom w:val="none" w:sz="0" w:space="0" w:color="auto"/>
        <w:right w:val="none" w:sz="0" w:space="0" w:color="auto"/>
      </w:divBdr>
    </w:div>
    <w:div w:id="330719299">
      <w:bodyDiv w:val="1"/>
      <w:marLeft w:val="0"/>
      <w:marRight w:val="0"/>
      <w:marTop w:val="0"/>
      <w:marBottom w:val="0"/>
      <w:divBdr>
        <w:top w:val="none" w:sz="0" w:space="0" w:color="auto"/>
        <w:left w:val="none" w:sz="0" w:space="0" w:color="auto"/>
        <w:bottom w:val="none" w:sz="0" w:space="0" w:color="auto"/>
        <w:right w:val="none" w:sz="0" w:space="0" w:color="auto"/>
      </w:divBdr>
    </w:div>
    <w:div w:id="415709457">
      <w:bodyDiv w:val="1"/>
      <w:marLeft w:val="0"/>
      <w:marRight w:val="0"/>
      <w:marTop w:val="0"/>
      <w:marBottom w:val="0"/>
      <w:divBdr>
        <w:top w:val="none" w:sz="0" w:space="0" w:color="auto"/>
        <w:left w:val="none" w:sz="0" w:space="0" w:color="auto"/>
        <w:bottom w:val="none" w:sz="0" w:space="0" w:color="auto"/>
        <w:right w:val="none" w:sz="0" w:space="0" w:color="auto"/>
      </w:divBdr>
    </w:div>
    <w:div w:id="430441402">
      <w:bodyDiv w:val="1"/>
      <w:marLeft w:val="0"/>
      <w:marRight w:val="0"/>
      <w:marTop w:val="0"/>
      <w:marBottom w:val="0"/>
      <w:divBdr>
        <w:top w:val="none" w:sz="0" w:space="0" w:color="auto"/>
        <w:left w:val="none" w:sz="0" w:space="0" w:color="auto"/>
        <w:bottom w:val="none" w:sz="0" w:space="0" w:color="auto"/>
        <w:right w:val="none" w:sz="0" w:space="0" w:color="auto"/>
      </w:divBdr>
    </w:div>
    <w:div w:id="464667694">
      <w:bodyDiv w:val="1"/>
      <w:marLeft w:val="0"/>
      <w:marRight w:val="0"/>
      <w:marTop w:val="0"/>
      <w:marBottom w:val="0"/>
      <w:divBdr>
        <w:top w:val="none" w:sz="0" w:space="0" w:color="auto"/>
        <w:left w:val="none" w:sz="0" w:space="0" w:color="auto"/>
        <w:bottom w:val="none" w:sz="0" w:space="0" w:color="auto"/>
        <w:right w:val="none" w:sz="0" w:space="0" w:color="auto"/>
      </w:divBdr>
    </w:div>
    <w:div w:id="545484180">
      <w:bodyDiv w:val="1"/>
      <w:marLeft w:val="0"/>
      <w:marRight w:val="0"/>
      <w:marTop w:val="0"/>
      <w:marBottom w:val="0"/>
      <w:divBdr>
        <w:top w:val="none" w:sz="0" w:space="0" w:color="auto"/>
        <w:left w:val="none" w:sz="0" w:space="0" w:color="auto"/>
        <w:bottom w:val="none" w:sz="0" w:space="0" w:color="auto"/>
        <w:right w:val="none" w:sz="0" w:space="0" w:color="auto"/>
      </w:divBdr>
    </w:div>
    <w:div w:id="578561883">
      <w:bodyDiv w:val="1"/>
      <w:marLeft w:val="0"/>
      <w:marRight w:val="0"/>
      <w:marTop w:val="0"/>
      <w:marBottom w:val="0"/>
      <w:divBdr>
        <w:top w:val="none" w:sz="0" w:space="0" w:color="auto"/>
        <w:left w:val="none" w:sz="0" w:space="0" w:color="auto"/>
        <w:bottom w:val="none" w:sz="0" w:space="0" w:color="auto"/>
        <w:right w:val="none" w:sz="0" w:space="0" w:color="auto"/>
      </w:divBdr>
    </w:div>
    <w:div w:id="682898862">
      <w:bodyDiv w:val="1"/>
      <w:marLeft w:val="0"/>
      <w:marRight w:val="0"/>
      <w:marTop w:val="0"/>
      <w:marBottom w:val="0"/>
      <w:divBdr>
        <w:top w:val="none" w:sz="0" w:space="0" w:color="auto"/>
        <w:left w:val="none" w:sz="0" w:space="0" w:color="auto"/>
        <w:bottom w:val="none" w:sz="0" w:space="0" w:color="auto"/>
        <w:right w:val="none" w:sz="0" w:space="0" w:color="auto"/>
      </w:divBdr>
    </w:div>
    <w:div w:id="712075293">
      <w:bodyDiv w:val="1"/>
      <w:marLeft w:val="0"/>
      <w:marRight w:val="0"/>
      <w:marTop w:val="0"/>
      <w:marBottom w:val="0"/>
      <w:divBdr>
        <w:top w:val="none" w:sz="0" w:space="0" w:color="auto"/>
        <w:left w:val="none" w:sz="0" w:space="0" w:color="auto"/>
        <w:bottom w:val="none" w:sz="0" w:space="0" w:color="auto"/>
        <w:right w:val="none" w:sz="0" w:space="0" w:color="auto"/>
      </w:divBdr>
    </w:div>
    <w:div w:id="774136497">
      <w:bodyDiv w:val="1"/>
      <w:marLeft w:val="0"/>
      <w:marRight w:val="0"/>
      <w:marTop w:val="0"/>
      <w:marBottom w:val="0"/>
      <w:divBdr>
        <w:top w:val="none" w:sz="0" w:space="0" w:color="auto"/>
        <w:left w:val="none" w:sz="0" w:space="0" w:color="auto"/>
        <w:bottom w:val="none" w:sz="0" w:space="0" w:color="auto"/>
        <w:right w:val="none" w:sz="0" w:space="0" w:color="auto"/>
      </w:divBdr>
    </w:div>
    <w:div w:id="779377340">
      <w:bodyDiv w:val="1"/>
      <w:marLeft w:val="0"/>
      <w:marRight w:val="0"/>
      <w:marTop w:val="0"/>
      <w:marBottom w:val="0"/>
      <w:divBdr>
        <w:top w:val="none" w:sz="0" w:space="0" w:color="auto"/>
        <w:left w:val="none" w:sz="0" w:space="0" w:color="auto"/>
        <w:bottom w:val="none" w:sz="0" w:space="0" w:color="auto"/>
        <w:right w:val="none" w:sz="0" w:space="0" w:color="auto"/>
      </w:divBdr>
    </w:div>
    <w:div w:id="898904195">
      <w:bodyDiv w:val="1"/>
      <w:marLeft w:val="0"/>
      <w:marRight w:val="0"/>
      <w:marTop w:val="0"/>
      <w:marBottom w:val="0"/>
      <w:divBdr>
        <w:top w:val="none" w:sz="0" w:space="0" w:color="auto"/>
        <w:left w:val="none" w:sz="0" w:space="0" w:color="auto"/>
        <w:bottom w:val="none" w:sz="0" w:space="0" w:color="auto"/>
        <w:right w:val="none" w:sz="0" w:space="0" w:color="auto"/>
      </w:divBdr>
    </w:div>
    <w:div w:id="955256475">
      <w:bodyDiv w:val="1"/>
      <w:marLeft w:val="0"/>
      <w:marRight w:val="0"/>
      <w:marTop w:val="0"/>
      <w:marBottom w:val="0"/>
      <w:divBdr>
        <w:top w:val="none" w:sz="0" w:space="0" w:color="auto"/>
        <w:left w:val="none" w:sz="0" w:space="0" w:color="auto"/>
        <w:bottom w:val="none" w:sz="0" w:space="0" w:color="auto"/>
        <w:right w:val="none" w:sz="0" w:space="0" w:color="auto"/>
      </w:divBdr>
    </w:div>
    <w:div w:id="1031610074">
      <w:bodyDiv w:val="1"/>
      <w:marLeft w:val="0"/>
      <w:marRight w:val="0"/>
      <w:marTop w:val="0"/>
      <w:marBottom w:val="0"/>
      <w:divBdr>
        <w:top w:val="none" w:sz="0" w:space="0" w:color="auto"/>
        <w:left w:val="none" w:sz="0" w:space="0" w:color="auto"/>
        <w:bottom w:val="none" w:sz="0" w:space="0" w:color="auto"/>
        <w:right w:val="none" w:sz="0" w:space="0" w:color="auto"/>
      </w:divBdr>
    </w:div>
    <w:div w:id="1108698063">
      <w:bodyDiv w:val="1"/>
      <w:marLeft w:val="0"/>
      <w:marRight w:val="0"/>
      <w:marTop w:val="0"/>
      <w:marBottom w:val="0"/>
      <w:divBdr>
        <w:top w:val="none" w:sz="0" w:space="0" w:color="auto"/>
        <w:left w:val="none" w:sz="0" w:space="0" w:color="auto"/>
        <w:bottom w:val="none" w:sz="0" w:space="0" w:color="auto"/>
        <w:right w:val="none" w:sz="0" w:space="0" w:color="auto"/>
      </w:divBdr>
    </w:div>
    <w:div w:id="1151025960">
      <w:bodyDiv w:val="1"/>
      <w:marLeft w:val="0"/>
      <w:marRight w:val="0"/>
      <w:marTop w:val="0"/>
      <w:marBottom w:val="0"/>
      <w:divBdr>
        <w:top w:val="none" w:sz="0" w:space="0" w:color="auto"/>
        <w:left w:val="none" w:sz="0" w:space="0" w:color="auto"/>
        <w:bottom w:val="none" w:sz="0" w:space="0" w:color="auto"/>
        <w:right w:val="none" w:sz="0" w:space="0" w:color="auto"/>
      </w:divBdr>
    </w:div>
    <w:div w:id="1199657105">
      <w:bodyDiv w:val="1"/>
      <w:marLeft w:val="0"/>
      <w:marRight w:val="0"/>
      <w:marTop w:val="0"/>
      <w:marBottom w:val="0"/>
      <w:divBdr>
        <w:top w:val="none" w:sz="0" w:space="0" w:color="auto"/>
        <w:left w:val="none" w:sz="0" w:space="0" w:color="auto"/>
        <w:bottom w:val="none" w:sz="0" w:space="0" w:color="auto"/>
        <w:right w:val="none" w:sz="0" w:space="0" w:color="auto"/>
      </w:divBdr>
    </w:div>
    <w:div w:id="1338382604">
      <w:bodyDiv w:val="1"/>
      <w:marLeft w:val="0"/>
      <w:marRight w:val="0"/>
      <w:marTop w:val="0"/>
      <w:marBottom w:val="0"/>
      <w:divBdr>
        <w:top w:val="none" w:sz="0" w:space="0" w:color="auto"/>
        <w:left w:val="none" w:sz="0" w:space="0" w:color="auto"/>
        <w:bottom w:val="none" w:sz="0" w:space="0" w:color="auto"/>
        <w:right w:val="none" w:sz="0" w:space="0" w:color="auto"/>
      </w:divBdr>
    </w:div>
    <w:div w:id="1470706806">
      <w:bodyDiv w:val="1"/>
      <w:marLeft w:val="0"/>
      <w:marRight w:val="0"/>
      <w:marTop w:val="0"/>
      <w:marBottom w:val="0"/>
      <w:divBdr>
        <w:top w:val="none" w:sz="0" w:space="0" w:color="auto"/>
        <w:left w:val="none" w:sz="0" w:space="0" w:color="auto"/>
        <w:bottom w:val="none" w:sz="0" w:space="0" w:color="auto"/>
        <w:right w:val="none" w:sz="0" w:space="0" w:color="auto"/>
      </w:divBdr>
    </w:div>
    <w:div w:id="1480995955">
      <w:bodyDiv w:val="1"/>
      <w:marLeft w:val="0"/>
      <w:marRight w:val="0"/>
      <w:marTop w:val="0"/>
      <w:marBottom w:val="0"/>
      <w:divBdr>
        <w:top w:val="none" w:sz="0" w:space="0" w:color="auto"/>
        <w:left w:val="none" w:sz="0" w:space="0" w:color="auto"/>
        <w:bottom w:val="none" w:sz="0" w:space="0" w:color="auto"/>
        <w:right w:val="none" w:sz="0" w:space="0" w:color="auto"/>
      </w:divBdr>
    </w:div>
    <w:div w:id="1581914661">
      <w:bodyDiv w:val="1"/>
      <w:marLeft w:val="0"/>
      <w:marRight w:val="0"/>
      <w:marTop w:val="0"/>
      <w:marBottom w:val="0"/>
      <w:divBdr>
        <w:top w:val="none" w:sz="0" w:space="0" w:color="auto"/>
        <w:left w:val="none" w:sz="0" w:space="0" w:color="auto"/>
        <w:bottom w:val="none" w:sz="0" w:space="0" w:color="auto"/>
        <w:right w:val="none" w:sz="0" w:space="0" w:color="auto"/>
      </w:divBdr>
      <w:divsChild>
        <w:div w:id="211507752">
          <w:marLeft w:val="0"/>
          <w:marRight w:val="0"/>
          <w:marTop w:val="900"/>
          <w:marBottom w:val="0"/>
          <w:divBdr>
            <w:top w:val="none" w:sz="0" w:space="0" w:color="auto"/>
            <w:left w:val="none" w:sz="0" w:space="0" w:color="auto"/>
            <w:bottom w:val="none" w:sz="0" w:space="0" w:color="auto"/>
            <w:right w:val="none" w:sz="0" w:space="0" w:color="auto"/>
          </w:divBdr>
          <w:divsChild>
            <w:div w:id="331563753">
              <w:marLeft w:val="0"/>
              <w:marRight w:val="0"/>
              <w:marTop w:val="0"/>
              <w:marBottom w:val="0"/>
              <w:divBdr>
                <w:top w:val="none" w:sz="0" w:space="0" w:color="auto"/>
                <w:left w:val="none" w:sz="0" w:space="0" w:color="auto"/>
                <w:bottom w:val="none" w:sz="0" w:space="0" w:color="auto"/>
                <w:right w:val="none" w:sz="0" w:space="0" w:color="auto"/>
              </w:divBdr>
              <w:divsChild>
                <w:div w:id="1219394486">
                  <w:marLeft w:val="0"/>
                  <w:marRight w:val="0"/>
                  <w:marTop w:val="0"/>
                  <w:marBottom w:val="0"/>
                  <w:divBdr>
                    <w:top w:val="none" w:sz="0" w:space="0" w:color="auto"/>
                    <w:left w:val="none" w:sz="0" w:space="0" w:color="auto"/>
                    <w:bottom w:val="none" w:sz="0" w:space="0" w:color="auto"/>
                    <w:right w:val="none" w:sz="0" w:space="0" w:color="auto"/>
                  </w:divBdr>
                  <w:divsChild>
                    <w:div w:id="146751014">
                      <w:marLeft w:val="0"/>
                      <w:marRight w:val="0"/>
                      <w:marTop w:val="0"/>
                      <w:marBottom w:val="0"/>
                      <w:divBdr>
                        <w:top w:val="none" w:sz="0" w:space="0" w:color="auto"/>
                        <w:left w:val="none" w:sz="0" w:space="0" w:color="auto"/>
                        <w:bottom w:val="none" w:sz="0" w:space="0" w:color="auto"/>
                        <w:right w:val="none" w:sz="0" w:space="0" w:color="auto"/>
                      </w:divBdr>
                    </w:div>
                    <w:div w:id="190996747">
                      <w:marLeft w:val="0"/>
                      <w:marRight w:val="0"/>
                      <w:marTop w:val="0"/>
                      <w:marBottom w:val="0"/>
                      <w:divBdr>
                        <w:top w:val="none" w:sz="0" w:space="0" w:color="auto"/>
                        <w:left w:val="none" w:sz="0" w:space="0" w:color="auto"/>
                        <w:bottom w:val="none" w:sz="0" w:space="0" w:color="auto"/>
                        <w:right w:val="none" w:sz="0" w:space="0" w:color="auto"/>
                      </w:divBdr>
                    </w:div>
                    <w:div w:id="228687263">
                      <w:marLeft w:val="0"/>
                      <w:marRight w:val="0"/>
                      <w:marTop w:val="0"/>
                      <w:marBottom w:val="0"/>
                      <w:divBdr>
                        <w:top w:val="none" w:sz="0" w:space="0" w:color="auto"/>
                        <w:left w:val="none" w:sz="0" w:space="0" w:color="auto"/>
                        <w:bottom w:val="none" w:sz="0" w:space="0" w:color="auto"/>
                        <w:right w:val="none" w:sz="0" w:space="0" w:color="auto"/>
                      </w:divBdr>
                    </w:div>
                    <w:div w:id="231624172">
                      <w:marLeft w:val="0"/>
                      <w:marRight w:val="0"/>
                      <w:marTop w:val="0"/>
                      <w:marBottom w:val="0"/>
                      <w:divBdr>
                        <w:top w:val="none" w:sz="0" w:space="0" w:color="auto"/>
                        <w:left w:val="none" w:sz="0" w:space="0" w:color="auto"/>
                        <w:bottom w:val="none" w:sz="0" w:space="0" w:color="auto"/>
                        <w:right w:val="none" w:sz="0" w:space="0" w:color="auto"/>
                      </w:divBdr>
                    </w:div>
                    <w:div w:id="254487157">
                      <w:marLeft w:val="0"/>
                      <w:marRight w:val="0"/>
                      <w:marTop w:val="0"/>
                      <w:marBottom w:val="0"/>
                      <w:divBdr>
                        <w:top w:val="none" w:sz="0" w:space="0" w:color="auto"/>
                        <w:left w:val="none" w:sz="0" w:space="0" w:color="auto"/>
                        <w:bottom w:val="none" w:sz="0" w:space="0" w:color="auto"/>
                        <w:right w:val="none" w:sz="0" w:space="0" w:color="auto"/>
                      </w:divBdr>
                    </w:div>
                    <w:div w:id="303854645">
                      <w:marLeft w:val="0"/>
                      <w:marRight w:val="0"/>
                      <w:marTop w:val="0"/>
                      <w:marBottom w:val="0"/>
                      <w:divBdr>
                        <w:top w:val="none" w:sz="0" w:space="0" w:color="auto"/>
                        <w:left w:val="none" w:sz="0" w:space="0" w:color="auto"/>
                        <w:bottom w:val="none" w:sz="0" w:space="0" w:color="auto"/>
                        <w:right w:val="none" w:sz="0" w:space="0" w:color="auto"/>
                      </w:divBdr>
                    </w:div>
                    <w:div w:id="307513467">
                      <w:marLeft w:val="0"/>
                      <w:marRight w:val="0"/>
                      <w:marTop w:val="0"/>
                      <w:marBottom w:val="0"/>
                      <w:divBdr>
                        <w:top w:val="none" w:sz="0" w:space="0" w:color="auto"/>
                        <w:left w:val="none" w:sz="0" w:space="0" w:color="auto"/>
                        <w:bottom w:val="none" w:sz="0" w:space="0" w:color="auto"/>
                        <w:right w:val="none" w:sz="0" w:space="0" w:color="auto"/>
                      </w:divBdr>
                    </w:div>
                    <w:div w:id="309402433">
                      <w:marLeft w:val="0"/>
                      <w:marRight w:val="0"/>
                      <w:marTop w:val="0"/>
                      <w:marBottom w:val="0"/>
                      <w:divBdr>
                        <w:top w:val="none" w:sz="0" w:space="0" w:color="auto"/>
                        <w:left w:val="none" w:sz="0" w:space="0" w:color="auto"/>
                        <w:bottom w:val="none" w:sz="0" w:space="0" w:color="auto"/>
                        <w:right w:val="none" w:sz="0" w:space="0" w:color="auto"/>
                      </w:divBdr>
                    </w:div>
                    <w:div w:id="376440627">
                      <w:marLeft w:val="0"/>
                      <w:marRight w:val="0"/>
                      <w:marTop w:val="0"/>
                      <w:marBottom w:val="0"/>
                      <w:divBdr>
                        <w:top w:val="none" w:sz="0" w:space="0" w:color="auto"/>
                        <w:left w:val="none" w:sz="0" w:space="0" w:color="auto"/>
                        <w:bottom w:val="none" w:sz="0" w:space="0" w:color="auto"/>
                        <w:right w:val="none" w:sz="0" w:space="0" w:color="auto"/>
                      </w:divBdr>
                    </w:div>
                    <w:div w:id="426737274">
                      <w:marLeft w:val="0"/>
                      <w:marRight w:val="0"/>
                      <w:marTop w:val="0"/>
                      <w:marBottom w:val="0"/>
                      <w:divBdr>
                        <w:top w:val="none" w:sz="0" w:space="0" w:color="auto"/>
                        <w:left w:val="none" w:sz="0" w:space="0" w:color="auto"/>
                        <w:bottom w:val="none" w:sz="0" w:space="0" w:color="auto"/>
                        <w:right w:val="none" w:sz="0" w:space="0" w:color="auto"/>
                      </w:divBdr>
                    </w:div>
                    <w:div w:id="454058145">
                      <w:marLeft w:val="0"/>
                      <w:marRight w:val="0"/>
                      <w:marTop w:val="0"/>
                      <w:marBottom w:val="0"/>
                      <w:divBdr>
                        <w:top w:val="none" w:sz="0" w:space="0" w:color="auto"/>
                        <w:left w:val="none" w:sz="0" w:space="0" w:color="auto"/>
                        <w:bottom w:val="none" w:sz="0" w:space="0" w:color="auto"/>
                        <w:right w:val="none" w:sz="0" w:space="0" w:color="auto"/>
                      </w:divBdr>
                    </w:div>
                    <w:div w:id="460926311">
                      <w:marLeft w:val="0"/>
                      <w:marRight w:val="0"/>
                      <w:marTop w:val="0"/>
                      <w:marBottom w:val="0"/>
                      <w:divBdr>
                        <w:top w:val="none" w:sz="0" w:space="0" w:color="auto"/>
                        <w:left w:val="none" w:sz="0" w:space="0" w:color="auto"/>
                        <w:bottom w:val="none" w:sz="0" w:space="0" w:color="auto"/>
                        <w:right w:val="none" w:sz="0" w:space="0" w:color="auto"/>
                      </w:divBdr>
                    </w:div>
                    <w:div w:id="478545648">
                      <w:marLeft w:val="0"/>
                      <w:marRight w:val="0"/>
                      <w:marTop w:val="0"/>
                      <w:marBottom w:val="0"/>
                      <w:divBdr>
                        <w:top w:val="none" w:sz="0" w:space="0" w:color="auto"/>
                        <w:left w:val="none" w:sz="0" w:space="0" w:color="auto"/>
                        <w:bottom w:val="none" w:sz="0" w:space="0" w:color="auto"/>
                        <w:right w:val="none" w:sz="0" w:space="0" w:color="auto"/>
                      </w:divBdr>
                    </w:div>
                    <w:div w:id="503931971">
                      <w:marLeft w:val="0"/>
                      <w:marRight w:val="0"/>
                      <w:marTop w:val="0"/>
                      <w:marBottom w:val="0"/>
                      <w:divBdr>
                        <w:top w:val="none" w:sz="0" w:space="0" w:color="auto"/>
                        <w:left w:val="none" w:sz="0" w:space="0" w:color="auto"/>
                        <w:bottom w:val="none" w:sz="0" w:space="0" w:color="auto"/>
                        <w:right w:val="none" w:sz="0" w:space="0" w:color="auto"/>
                      </w:divBdr>
                    </w:div>
                    <w:div w:id="564730250">
                      <w:marLeft w:val="0"/>
                      <w:marRight w:val="0"/>
                      <w:marTop w:val="0"/>
                      <w:marBottom w:val="0"/>
                      <w:divBdr>
                        <w:top w:val="none" w:sz="0" w:space="0" w:color="auto"/>
                        <w:left w:val="none" w:sz="0" w:space="0" w:color="auto"/>
                        <w:bottom w:val="none" w:sz="0" w:space="0" w:color="auto"/>
                        <w:right w:val="none" w:sz="0" w:space="0" w:color="auto"/>
                      </w:divBdr>
                    </w:div>
                    <w:div w:id="574895611">
                      <w:marLeft w:val="0"/>
                      <w:marRight w:val="0"/>
                      <w:marTop w:val="0"/>
                      <w:marBottom w:val="0"/>
                      <w:divBdr>
                        <w:top w:val="none" w:sz="0" w:space="0" w:color="auto"/>
                        <w:left w:val="none" w:sz="0" w:space="0" w:color="auto"/>
                        <w:bottom w:val="none" w:sz="0" w:space="0" w:color="auto"/>
                        <w:right w:val="none" w:sz="0" w:space="0" w:color="auto"/>
                      </w:divBdr>
                    </w:div>
                    <w:div w:id="653874790">
                      <w:marLeft w:val="0"/>
                      <w:marRight w:val="0"/>
                      <w:marTop w:val="0"/>
                      <w:marBottom w:val="0"/>
                      <w:divBdr>
                        <w:top w:val="none" w:sz="0" w:space="0" w:color="auto"/>
                        <w:left w:val="none" w:sz="0" w:space="0" w:color="auto"/>
                        <w:bottom w:val="none" w:sz="0" w:space="0" w:color="auto"/>
                        <w:right w:val="none" w:sz="0" w:space="0" w:color="auto"/>
                      </w:divBdr>
                    </w:div>
                    <w:div w:id="667251642">
                      <w:marLeft w:val="0"/>
                      <w:marRight w:val="0"/>
                      <w:marTop w:val="0"/>
                      <w:marBottom w:val="0"/>
                      <w:divBdr>
                        <w:top w:val="none" w:sz="0" w:space="0" w:color="auto"/>
                        <w:left w:val="none" w:sz="0" w:space="0" w:color="auto"/>
                        <w:bottom w:val="none" w:sz="0" w:space="0" w:color="auto"/>
                        <w:right w:val="none" w:sz="0" w:space="0" w:color="auto"/>
                      </w:divBdr>
                    </w:div>
                    <w:div w:id="842624295">
                      <w:marLeft w:val="0"/>
                      <w:marRight w:val="0"/>
                      <w:marTop w:val="0"/>
                      <w:marBottom w:val="0"/>
                      <w:divBdr>
                        <w:top w:val="none" w:sz="0" w:space="0" w:color="auto"/>
                        <w:left w:val="none" w:sz="0" w:space="0" w:color="auto"/>
                        <w:bottom w:val="none" w:sz="0" w:space="0" w:color="auto"/>
                        <w:right w:val="none" w:sz="0" w:space="0" w:color="auto"/>
                      </w:divBdr>
                    </w:div>
                    <w:div w:id="902446810">
                      <w:marLeft w:val="0"/>
                      <w:marRight w:val="0"/>
                      <w:marTop w:val="0"/>
                      <w:marBottom w:val="0"/>
                      <w:divBdr>
                        <w:top w:val="none" w:sz="0" w:space="0" w:color="auto"/>
                        <w:left w:val="none" w:sz="0" w:space="0" w:color="auto"/>
                        <w:bottom w:val="none" w:sz="0" w:space="0" w:color="auto"/>
                        <w:right w:val="none" w:sz="0" w:space="0" w:color="auto"/>
                      </w:divBdr>
                    </w:div>
                    <w:div w:id="942692995">
                      <w:marLeft w:val="0"/>
                      <w:marRight w:val="0"/>
                      <w:marTop w:val="0"/>
                      <w:marBottom w:val="0"/>
                      <w:divBdr>
                        <w:top w:val="none" w:sz="0" w:space="0" w:color="auto"/>
                        <w:left w:val="none" w:sz="0" w:space="0" w:color="auto"/>
                        <w:bottom w:val="none" w:sz="0" w:space="0" w:color="auto"/>
                        <w:right w:val="none" w:sz="0" w:space="0" w:color="auto"/>
                      </w:divBdr>
                    </w:div>
                    <w:div w:id="959996337">
                      <w:marLeft w:val="0"/>
                      <w:marRight w:val="0"/>
                      <w:marTop w:val="0"/>
                      <w:marBottom w:val="0"/>
                      <w:divBdr>
                        <w:top w:val="single" w:sz="6" w:space="11" w:color="CCCCCC"/>
                        <w:left w:val="single" w:sz="6" w:space="11" w:color="CCCCCC"/>
                        <w:bottom w:val="single" w:sz="6" w:space="11" w:color="CCCCCC"/>
                        <w:right w:val="single" w:sz="6" w:space="11" w:color="CCCCCC"/>
                      </w:divBdr>
                      <w:divsChild>
                        <w:div w:id="110710994">
                          <w:marLeft w:val="0"/>
                          <w:marRight w:val="0"/>
                          <w:marTop w:val="0"/>
                          <w:marBottom w:val="0"/>
                          <w:divBdr>
                            <w:top w:val="none" w:sz="0" w:space="0" w:color="auto"/>
                            <w:left w:val="none" w:sz="0" w:space="0" w:color="auto"/>
                            <w:bottom w:val="none" w:sz="0" w:space="0" w:color="auto"/>
                            <w:right w:val="none" w:sz="0" w:space="0" w:color="auto"/>
                          </w:divBdr>
                        </w:div>
                      </w:divsChild>
                    </w:div>
                    <w:div w:id="985158406">
                      <w:marLeft w:val="0"/>
                      <w:marRight w:val="0"/>
                      <w:marTop w:val="0"/>
                      <w:marBottom w:val="0"/>
                      <w:divBdr>
                        <w:top w:val="none" w:sz="0" w:space="0" w:color="auto"/>
                        <w:left w:val="none" w:sz="0" w:space="0" w:color="auto"/>
                        <w:bottom w:val="none" w:sz="0" w:space="0" w:color="auto"/>
                        <w:right w:val="none" w:sz="0" w:space="0" w:color="auto"/>
                      </w:divBdr>
                    </w:div>
                    <w:div w:id="1025062569">
                      <w:marLeft w:val="0"/>
                      <w:marRight w:val="0"/>
                      <w:marTop w:val="0"/>
                      <w:marBottom w:val="0"/>
                      <w:divBdr>
                        <w:top w:val="none" w:sz="0" w:space="0" w:color="auto"/>
                        <w:left w:val="none" w:sz="0" w:space="0" w:color="auto"/>
                        <w:bottom w:val="none" w:sz="0" w:space="0" w:color="auto"/>
                        <w:right w:val="none" w:sz="0" w:space="0" w:color="auto"/>
                      </w:divBdr>
                    </w:div>
                    <w:div w:id="1027218782">
                      <w:marLeft w:val="0"/>
                      <w:marRight w:val="0"/>
                      <w:marTop w:val="0"/>
                      <w:marBottom w:val="0"/>
                      <w:divBdr>
                        <w:top w:val="none" w:sz="0" w:space="0" w:color="auto"/>
                        <w:left w:val="none" w:sz="0" w:space="0" w:color="auto"/>
                        <w:bottom w:val="none" w:sz="0" w:space="0" w:color="auto"/>
                        <w:right w:val="none" w:sz="0" w:space="0" w:color="auto"/>
                      </w:divBdr>
                      <w:divsChild>
                        <w:div w:id="240608381">
                          <w:marLeft w:val="0"/>
                          <w:marRight w:val="0"/>
                          <w:marTop w:val="0"/>
                          <w:marBottom w:val="0"/>
                          <w:divBdr>
                            <w:top w:val="none" w:sz="0" w:space="0" w:color="auto"/>
                            <w:left w:val="none" w:sz="0" w:space="0" w:color="auto"/>
                            <w:bottom w:val="none" w:sz="0" w:space="0" w:color="auto"/>
                            <w:right w:val="none" w:sz="0" w:space="0" w:color="auto"/>
                          </w:divBdr>
                        </w:div>
                        <w:div w:id="685518386">
                          <w:marLeft w:val="0"/>
                          <w:marRight w:val="0"/>
                          <w:marTop w:val="0"/>
                          <w:marBottom w:val="0"/>
                          <w:divBdr>
                            <w:top w:val="none" w:sz="0" w:space="0" w:color="auto"/>
                            <w:left w:val="none" w:sz="0" w:space="0" w:color="auto"/>
                            <w:bottom w:val="none" w:sz="0" w:space="0" w:color="auto"/>
                            <w:right w:val="none" w:sz="0" w:space="0" w:color="auto"/>
                          </w:divBdr>
                        </w:div>
                      </w:divsChild>
                    </w:div>
                    <w:div w:id="1063985556">
                      <w:marLeft w:val="0"/>
                      <w:marRight w:val="0"/>
                      <w:marTop w:val="0"/>
                      <w:marBottom w:val="0"/>
                      <w:divBdr>
                        <w:top w:val="none" w:sz="0" w:space="0" w:color="auto"/>
                        <w:left w:val="none" w:sz="0" w:space="0" w:color="auto"/>
                        <w:bottom w:val="none" w:sz="0" w:space="0" w:color="auto"/>
                        <w:right w:val="none" w:sz="0" w:space="0" w:color="auto"/>
                      </w:divBdr>
                    </w:div>
                    <w:div w:id="1147474454">
                      <w:marLeft w:val="0"/>
                      <w:marRight w:val="0"/>
                      <w:marTop w:val="0"/>
                      <w:marBottom w:val="0"/>
                      <w:divBdr>
                        <w:top w:val="none" w:sz="0" w:space="0" w:color="auto"/>
                        <w:left w:val="none" w:sz="0" w:space="0" w:color="auto"/>
                        <w:bottom w:val="none" w:sz="0" w:space="0" w:color="auto"/>
                        <w:right w:val="none" w:sz="0" w:space="0" w:color="auto"/>
                      </w:divBdr>
                    </w:div>
                    <w:div w:id="1149247170">
                      <w:marLeft w:val="0"/>
                      <w:marRight w:val="0"/>
                      <w:marTop w:val="0"/>
                      <w:marBottom w:val="0"/>
                      <w:divBdr>
                        <w:top w:val="none" w:sz="0" w:space="0" w:color="auto"/>
                        <w:left w:val="none" w:sz="0" w:space="0" w:color="auto"/>
                        <w:bottom w:val="none" w:sz="0" w:space="0" w:color="auto"/>
                        <w:right w:val="none" w:sz="0" w:space="0" w:color="auto"/>
                      </w:divBdr>
                    </w:div>
                    <w:div w:id="1218735681">
                      <w:marLeft w:val="0"/>
                      <w:marRight w:val="0"/>
                      <w:marTop w:val="0"/>
                      <w:marBottom w:val="0"/>
                      <w:divBdr>
                        <w:top w:val="none" w:sz="0" w:space="0" w:color="auto"/>
                        <w:left w:val="none" w:sz="0" w:space="0" w:color="auto"/>
                        <w:bottom w:val="none" w:sz="0" w:space="0" w:color="auto"/>
                        <w:right w:val="none" w:sz="0" w:space="0" w:color="auto"/>
                      </w:divBdr>
                    </w:div>
                    <w:div w:id="1233546508">
                      <w:marLeft w:val="0"/>
                      <w:marRight w:val="0"/>
                      <w:marTop w:val="0"/>
                      <w:marBottom w:val="0"/>
                      <w:divBdr>
                        <w:top w:val="none" w:sz="0" w:space="0" w:color="auto"/>
                        <w:left w:val="none" w:sz="0" w:space="0" w:color="auto"/>
                        <w:bottom w:val="none" w:sz="0" w:space="0" w:color="auto"/>
                        <w:right w:val="none" w:sz="0" w:space="0" w:color="auto"/>
                      </w:divBdr>
                    </w:div>
                    <w:div w:id="1269846752">
                      <w:marLeft w:val="0"/>
                      <w:marRight w:val="0"/>
                      <w:marTop w:val="0"/>
                      <w:marBottom w:val="0"/>
                      <w:divBdr>
                        <w:top w:val="none" w:sz="0" w:space="0" w:color="auto"/>
                        <w:left w:val="none" w:sz="0" w:space="0" w:color="auto"/>
                        <w:bottom w:val="none" w:sz="0" w:space="0" w:color="auto"/>
                        <w:right w:val="none" w:sz="0" w:space="0" w:color="auto"/>
                      </w:divBdr>
                    </w:div>
                    <w:div w:id="1319840744">
                      <w:marLeft w:val="0"/>
                      <w:marRight w:val="0"/>
                      <w:marTop w:val="0"/>
                      <w:marBottom w:val="0"/>
                      <w:divBdr>
                        <w:top w:val="none" w:sz="0" w:space="0" w:color="auto"/>
                        <w:left w:val="none" w:sz="0" w:space="0" w:color="auto"/>
                        <w:bottom w:val="none" w:sz="0" w:space="0" w:color="auto"/>
                        <w:right w:val="none" w:sz="0" w:space="0" w:color="auto"/>
                      </w:divBdr>
                    </w:div>
                    <w:div w:id="1329362477">
                      <w:marLeft w:val="0"/>
                      <w:marRight w:val="0"/>
                      <w:marTop w:val="0"/>
                      <w:marBottom w:val="0"/>
                      <w:divBdr>
                        <w:top w:val="none" w:sz="0" w:space="0" w:color="auto"/>
                        <w:left w:val="none" w:sz="0" w:space="0" w:color="auto"/>
                        <w:bottom w:val="none" w:sz="0" w:space="0" w:color="auto"/>
                        <w:right w:val="none" w:sz="0" w:space="0" w:color="auto"/>
                      </w:divBdr>
                    </w:div>
                    <w:div w:id="1345787725">
                      <w:marLeft w:val="0"/>
                      <w:marRight w:val="0"/>
                      <w:marTop w:val="0"/>
                      <w:marBottom w:val="0"/>
                      <w:divBdr>
                        <w:top w:val="none" w:sz="0" w:space="0" w:color="auto"/>
                        <w:left w:val="none" w:sz="0" w:space="0" w:color="auto"/>
                        <w:bottom w:val="none" w:sz="0" w:space="0" w:color="auto"/>
                        <w:right w:val="none" w:sz="0" w:space="0" w:color="auto"/>
                      </w:divBdr>
                    </w:div>
                    <w:div w:id="1349477902">
                      <w:marLeft w:val="0"/>
                      <w:marRight w:val="0"/>
                      <w:marTop w:val="0"/>
                      <w:marBottom w:val="0"/>
                      <w:divBdr>
                        <w:top w:val="none" w:sz="0" w:space="0" w:color="auto"/>
                        <w:left w:val="none" w:sz="0" w:space="0" w:color="auto"/>
                        <w:bottom w:val="none" w:sz="0" w:space="0" w:color="auto"/>
                        <w:right w:val="none" w:sz="0" w:space="0" w:color="auto"/>
                      </w:divBdr>
                    </w:div>
                    <w:div w:id="1393508020">
                      <w:marLeft w:val="0"/>
                      <w:marRight w:val="0"/>
                      <w:marTop w:val="0"/>
                      <w:marBottom w:val="0"/>
                      <w:divBdr>
                        <w:top w:val="none" w:sz="0" w:space="0" w:color="auto"/>
                        <w:left w:val="none" w:sz="0" w:space="0" w:color="auto"/>
                        <w:bottom w:val="none" w:sz="0" w:space="0" w:color="auto"/>
                        <w:right w:val="none" w:sz="0" w:space="0" w:color="auto"/>
                      </w:divBdr>
                    </w:div>
                    <w:div w:id="1405451722">
                      <w:marLeft w:val="0"/>
                      <w:marRight w:val="0"/>
                      <w:marTop w:val="0"/>
                      <w:marBottom w:val="0"/>
                      <w:divBdr>
                        <w:top w:val="none" w:sz="0" w:space="0" w:color="auto"/>
                        <w:left w:val="none" w:sz="0" w:space="0" w:color="auto"/>
                        <w:bottom w:val="none" w:sz="0" w:space="0" w:color="auto"/>
                        <w:right w:val="none" w:sz="0" w:space="0" w:color="auto"/>
                      </w:divBdr>
                    </w:div>
                    <w:div w:id="1448037885">
                      <w:marLeft w:val="0"/>
                      <w:marRight w:val="0"/>
                      <w:marTop w:val="0"/>
                      <w:marBottom w:val="0"/>
                      <w:divBdr>
                        <w:top w:val="none" w:sz="0" w:space="0" w:color="auto"/>
                        <w:left w:val="none" w:sz="0" w:space="0" w:color="auto"/>
                        <w:bottom w:val="none" w:sz="0" w:space="0" w:color="auto"/>
                        <w:right w:val="none" w:sz="0" w:space="0" w:color="auto"/>
                      </w:divBdr>
                    </w:div>
                    <w:div w:id="1495607505">
                      <w:marLeft w:val="0"/>
                      <w:marRight w:val="0"/>
                      <w:marTop w:val="0"/>
                      <w:marBottom w:val="0"/>
                      <w:divBdr>
                        <w:top w:val="none" w:sz="0" w:space="0" w:color="auto"/>
                        <w:left w:val="none" w:sz="0" w:space="0" w:color="auto"/>
                        <w:bottom w:val="none" w:sz="0" w:space="0" w:color="auto"/>
                        <w:right w:val="none" w:sz="0" w:space="0" w:color="auto"/>
                      </w:divBdr>
                    </w:div>
                    <w:div w:id="1532764035">
                      <w:marLeft w:val="0"/>
                      <w:marRight w:val="0"/>
                      <w:marTop w:val="0"/>
                      <w:marBottom w:val="0"/>
                      <w:divBdr>
                        <w:top w:val="none" w:sz="0" w:space="0" w:color="auto"/>
                        <w:left w:val="none" w:sz="0" w:space="0" w:color="auto"/>
                        <w:bottom w:val="none" w:sz="0" w:space="0" w:color="auto"/>
                        <w:right w:val="none" w:sz="0" w:space="0" w:color="auto"/>
                      </w:divBdr>
                    </w:div>
                    <w:div w:id="1597976406">
                      <w:marLeft w:val="0"/>
                      <w:marRight w:val="0"/>
                      <w:marTop w:val="0"/>
                      <w:marBottom w:val="0"/>
                      <w:divBdr>
                        <w:top w:val="none" w:sz="0" w:space="0" w:color="auto"/>
                        <w:left w:val="none" w:sz="0" w:space="0" w:color="auto"/>
                        <w:bottom w:val="none" w:sz="0" w:space="0" w:color="auto"/>
                        <w:right w:val="none" w:sz="0" w:space="0" w:color="auto"/>
                      </w:divBdr>
                    </w:div>
                    <w:div w:id="1599098135">
                      <w:marLeft w:val="0"/>
                      <w:marRight w:val="0"/>
                      <w:marTop w:val="0"/>
                      <w:marBottom w:val="0"/>
                      <w:divBdr>
                        <w:top w:val="none" w:sz="0" w:space="0" w:color="auto"/>
                        <w:left w:val="none" w:sz="0" w:space="0" w:color="auto"/>
                        <w:bottom w:val="none" w:sz="0" w:space="0" w:color="auto"/>
                        <w:right w:val="none" w:sz="0" w:space="0" w:color="auto"/>
                      </w:divBdr>
                    </w:div>
                    <w:div w:id="1644311743">
                      <w:marLeft w:val="0"/>
                      <w:marRight w:val="0"/>
                      <w:marTop w:val="0"/>
                      <w:marBottom w:val="0"/>
                      <w:divBdr>
                        <w:top w:val="none" w:sz="0" w:space="0" w:color="auto"/>
                        <w:left w:val="none" w:sz="0" w:space="0" w:color="auto"/>
                        <w:bottom w:val="none" w:sz="0" w:space="0" w:color="auto"/>
                        <w:right w:val="none" w:sz="0" w:space="0" w:color="auto"/>
                      </w:divBdr>
                    </w:div>
                    <w:div w:id="1662853154">
                      <w:marLeft w:val="0"/>
                      <w:marRight w:val="0"/>
                      <w:marTop w:val="0"/>
                      <w:marBottom w:val="0"/>
                      <w:divBdr>
                        <w:top w:val="none" w:sz="0" w:space="0" w:color="auto"/>
                        <w:left w:val="none" w:sz="0" w:space="0" w:color="auto"/>
                        <w:bottom w:val="none" w:sz="0" w:space="0" w:color="auto"/>
                        <w:right w:val="none" w:sz="0" w:space="0" w:color="auto"/>
                      </w:divBdr>
                    </w:div>
                    <w:div w:id="1690720254">
                      <w:marLeft w:val="0"/>
                      <w:marRight w:val="0"/>
                      <w:marTop w:val="0"/>
                      <w:marBottom w:val="0"/>
                      <w:divBdr>
                        <w:top w:val="none" w:sz="0" w:space="0" w:color="auto"/>
                        <w:left w:val="none" w:sz="0" w:space="0" w:color="auto"/>
                        <w:bottom w:val="none" w:sz="0" w:space="0" w:color="auto"/>
                        <w:right w:val="none" w:sz="0" w:space="0" w:color="auto"/>
                      </w:divBdr>
                    </w:div>
                    <w:div w:id="1713191498">
                      <w:marLeft w:val="0"/>
                      <w:marRight w:val="0"/>
                      <w:marTop w:val="0"/>
                      <w:marBottom w:val="0"/>
                      <w:divBdr>
                        <w:top w:val="none" w:sz="0" w:space="0" w:color="auto"/>
                        <w:left w:val="none" w:sz="0" w:space="0" w:color="auto"/>
                        <w:bottom w:val="none" w:sz="0" w:space="0" w:color="auto"/>
                        <w:right w:val="none" w:sz="0" w:space="0" w:color="auto"/>
                      </w:divBdr>
                    </w:div>
                    <w:div w:id="1791850228">
                      <w:marLeft w:val="0"/>
                      <w:marRight w:val="0"/>
                      <w:marTop w:val="0"/>
                      <w:marBottom w:val="0"/>
                      <w:divBdr>
                        <w:top w:val="none" w:sz="0" w:space="0" w:color="auto"/>
                        <w:left w:val="none" w:sz="0" w:space="0" w:color="auto"/>
                        <w:bottom w:val="none" w:sz="0" w:space="0" w:color="auto"/>
                        <w:right w:val="none" w:sz="0" w:space="0" w:color="auto"/>
                      </w:divBdr>
                    </w:div>
                    <w:div w:id="1831940614">
                      <w:marLeft w:val="0"/>
                      <w:marRight w:val="0"/>
                      <w:marTop w:val="0"/>
                      <w:marBottom w:val="0"/>
                      <w:divBdr>
                        <w:top w:val="none" w:sz="0" w:space="0" w:color="auto"/>
                        <w:left w:val="none" w:sz="0" w:space="0" w:color="auto"/>
                        <w:bottom w:val="none" w:sz="0" w:space="0" w:color="auto"/>
                        <w:right w:val="none" w:sz="0" w:space="0" w:color="auto"/>
                      </w:divBdr>
                    </w:div>
                    <w:div w:id="1864438568">
                      <w:marLeft w:val="0"/>
                      <w:marRight w:val="0"/>
                      <w:marTop w:val="0"/>
                      <w:marBottom w:val="0"/>
                      <w:divBdr>
                        <w:top w:val="none" w:sz="0" w:space="0" w:color="auto"/>
                        <w:left w:val="none" w:sz="0" w:space="0" w:color="auto"/>
                        <w:bottom w:val="none" w:sz="0" w:space="0" w:color="auto"/>
                        <w:right w:val="none" w:sz="0" w:space="0" w:color="auto"/>
                      </w:divBdr>
                    </w:div>
                    <w:div w:id="1879581583">
                      <w:marLeft w:val="0"/>
                      <w:marRight w:val="0"/>
                      <w:marTop w:val="0"/>
                      <w:marBottom w:val="0"/>
                      <w:divBdr>
                        <w:top w:val="none" w:sz="0" w:space="0" w:color="auto"/>
                        <w:left w:val="none" w:sz="0" w:space="0" w:color="auto"/>
                        <w:bottom w:val="none" w:sz="0" w:space="0" w:color="auto"/>
                        <w:right w:val="none" w:sz="0" w:space="0" w:color="auto"/>
                      </w:divBdr>
                    </w:div>
                    <w:div w:id="2003698812">
                      <w:marLeft w:val="0"/>
                      <w:marRight w:val="0"/>
                      <w:marTop w:val="0"/>
                      <w:marBottom w:val="0"/>
                      <w:divBdr>
                        <w:top w:val="none" w:sz="0" w:space="0" w:color="auto"/>
                        <w:left w:val="none" w:sz="0" w:space="0" w:color="auto"/>
                        <w:bottom w:val="none" w:sz="0" w:space="0" w:color="auto"/>
                        <w:right w:val="none" w:sz="0" w:space="0" w:color="auto"/>
                      </w:divBdr>
                    </w:div>
                    <w:div w:id="2079739723">
                      <w:marLeft w:val="0"/>
                      <w:marRight w:val="0"/>
                      <w:marTop w:val="0"/>
                      <w:marBottom w:val="0"/>
                      <w:divBdr>
                        <w:top w:val="none" w:sz="0" w:space="0" w:color="auto"/>
                        <w:left w:val="none" w:sz="0" w:space="0" w:color="auto"/>
                        <w:bottom w:val="none" w:sz="0" w:space="0" w:color="auto"/>
                        <w:right w:val="none" w:sz="0" w:space="0" w:color="auto"/>
                      </w:divBdr>
                    </w:div>
                    <w:div w:id="2116778679">
                      <w:marLeft w:val="0"/>
                      <w:marRight w:val="0"/>
                      <w:marTop w:val="0"/>
                      <w:marBottom w:val="375"/>
                      <w:divBdr>
                        <w:top w:val="none" w:sz="0" w:space="0" w:color="auto"/>
                        <w:left w:val="none" w:sz="0" w:space="0" w:color="auto"/>
                        <w:bottom w:val="none" w:sz="0" w:space="0" w:color="auto"/>
                        <w:right w:val="none" w:sz="0" w:space="0" w:color="auto"/>
                      </w:divBdr>
                    </w:div>
                    <w:div w:id="2134977920">
                      <w:marLeft w:val="0"/>
                      <w:marRight w:val="0"/>
                      <w:marTop w:val="0"/>
                      <w:marBottom w:val="0"/>
                      <w:divBdr>
                        <w:top w:val="none" w:sz="0" w:space="0" w:color="auto"/>
                        <w:left w:val="none" w:sz="0" w:space="0" w:color="auto"/>
                        <w:bottom w:val="none" w:sz="0" w:space="0" w:color="auto"/>
                        <w:right w:val="none" w:sz="0" w:space="0" w:color="auto"/>
                      </w:divBdr>
                    </w:div>
                    <w:div w:id="21360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01238">
      <w:bodyDiv w:val="1"/>
      <w:marLeft w:val="0"/>
      <w:marRight w:val="0"/>
      <w:marTop w:val="0"/>
      <w:marBottom w:val="0"/>
      <w:divBdr>
        <w:top w:val="none" w:sz="0" w:space="0" w:color="auto"/>
        <w:left w:val="none" w:sz="0" w:space="0" w:color="auto"/>
        <w:bottom w:val="none" w:sz="0" w:space="0" w:color="auto"/>
        <w:right w:val="none" w:sz="0" w:space="0" w:color="auto"/>
      </w:divBdr>
    </w:div>
    <w:div w:id="1757627304">
      <w:bodyDiv w:val="1"/>
      <w:marLeft w:val="0"/>
      <w:marRight w:val="0"/>
      <w:marTop w:val="0"/>
      <w:marBottom w:val="0"/>
      <w:divBdr>
        <w:top w:val="none" w:sz="0" w:space="0" w:color="auto"/>
        <w:left w:val="none" w:sz="0" w:space="0" w:color="auto"/>
        <w:bottom w:val="none" w:sz="0" w:space="0" w:color="auto"/>
        <w:right w:val="none" w:sz="0" w:space="0" w:color="auto"/>
      </w:divBdr>
    </w:div>
    <w:div w:id="1825126788">
      <w:bodyDiv w:val="1"/>
      <w:marLeft w:val="0"/>
      <w:marRight w:val="0"/>
      <w:marTop w:val="0"/>
      <w:marBottom w:val="0"/>
      <w:divBdr>
        <w:top w:val="none" w:sz="0" w:space="0" w:color="auto"/>
        <w:left w:val="none" w:sz="0" w:space="0" w:color="auto"/>
        <w:bottom w:val="none" w:sz="0" w:space="0" w:color="auto"/>
        <w:right w:val="none" w:sz="0" w:space="0" w:color="auto"/>
      </w:divBdr>
    </w:div>
    <w:div w:id="1952743229">
      <w:bodyDiv w:val="1"/>
      <w:marLeft w:val="0"/>
      <w:marRight w:val="0"/>
      <w:marTop w:val="0"/>
      <w:marBottom w:val="0"/>
      <w:divBdr>
        <w:top w:val="none" w:sz="0" w:space="0" w:color="auto"/>
        <w:left w:val="none" w:sz="0" w:space="0" w:color="auto"/>
        <w:bottom w:val="none" w:sz="0" w:space="0" w:color="auto"/>
        <w:right w:val="none" w:sz="0" w:space="0" w:color="auto"/>
      </w:divBdr>
    </w:div>
    <w:div w:id="2059891365">
      <w:bodyDiv w:val="1"/>
      <w:marLeft w:val="0"/>
      <w:marRight w:val="0"/>
      <w:marTop w:val="0"/>
      <w:marBottom w:val="0"/>
      <w:divBdr>
        <w:top w:val="none" w:sz="0" w:space="0" w:color="auto"/>
        <w:left w:val="none" w:sz="0" w:space="0" w:color="auto"/>
        <w:bottom w:val="none" w:sz="0" w:space="0" w:color="auto"/>
        <w:right w:val="none" w:sz="0" w:space="0" w:color="auto"/>
      </w:divBdr>
    </w:div>
    <w:div w:id="2072382437">
      <w:bodyDiv w:val="1"/>
      <w:marLeft w:val="0"/>
      <w:marRight w:val="0"/>
      <w:marTop w:val="0"/>
      <w:marBottom w:val="0"/>
      <w:divBdr>
        <w:top w:val="none" w:sz="0" w:space="0" w:color="auto"/>
        <w:left w:val="none" w:sz="0" w:space="0" w:color="auto"/>
        <w:bottom w:val="none" w:sz="0" w:space="0" w:color="auto"/>
        <w:right w:val="none" w:sz="0" w:space="0" w:color="auto"/>
      </w:divBdr>
    </w:div>
    <w:div w:id="2139253386">
      <w:bodyDiv w:val="1"/>
      <w:marLeft w:val="0"/>
      <w:marRight w:val="0"/>
      <w:marTop w:val="0"/>
      <w:marBottom w:val="0"/>
      <w:divBdr>
        <w:top w:val="none" w:sz="0" w:space="0" w:color="auto"/>
        <w:left w:val="none" w:sz="0" w:space="0" w:color="auto"/>
        <w:bottom w:val="none" w:sz="0" w:space="0" w:color="auto"/>
        <w:right w:val="none" w:sz="0" w:space="0" w:color="auto"/>
      </w:divBdr>
    </w:div>
    <w:div w:id="21399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D1115AFC35B5AD32C2F5BD3DB127915E.dms.sberbank.ru/D1115AFC35B5AD32C2F5BD3DB127915E-EDF49B86573D83233AC0BA9282CDBB78-E2BE667E0981E5AC5FBEA3272AB32265/1.png" TargetMode="External"/><Relationship Id="rId13" Type="http://schemas.openxmlformats.org/officeDocument/2006/relationships/hyperlink" Target="https://confluence.ca.sbrf.ru/pages/viewpage.action?pageId=7840674968"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onfluence.ca.sbrf.ru/pages/viewpage.action?pageId=7840674968"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is.org/bcbs/qis/qisrating.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ca.sbrf.ru/pages/viewpage.action?pageId=7840674968"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confluence.ca.sbrf.ru/pages/viewpage.action?pageId=7840674968" TargetMode="External"/><Relationship Id="rId23" Type="http://schemas.openxmlformats.org/officeDocument/2006/relationships/fontTable" Target="fontTable.xml"/><Relationship Id="rId10" Type="http://schemas.openxmlformats.org/officeDocument/2006/relationships/hyperlink" Target="https://confluence.ca.sbrf.ru/pages/viewpage.action?pageId=784067496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AD0924F681E12717CDAD1D7C28A3675E.dms.sberbank.ru/AD0924F681E12717CDAD1D7C28A3675E-EDF49B86573D83233AC0BA9282CDBB78-77F47B089786256D215780E5D625190C/1.png" TargetMode="External"/><Relationship Id="rId14" Type="http://schemas.openxmlformats.org/officeDocument/2006/relationships/image" Target="http://111A57064B43F10301AEE042A56E820D.dms.sberbank.ru/111A57064B43F10301AEE042A56E820D-91C5AA4BB3787CFB30DBCBF4DFEE048E-C1A54AFC1997DA3999DB17B0E3923B1E/1.png"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http://FE8EFBFEC66ECB9DB6A0DA8423FADE20.dms.sberbank.ru/FE8EFBFEC66ECB9DB6A0DA8423FADE20-448C715C891D18DFB417E1E74F20BF71-499DD07D0599655DD9C62B80C707F0DB/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991E8-8221-40AA-8281-6F557747A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4474</Words>
  <Characters>26576</Characters>
  <Application>Microsoft Office Word</Application>
  <DocSecurity>0</DocSecurity>
  <Lines>2214</Lines>
  <Paragraphs>1826</Paragraphs>
  <ScaleCrop>false</ScaleCrop>
  <HeadingPairs>
    <vt:vector size="2" baseType="variant">
      <vt:variant>
        <vt:lpstr>Название</vt:lpstr>
      </vt:variant>
      <vt:variant>
        <vt:i4>1</vt:i4>
      </vt:variant>
    </vt:vector>
  </HeadingPairs>
  <TitlesOfParts>
    <vt:vector size="1" baseType="lpstr">
      <vt:lpstr/>
    </vt:vector>
  </TitlesOfParts>
  <Company>ПАО Сбербанк России</Company>
  <LinksUpToDate>false</LinksUpToDate>
  <CharactersWithSpaces>29224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Шалашов Андрей Алексеевич</dc:creator>
  <cp:keywords/>
  <dc:description/>
  <cp:lastModifiedBy>Аношин Сергей Александрович</cp:lastModifiedBy>
  <cp:revision>2</cp:revision>
  <dcterms:created xsi:type="dcterms:W3CDTF">2023-06-07T15:41:00Z</dcterms:created>
  <dcterms:modified xsi:type="dcterms:W3CDTF">2023-06-07T15:41:00Z</dcterms:modified>
</cp:coreProperties>
</file>